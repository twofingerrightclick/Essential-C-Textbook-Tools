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2835" w14:textId="753B9880" w:rsidR="00C672D4" w:rsidRPr="00C4782F" w:rsidRDefault="002B0976" w:rsidP="00CD00FC">
      <w:pPr>
        <w:pStyle w:val="CN"/>
      </w:pPr>
      <w:ins w:id="0" w:author="Mark" w:date="2020-03-31T12:48:00Z">
        <w:r>
          <w:rPr>
            <w:noProof/>
          </w:rPr>
          <mc:AlternateContent>
            <mc:Choice Requires="wpi">
              <w:drawing>
                <wp:anchor distT="0" distB="0" distL="114300" distR="114300" simplePos="0" relativeHeight="251658241" behindDoc="0" locked="0" layoutInCell="1" allowOverlap="1" wp14:anchorId="27C01D3B" wp14:editId="2C2EB0F6">
                  <wp:simplePos x="0" y="0"/>
                  <wp:positionH relativeFrom="column">
                    <wp:posOffset>-228840</wp:posOffset>
                  </wp:positionH>
                  <wp:positionV relativeFrom="paragraph">
                    <wp:posOffset>-718230</wp:posOffset>
                  </wp:positionV>
                  <wp:extent cx="15120" cy="11880"/>
                  <wp:effectExtent l="38100" t="38100" r="42545" b="45720"/>
                  <wp:wrapNone/>
                  <wp:docPr id="10" name="Ink 10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8">
                        <w14:nvContentPartPr>
                          <w14:cNvContentPartPr/>
                        </w14:nvContentPartPr>
                        <w14:xfrm>
                          <a:off x="0" y="0"/>
                          <a:ext cx="15120" cy="1188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6BE517CA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0" o:spid="_x0000_s1026" type="#_x0000_t75" style="position:absolute;margin-left:-18.7pt;margin-top:-57.25pt;width:2.65pt;height:2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">
                  <v:imagedata r:id="rId9" o:title=""/>
                </v:shape>
              </w:pict>
            </mc:Fallback>
          </mc:AlternateContent>
        </w:r>
        <w:r w:rsidR="00572DD0">
          <w:rPr>
            <w:noProof/>
          </w:rPr>
          <mc:AlternateContent>
            <mc:Choice Requires="wpi">
              <w:drawing>
                <wp:anchor distT="0" distB="0" distL="114300" distR="114300" simplePos="0" relativeHeight="251658240" behindDoc="0" locked="0" layoutInCell="1" allowOverlap="1" wp14:anchorId="2C326090" wp14:editId="2622B16C">
                  <wp:simplePos x="0" y="0"/>
                  <wp:positionH relativeFrom="column">
                    <wp:posOffset>4808640</wp:posOffset>
                  </wp:positionH>
                  <wp:positionV relativeFrom="paragraph">
                    <wp:posOffset>-753510</wp:posOffset>
                  </wp:positionV>
                  <wp:extent cx="9000" cy="24480"/>
                  <wp:effectExtent l="38100" t="38100" r="48260" b="52070"/>
                  <wp:wrapNone/>
                  <wp:docPr id="8" name="Ink 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0">
                        <w14:nvContentPartPr>
                          <w14:cNvContentPartPr/>
                        </w14:nvContentPartPr>
                        <w14:xfrm>
                          <a:off x="0" y="0"/>
                          <a:ext cx="9000" cy="2448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26CE7776" id="Ink 8" o:spid="_x0000_s1026" type="#_x0000_t75" style="position:absolute;margin-left:377.95pt;margin-top:-60.05pt;width:2.1pt;height: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">
                  <v:imagedata r:id="rId11" o:title=""/>
                </v:shape>
              </w:pict>
            </mc:Fallback>
          </mc:AlternateContent>
        </w:r>
      </w:ins>
      <w:r w:rsidR="007D674F">
        <w:t>Chapter</w:t>
      </w:r>
      <w:r w:rsidR="00B26DD1">
        <w:t xml:space="preserve"> </w:t>
      </w:r>
      <w:ins w:id="1" w:author="Mark Michaelis" w:date="2020-04-02T16:37:00Z">
        <w:r w:rsidR="00505568">
          <w:t>20</w:t>
        </w:r>
      </w:ins>
      <w:del w:id="2" w:author="Mark Michaelis" w:date="2020-04-02T16:37:00Z">
        <w:r w:rsidR="007D674F" w:rsidDel="00505568">
          <w:delText>19</w:delText>
        </w:r>
      </w:del>
    </w:p>
    <w:p w14:paraId="50FB4215" w14:textId="4EFA5B30" w:rsidR="00E73B39" w:rsidRPr="00C4782F" w:rsidRDefault="00DB49D0">
      <w:pPr>
        <w:pStyle w:val="CT"/>
      </w:pPr>
      <w:ins w:id="3" w:author="Mark Michaelis" w:date="2020-04-02T16:38:00Z">
        <w:r>
          <w:t>Programming the Task-Based Asynchronous Pattern</w:t>
        </w:r>
      </w:ins>
      <w:del w:id="4" w:author="Mark Michaelis" w:date="2020-04-02T16:37:00Z">
        <w:r w:rsidR="00FA3D78" w:rsidRPr="00C4782F" w:rsidDel="00C81EFC">
          <w:delText>Multithreading</w:delText>
        </w:r>
      </w:del>
    </w:p>
    <w:p w14:paraId="313AB7F3" w14:textId="5643C867" w:rsidR="00E73B39" w:rsidRPr="00C4782F" w:rsidRDefault="00FA3D78">
      <w:pPr>
        <w:pStyle w:val="BodyNoIndent"/>
      </w:pPr>
      <w:r w:rsidRPr="00C4782F">
        <w:t>As</w:t>
      </w:r>
      <w:r w:rsidR="00B26DD1">
        <w:t xml:space="preserve"> </w:t>
      </w:r>
      <w:r w:rsidRPr="00C4782F">
        <w:t>we’ve</w:t>
      </w:r>
      <w:r w:rsidR="00B26DD1">
        <w:t xml:space="preserve"> </w:t>
      </w:r>
      <w:r w:rsidRPr="00C4782F">
        <w:t>seen</w:t>
      </w:r>
      <w:r w:rsidR="00B26DD1">
        <w:t xml:space="preserve"> </w:t>
      </w:r>
      <w:ins w:id="5" w:author="Mark Michaelis" w:date="2020-04-10T13:03:00Z">
        <w:r w:rsidR="00E74726">
          <w:t>in the last chapter</w:t>
        </w:r>
      </w:ins>
      <w:del w:id="6" w:author="Mark Michaelis" w:date="2020-04-10T13:03:00Z">
        <w:r w:rsidRPr="00C4782F" w:rsidDel="00E74726">
          <w:delText>so</w:delText>
        </w:r>
        <w:r w:rsidR="00B26DD1" w:rsidDel="00E74726">
          <w:delText xml:space="preserve"> </w:delText>
        </w:r>
        <w:r w:rsidRPr="00C4782F" w:rsidDel="00E74726">
          <w:delText>far</w:delText>
        </w:r>
      </w:del>
      <w:r w:rsidRPr="00C4782F">
        <w:t>,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provide</w:t>
      </w:r>
      <w:r w:rsidR="00B26DD1">
        <w:t xml:space="preserve"> </w:t>
      </w:r>
      <w:r w:rsidRPr="00C4782F">
        <w:t>a</w:t>
      </w:r>
      <w:ins w:id="7" w:author="Mark Michaelis" w:date="2020-04-15T08:41:00Z">
        <w:r w:rsidR="00121378">
          <w:t xml:space="preserve">n </w:t>
        </w:r>
      </w:ins>
      <w:del w:id="8" w:author="Mark Michaelis" w:date="2020-04-15T08:41:00Z">
        <w:r w:rsidR="00B26DD1" w:rsidDel="00121378">
          <w:delText xml:space="preserve"> </w:delText>
        </w:r>
        <w:r w:rsidRPr="00C4782F" w:rsidDel="00121378">
          <w:delText>better</w:delText>
        </w:r>
        <w:r w:rsidR="00B26DD1" w:rsidDel="00121378">
          <w:delText xml:space="preserve"> </w:delText>
        </w:r>
      </w:del>
      <w:r w:rsidRPr="00C4782F">
        <w:t>abstraction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manipulation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threads</w:t>
      </w:r>
      <w:r w:rsidR="00B26DD1">
        <w:t xml:space="preserve"> </w:t>
      </w:r>
      <w:r w:rsidRPr="00C4782F">
        <w:t>do.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automatically</w:t>
      </w:r>
      <w:r w:rsidR="00B26DD1">
        <w:t xml:space="preserve"> </w:t>
      </w:r>
      <w:r w:rsidRPr="00C4782F">
        <w:t>scheduled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right</w:t>
      </w:r>
      <w:r w:rsidR="00B26DD1">
        <w:t xml:space="preserve"> </w:t>
      </w:r>
      <w:r w:rsidRPr="00C4782F">
        <w:t>number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threads</w:t>
      </w:r>
      <w:r w:rsidR="00427762">
        <w:t>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large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composed</w:t>
      </w:r>
      <w:r w:rsidR="00B26DD1">
        <w:t xml:space="preserve"> </w:t>
      </w:r>
      <w:r w:rsidR="006027DE">
        <w:t>by</w:t>
      </w:r>
      <w:r w:rsidR="00B26DD1">
        <w:t xml:space="preserve"> </w:t>
      </w:r>
      <w:r w:rsidR="006027DE">
        <w:t>chaining</w:t>
      </w:r>
      <w:r w:rsidR="00B26DD1">
        <w:t xml:space="preserve"> </w:t>
      </w:r>
      <w:r w:rsidR="006027DE">
        <w:t>together</w:t>
      </w:r>
      <w:r w:rsidR="00B26DD1">
        <w:t xml:space="preserve"> </w:t>
      </w:r>
      <w:r w:rsidRPr="00C4782F">
        <w:t>small</w:t>
      </w:r>
      <w:r w:rsidR="00B26DD1">
        <w:t xml:space="preserve"> </w:t>
      </w:r>
      <w:r w:rsidRPr="00C4782F">
        <w:t>tasks,</w:t>
      </w:r>
      <w:r w:rsidR="00B26DD1">
        <w:t xml:space="preserve"> </w:t>
      </w:r>
      <w:r w:rsidRPr="00C4782F">
        <w:t>just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large</w:t>
      </w:r>
      <w:r w:rsidR="00B26DD1">
        <w:t xml:space="preserve"> </w:t>
      </w:r>
      <w:r w:rsidRPr="00C4782F">
        <w:t>programs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composed</w:t>
      </w:r>
      <w:r w:rsidR="00B26DD1">
        <w:t xml:space="preserve"> </w:t>
      </w:r>
      <w:r w:rsidR="006027DE">
        <w:t>from</w:t>
      </w:r>
      <w:r w:rsidR="00B26DD1">
        <w:t xml:space="preserve"> </w:t>
      </w:r>
      <w:r w:rsidR="006027DE">
        <w:t>multiple</w:t>
      </w:r>
      <w:r w:rsidR="00B26DD1">
        <w:t xml:space="preserve"> </w:t>
      </w:r>
      <w:r w:rsidRPr="00C4782F">
        <w:t>small</w:t>
      </w:r>
      <w:r w:rsidR="00B26DD1">
        <w:t xml:space="preserve"> </w:t>
      </w:r>
      <w:r w:rsidRPr="00C4782F">
        <w:t>methods.</w:t>
      </w:r>
    </w:p>
    <w:p w14:paraId="34AFC0C4" w14:textId="7A95CB11" w:rsidR="00E73B39" w:rsidRDefault="00FA3D78">
      <w:pPr>
        <w:pStyle w:val="Body"/>
        <w:rPr>
          <w:ins w:id="9" w:author="Mark Michaelis" w:date="2020-04-10T13:04:00Z"/>
        </w:rPr>
      </w:pPr>
      <w:r w:rsidRPr="00C4782F">
        <w:t>However,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drawbacks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tasks.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principal</w:t>
      </w:r>
      <w:r w:rsidR="00B26DD1">
        <w:t xml:space="preserve"> </w:t>
      </w:r>
      <w:r w:rsidRPr="00C4782F">
        <w:t>difficulty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they</w:t>
      </w:r>
      <w:r w:rsidR="00B26DD1">
        <w:t xml:space="preserve"> </w:t>
      </w:r>
      <w:r w:rsidRPr="00C4782F">
        <w:t>turn</w:t>
      </w:r>
      <w:r w:rsidR="00B26DD1">
        <w:t xml:space="preserve"> </w:t>
      </w:r>
      <w:r w:rsidRPr="00C4782F">
        <w:t>your</w:t>
      </w:r>
      <w:r w:rsidR="00B26DD1">
        <w:t xml:space="preserve"> </w:t>
      </w:r>
      <w:r w:rsidRPr="00C4782F">
        <w:t>program</w:t>
      </w:r>
      <w:r w:rsidR="00B26DD1">
        <w:t xml:space="preserve"> </w:t>
      </w:r>
      <w:r w:rsidRPr="00C4782F">
        <w:t>logic</w:t>
      </w:r>
      <w:r w:rsidR="00B26DD1">
        <w:t xml:space="preserve"> </w:t>
      </w:r>
      <w:r w:rsidRPr="00C4782F">
        <w:t>“inside</w:t>
      </w:r>
      <w:r w:rsidR="00B26DD1">
        <w:t xml:space="preserve"> </w:t>
      </w:r>
      <w:r w:rsidRPr="00C4782F">
        <w:t>out.”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illustrate</w:t>
      </w:r>
      <w:r w:rsidR="00B26DD1">
        <w:t xml:space="preserve"> </w:t>
      </w:r>
      <w:r w:rsidRPr="00C4782F">
        <w:t>this,</w:t>
      </w:r>
      <w:r w:rsidR="00B26DD1">
        <w:t xml:space="preserve"> </w:t>
      </w:r>
      <w:r w:rsidRPr="00C4782F">
        <w:t>we</w:t>
      </w:r>
      <w:r w:rsidR="00B26DD1">
        <w:t xml:space="preserve"> </w:t>
      </w:r>
      <w:del w:id="10" w:author="Mark Michaelis" w:date="2020-04-10T13:03:00Z">
        <w:r w:rsidRPr="00C4782F" w:rsidDel="00857435">
          <w:delText>first</w:delText>
        </w:r>
        <w:r w:rsidR="00B26DD1" w:rsidDel="00857435">
          <w:delText xml:space="preserve"> </w:delText>
        </w:r>
        <w:r w:rsidRPr="00C4782F" w:rsidDel="00857435">
          <w:delText>consider</w:delText>
        </w:r>
      </w:del>
      <w:ins w:id="11" w:author="Mark Michaelis" w:date="2020-04-10T13:03:00Z">
        <w:r w:rsidR="00857435">
          <w:t>begin the chapter with</w:t>
        </w:r>
      </w:ins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blocked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I/O-bound,</w:t>
      </w:r>
      <w:r w:rsidR="00B26DD1">
        <w:t xml:space="preserve"> </w:t>
      </w:r>
      <w:r w:rsidRPr="00C4782F">
        <w:t>high-latency</w:t>
      </w:r>
      <w:r w:rsidR="00B26DD1">
        <w:t xml:space="preserve"> </w:t>
      </w:r>
      <w:r w:rsidRPr="00C4782F">
        <w:t>operation—a</w:t>
      </w:r>
      <w:r w:rsidR="00B26DD1">
        <w:t xml:space="preserve"> </w:t>
      </w:r>
      <w:r w:rsidR="006027DE">
        <w:t>w</w:t>
      </w:r>
      <w:r w:rsidRPr="00C4782F">
        <w:t>eb</w:t>
      </w:r>
      <w:r w:rsidR="00B26DD1">
        <w:t xml:space="preserve"> </w:t>
      </w:r>
      <w:r w:rsidRPr="00C4782F">
        <w:t>request.</w:t>
      </w:r>
      <w:r w:rsidR="00B26DD1">
        <w:t xml:space="preserve"> </w:t>
      </w:r>
      <w:r w:rsidRPr="00C4782F">
        <w:t>Next,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compare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version</w:t>
      </w:r>
      <w:r w:rsidR="00B26DD1">
        <w:t xml:space="preserve"> </w:t>
      </w:r>
      <w:r w:rsidRPr="00C4782F">
        <w:t>prior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C#</w:t>
      </w:r>
      <w:r w:rsidR="00B26DD1">
        <w:t xml:space="preserve"> </w:t>
      </w:r>
      <w:r w:rsidRPr="00C4782F">
        <w:t>5.0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TAP.</w:t>
      </w:r>
      <w:r w:rsidR="00B26DD1">
        <w:t xml:space="preserve"> </w:t>
      </w:r>
      <w:r w:rsidRPr="00C4782F">
        <w:t>Lastly,</w:t>
      </w:r>
      <w:r w:rsidR="00B26DD1">
        <w:t xml:space="preserve"> </w:t>
      </w:r>
      <w:r w:rsidRPr="00C4782F">
        <w:t>we</w:t>
      </w:r>
      <w:r w:rsidR="00B26DD1">
        <w:t xml:space="preserve"> </w:t>
      </w:r>
      <w:r w:rsidR="006027DE">
        <w:t>revise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same</w:t>
      </w:r>
      <w:r w:rsidR="00B26DD1">
        <w:t xml:space="preserve"> </w:t>
      </w:r>
      <w:r w:rsidRPr="00C4782F">
        <w:t>example</w:t>
      </w:r>
      <w:r w:rsidR="00B26DD1">
        <w:t xml:space="preserve"> </w:t>
      </w:r>
      <w:r w:rsidR="006027DE">
        <w:t>by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C#</w:t>
      </w:r>
      <w:r w:rsidR="00B26DD1">
        <w:t xml:space="preserve"> </w:t>
      </w:r>
      <w:r w:rsidRPr="00C4782F">
        <w:t>5.0</w:t>
      </w:r>
      <w:r w:rsidR="00B26DD1">
        <w:t xml:space="preserve"> </w:t>
      </w:r>
      <w:r w:rsidR="00543379">
        <w:t>(and</w:t>
      </w:r>
      <w:r w:rsidR="00B26DD1">
        <w:t xml:space="preserve"> </w:t>
      </w:r>
      <w:r w:rsidR="00543379">
        <w:t>higher)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Pr="00C4782F">
        <w:t>/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contextual</w:t>
      </w:r>
      <w:r w:rsidR="00B26DD1">
        <w:t xml:space="preserve"> </w:t>
      </w:r>
      <w:r w:rsidRPr="00C4782F">
        <w:t>keywords</w:t>
      </w:r>
      <w:ins w:id="12" w:author="Mark Michaelis" w:date="2020-04-10T13:04:00Z">
        <w:r w:rsidR="00857435">
          <w:t xml:space="preserve">, demonstrating a significant simplification in authoring and reading of </w:t>
        </w:r>
        <w:r w:rsidR="005B2D43">
          <w:t>asynchronous code.</w:t>
        </w:r>
      </w:ins>
      <w:del w:id="13" w:author="Mark Michaelis" w:date="2020-04-10T13:04:00Z">
        <w:r w:rsidRPr="00C4782F" w:rsidDel="00857435">
          <w:delText>.</w:delText>
        </w:r>
      </w:del>
    </w:p>
    <w:p w14:paraId="5F9C46F5" w14:textId="18E157EF" w:rsidR="005B2D43" w:rsidRDefault="005B2D43">
      <w:pPr>
        <w:pStyle w:val="Body"/>
        <w:rPr>
          <w:ins w:id="14" w:author="Mark Michaelis" w:date="2020-04-10T12:55:00Z"/>
        </w:rPr>
      </w:pPr>
      <w:ins w:id="15" w:author="Mark Michaelis" w:date="2020-04-10T13:04:00Z">
        <w:r>
          <w:t>We finish the chapter with a look at asynchronous str</w:t>
        </w:r>
      </w:ins>
      <w:ins w:id="16" w:author="Mark Michaelis" w:date="2020-04-10T13:05:00Z">
        <w:r>
          <w:t xml:space="preserve">eams - a C# 8.0 introduced feature for defining </w:t>
        </w:r>
        <w:r w:rsidR="002779BE">
          <w:t>and leveraging asynchronous iterators.</w:t>
        </w:r>
      </w:ins>
    </w:p>
    <w:p w14:paraId="769670FA" w14:textId="49486674" w:rsidR="00F27466" w:rsidRDefault="00F27466" w:rsidP="00F27466">
      <w:pPr>
        <w:pStyle w:val="PD"/>
        <w:rPr>
          <w:ins w:id="17" w:author="Mark Michaelis" w:date="2020-04-10T14:54:00Z"/>
        </w:rPr>
      </w:pPr>
      <w:ins w:id="18" w:author="Mark Michaelis" w:date="2020-04-10T12:55:00Z">
        <w:r w:rsidRPr="00CF153B">
          <w:t>***COMP: Insert 20mindmap</w:t>
        </w:r>
      </w:ins>
    </w:p>
    <w:p w14:paraId="798F4661" w14:textId="05F1EA58" w:rsidR="00F934F9" w:rsidRPr="00CF153B" w:rsidRDefault="00F934F9" w:rsidP="00F27466">
      <w:pPr>
        <w:pStyle w:val="PD"/>
        <w:rPr>
          <w:ins w:id="19" w:author="Mark Michaelis" w:date="2020-04-10T12:55:00Z"/>
        </w:rPr>
      </w:pPr>
      <w:ins w:id="20" w:author="Mark Michaelis" w:date="2020-04-10T14:54:00Z">
        <w:r>
          <w:t>***PRODUCTION: Please redraw to ma</w:t>
        </w:r>
        <w:r w:rsidR="005538C4">
          <w:t xml:space="preserve">tch </w:t>
        </w:r>
        <w:proofErr w:type="spellStart"/>
        <w:r w:rsidR="005538C4">
          <w:t>mindmaps</w:t>
        </w:r>
        <w:proofErr w:type="spellEnd"/>
        <w:r w:rsidR="005538C4">
          <w:t xml:space="preserve"> f</w:t>
        </w:r>
      </w:ins>
      <w:ins w:id="21" w:author="Mark Michaelis" w:date="2020-04-10T14:55:00Z">
        <w:r w:rsidR="005538C4">
          <w:t>rom other chapters.</w:t>
        </w:r>
      </w:ins>
    </w:p>
    <w:p w14:paraId="32E9F03F" w14:textId="77777777" w:rsidR="00F27466" w:rsidRDefault="00F27466" w:rsidP="00F27466">
      <w:pPr>
        <w:pStyle w:val="PD"/>
        <w:rPr>
          <w:ins w:id="22" w:author="Mark Michaelis" w:date="2020-04-10T12:55:00Z"/>
        </w:rPr>
      </w:pPr>
      <w:ins w:id="23" w:author="Mark Michaelis" w:date="2020-04-10T12:55:00Z">
        <w:r w:rsidRPr="00CF153B">
          <w:rPr>
            <w:noProof/>
          </w:rPr>
          <w:lastRenderedPageBreak/>
          <w:drawing>
            <wp:inline distT="0" distB="0" distL="0" distR="0" wp14:anchorId="53B26EF6" wp14:editId="275A0789">
              <wp:extent cx="4504055" cy="1317947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annapopick:Desktop:Freelance:Pearson Freelance:Pearson_InProgress:9781509303588_Michaelis:Michaelis_Author:Michaelis_Word_AllEdits:Michaelis_Art:Michaelis_Mindmaps:19mindmap.pdf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04055" cy="13179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25F78C" w14:textId="1AFC0078" w:rsidR="00F27466" w:rsidRPr="00C4782F" w:rsidDel="00F27466" w:rsidRDefault="00F27466">
      <w:pPr>
        <w:pStyle w:val="Body"/>
        <w:rPr>
          <w:del w:id="24" w:author="Mark Michaelis" w:date="2020-04-10T12:55:00Z"/>
        </w:rPr>
      </w:pPr>
    </w:p>
    <w:p w14:paraId="5582F0B9" w14:textId="432B81F2" w:rsidR="00E73B39" w:rsidRPr="00C4782F" w:rsidRDefault="00FA3D78" w:rsidP="006A27E5">
      <w:pPr>
        <w:pStyle w:val="HB"/>
        <w:outlineLvl w:val="1"/>
      </w:pPr>
      <w:r w:rsidRPr="00C4782F">
        <w:t>Synchronously</w:t>
      </w:r>
      <w:r w:rsidR="00B26DD1">
        <w:t xml:space="preserve"> </w:t>
      </w:r>
      <w:r w:rsidRPr="00C4782F">
        <w:t>Invoking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High-Latency</w:t>
      </w:r>
      <w:r w:rsidR="00B26DD1">
        <w:t xml:space="preserve"> </w:t>
      </w:r>
      <w:r w:rsidRPr="00C4782F">
        <w:t>Operation</w:t>
      </w:r>
    </w:p>
    <w:p w14:paraId="1B59DB07" w14:textId="41F1545B" w:rsidR="00E73B39" w:rsidRPr="00C4782F" w:rsidRDefault="00FA3D78">
      <w:pPr>
        <w:pStyle w:val="BodyNoIndent"/>
      </w:pP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25" w:author="Kevin" w:date="2020-04-04T14:34:00Z">
        <w:r w:rsidR="00A6283F" w:rsidDel="004714EA">
          <w:delText>19</w:delText>
        </w:r>
      </w:del>
      <w:ins w:id="26" w:author="Kevin" w:date="2020-04-04T14:34:00Z">
        <w:r w:rsidR="004714EA">
          <w:t>20</w:t>
        </w:r>
      </w:ins>
      <w:r w:rsidR="00A6283F">
        <w:t>.</w:t>
      </w:r>
      <w:del w:id="27" w:author="Kevin" w:date="2020-04-04T14:34:00Z">
        <w:r w:rsidR="00C7066B" w:rsidDel="004714EA">
          <w:delText>13</w:delText>
        </w:r>
      </w:del>
      <w:ins w:id="28" w:author="Kevin" w:date="2020-04-04T14:34:00Z">
        <w:r w:rsidR="004714EA">
          <w:t>1</w:t>
        </w:r>
      </w:ins>
      <w:r w:rsidR="006027DE">
        <w:t>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uses</w:t>
      </w:r>
      <w:r w:rsidR="00B26DD1">
        <w:t xml:space="preserve"> </w:t>
      </w:r>
      <w:r w:rsidRPr="00C4782F">
        <w:t>a</w:t>
      </w:r>
      <w:r w:rsidR="00B26DD1">
        <w:t xml:space="preserve"> </w:t>
      </w:r>
      <w:del w:id="29" w:author="Mark Michaelis" w:date="2019-11-16T21:52:00Z">
        <w:r w:rsidRPr="00B25458" w:rsidDel="00D34A03">
          <w:rPr>
            <w:rStyle w:val="C1"/>
          </w:rPr>
          <w:delText>WebRequest</w:delText>
        </w:r>
        <w:r w:rsidR="00B26DD1" w:rsidDel="00D34A03">
          <w:delText xml:space="preserve"> </w:delText>
        </w:r>
      </w:del>
      <w:proofErr w:type="spellStart"/>
      <w:ins w:id="30" w:author="Mark Michaelis" w:date="2019-11-16T21:52:00Z">
        <w:r w:rsidR="00D34A03">
          <w:rPr>
            <w:rStyle w:val="C1"/>
          </w:rPr>
          <w:t>WebClient</w:t>
        </w:r>
        <w:proofErr w:type="spellEnd"/>
        <w:r w:rsidR="00D34A03">
          <w:t xml:space="preserve"> </w:t>
        </w:r>
      </w:ins>
      <w:r w:rsidRPr="00C4782F">
        <w:t>to</w:t>
      </w:r>
      <w:r w:rsidR="00B26DD1">
        <w:t xml:space="preserve"> </w:t>
      </w:r>
      <w:r w:rsidRPr="00C4782F">
        <w:t>download</w:t>
      </w:r>
      <w:r w:rsidR="00B26DD1">
        <w:t xml:space="preserve"> </w:t>
      </w:r>
      <w:r w:rsidRPr="00C4782F">
        <w:t>a</w:t>
      </w:r>
      <w:r w:rsidR="00B26DD1">
        <w:t xml:space="preserve"> </w:t>
      </w:r>
      <w:r w:rsidR="006027DE">
        <w:t>w</w:t>
      </w:r>
      <w:r w:rsidRPr="00C4782F">
        <w:t>eb</w:t>
      </w:r>
      <w:r w:rsidR="00B26DD1">
        <w:t xml:space="preserve"> </w:t>
      </w:r>
      <w:r w:rsidRPr="00C4782F">
        <w:t>page</w:t>
      </w:r>
      <w:r w:rsidR="00B26DD1">
        <w:t xml:space="preserve"> </w:t>
      </w:r>
      <w:r w:rsidRPr="00C4782F">
        <w:t>and</w:t>
      </w:r>
      <w:r w:rsidR="00B26DD1">
        <w:t xml:space="preserve"> </w:t>
      </w:r>
      <w:del w:id="31" w:author="Mark Michaelis" w:date="2019-11-16T21:53:00Z">
        <w:r w:rsidRPr="00C4782F" w:rsidDel="004D52C9">
          <w:delText>display</w:delText>
        </w:r>
        <w:r w:rsidR="00B26DD1" w:rsidDel="004D52C9">
          <w:delText xml:space="preserve"> </w:delText>
        </w:r>
        <w:r w:rsidRPr="00C4782F" w:rsidDel="004D52C9">
          <w:delText>its</w:delText>
        </w:r>
        <w:r w:rsidR="00B26DD1" w:rsidDel="004D52C9">
          <w:delText xml:space="preserve"> </w:delText>
        </w:r>
        <w:r w:rsidRPr="00C4782F" w:rsidDel="004D52C9">
          <w:delText>size</w:delText>
        </w:r>
      </w:del>
      <w:ins w:id="32" w:author="Mark Michaelis" w:date="2019-11-16T21:53:00Z">
        <w:r w:rsidR="004D52C9">
          <w:t xml:space="preserve">search for </w:t>
        </w:r>
      </w:ins>
      <w:ins w:id="33" w:author="Mark Michaelis" w:date="2019-11-16T21:55:00Z">
        <w:r w:rsidR="004A2423">
          <w:t xml:space="preserve">the number of times </w:t>
        </w:r>
      </w:ins>
      <w:ins w:id="34" w:author="Mark Michaelis" w:date="2019-11-16T21:53:00Z">
        <w:r w:rsidR="004D52C9">
          <w:t>some text</w:t>
        </w:r>
      </w:ins>
      <w:ins w:id="35" w:author="Mark Michaelis" w:date="2019-11-16T21:55:00Z">
        <w:r w:rsidR="00A64E7A">
          <w:t xml:space="preserve"> appears</w:t>
        </w:r>
      </w:ins>
      <w:r w:rsidRPr="00C4782F">
        <w:t>.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operation</w:t>
      </w:r>
      <w:r w:rsidR="00B26DD1">
        <w:t xml:space="preserve"> </w:t>
      </w:r>
      <w:r w:rsidRPr="00C4782F">
        <w:t>fails</w:t>
      </w:r>
      <w:r w:rsidR="006027DE">
        <w:t>,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exception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thrown.</w:t>
      </w:r>
    </w:p>
    <w:p w14:paraId="61344BA5" w14:textId="0C97A93D" w:rsidR="00E73B39" w:rsidRPr="00C4782F" w:rsidRDefault="00A6283F" w:rsidP="0063286B">
      <w:pPr>
        <w:pStyle w:val="ListingHead"/>
      </w:pPr>
      <w:r w:rsidRPr="0063286B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6" w:author="Kevin" w:date="2020-04-04T14:34:00Z">
        <w:r w:rsidRPr="0063286B" w:rsidDel="004714EA">
          <w:rPr>
            <w:rStyle w:val="ListingNumber"/>
          </w:rPr>
          <w:delText>19.</w:delText>
        </w:r>
        <w:r w:rsidR="00C7066B" w:rsidRPr="0063286B" w:rsidDel="004714EA">
          <w:rPr>
            <w:rStyle w:val="ListingNumber"/>
          </w:rPr>
          <w:delText>13</w:delText>
        </w:r>
      </w:del>
      <w:ins w:id="37" w:author="Kevin" w:date="2020-04-04T14:34:00Z">
        <w:r w:rsidR="004714EA">
          <w:rPr>
            <w:rStyle w:val="ListingNumber"/>
          </w:rPr>
          <w:t>20.1</w:t>
        </w:r>
      </w:ins>
      <w:r w:rsidR="00B26DD1">
        <w:rPr>
          <w:rStyle w:val="ListingNumber"/>
        </w:rPr>
        <w:t>: </w:t>
      </w:r>
      <w:r w:rsidR="00FA3D78" w:rsidRPr="00C4782F">
        <w:t>A</w:t>
      </w:r>
      <w:r w:rsidR="00B26DD1">
        <w:t xml:space="preserve"> </w:t>
      </w:r>
      <w:r w:rsidR="00FA3D78" w:rsidRPr="00C4782F">
        <w:t>Synchronous</w:t>
      </w:r>
      <w:r w:rsidR="00B26DD1">
        <w:t xml:space="preserve"> </w:t>
      </w:r>
      <w:r w:rsidR="00FA3D78" w:rsidRPr="00C4782F">
        <w:t>Web</w:t>
      </w:r>
      <w:r w:rsidR="00B26DD1">
        <w:t xml:space="preserve"> </w:t>
      </w:r>
      <w:r w:rsidR="00FA3D78" w:rsidRPr="00C4782F">
        <w:t>Request</w:t>
      </w:r>
    </w:p>
    <w:p w14:paraId="2E46EA4F" w14:textId="270E3645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C4782F">
        <w:t>System;</w:t>
      </w:r>
    </w:p>
    <w:p w14:paraId="7197ABB8" w14:textId="52EB2CAC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C4782F">
        <w:t>System.IO;</w:t>
      </w:r>
    </w:p>
    <w:p w14:paraId="62A39592" w14:textId="42F742D5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C4782F">
        <w:t>System.Net;</w:t>
      </w:r>
    </w:p>
    <w:p w14:paraId="38ADF940" w14:textId="7CA1C274" w:rsidR="00E73B39" w:rsidRPr="00C4782F" w:rsidRDefault="00FA3D78">
      <w:pPr>
        <w:pStyle w:val="CDT"/>
        <w:rPr>
          <w:rStyle w:val="CPKeyword"/>
        </w:rPr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C4782F">
        <w:t>System.Linq;</w:t>
      </w:r>
    </w:p>
    <w:p w14:paraId="053FE5B8" w14:textId="77777777" w:rsidR="00E73B39" w:rsidRPr="00C4782F" w:rsidRDefault="00E73B39">
      <w:pPr>
        <w:pStyle w:val="CDT"/>
        <w:rPr>
          <w:rStyle w:val="CPKeyword"/>
        </w:rPr>
      </w:pPr>
    </w:p>
    <w:p w14:paraId="7F5C72AC" w14:textId="3F5007D4" w:rsidR="00E73B39" w:rsidRPr="00C4782F" w:rsidRDefault="00FA3D78">
      <w:pPr>
        <w:pStyle w:val="CDT"/>
      </w:pPr>
      <w:r w:rsidRPr="00C4782F">
        <w:rPr>
          <w:rStyle w:val="CPKeyword"/>
        </w:rPr>
        <w:t>public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class</w:t>
      </w:r>
      <w:r w:rsidR="00B26DD1">
        <w:t xml:space="preserve"> </w:t>
      </w:r>
      <w:r w:rsidRPr="00C4782F">
        <w:t>Program</w:t>
      </w:r>
    </w:p>
    <w:p w14:paraId="18A81E7B" w14:textId="77777777" w:rsidR="00E73B39" w:rsidRPr="00844725" w:rsidDel="00BA0BB0" w:rsidRDefault="00FA3D78" w:rsidP="001462C6">
      <w:pPr>
        <w:pStyle w:val="CDT"/>
        <w:rPr>
          <w:del w:id="38" w:author="Mark Michaelis" w:date="2019-11-01T19:37:00Z"/>
        </w:rPr>
      </w:pPr>
      <w:r w:rsidRPr="00844725">
        <w:t>{</w:t>
      </w:r>
    </w:p>
    <w:p w14:paraId="3DFF270B" w14:textId="77777777" w:rsidR="00996703" w:rsidRPr="006A27E5" w:rsidRDefault="00996703" w:rsidP="006A27E5">
      <w:pPr>
        <w:pStyle w:val="CDT"/>
        <w:rPr>
          <w:ins w:id="39" w:author="Mark Michaelis" w:date="2019-11-01T15:28:00Z"/>
          <w:rFonts w:eastAsia="Times New Roman"/>
        </w:rPr>
      </w:pPr>
      <w:ins w:id="40" w:author="Mark Michaelis" w:date="2019-11-01T15:28:00Z">
        <w:r w:rsidRPr="006A27E5">
          <w:rPr>
            <w:rFonts w:eastAsia="Times New Roman"/>
          </w:rPr>
          <w:t xml:space="preserve">  </w:t>
        </w:r>
      </w:ins>
    </w:p>
    <w:p w14:paraId="2EB83905" w14:textId="43165EB0" w:rsidR="00C00468" w:rsidRPr="00C00468" w:rsidRDefault="00996703" w:rsidP="00C00468">
      <w:pPr>
        <w:pStyle w:val="CDT"/>
        <w:rPr>
          <w:ins w:id="41" w:author="Austen Frostad" w:date="2020-04-15T01:01:00Z"/>
          <w:rFonts w:eastAsia="Times New Roman"/>
        </w:rPr>
      </w:pPr>
      <w:ins w:id="42" w:author="Mark Michaelis" w:date="2019-11-01T15:28:00Z">
        <w:r w:rsidRPr="006A27E5">
          <w:rPr>
            <w:rFonts w:eastAsia="Times New Roman"/>
          </w:rPr>
          <w:t xml:space="preserve">  </w:t>
        </w:r>
      </w:ins>
      <w:ins w:id="43" w:author="Austen Frostad" w:date="2020-04-15T01:01:00Z">
        <w:r w:rsidR="00C00468" w:rsidRPr="007C40CE">
          <w:rPr>
            <w:rStyle w:val="CPKeyword"/>
            <w:rPrChange w:id="44" w:author="Austen Frostad" w:date="2020-04-15T01:26:00Z">
              <w:rPr>
                <w:rFonts w:eastAsia="Times New Roman"/>
              </w:rPr>
            </w:rPrChange>
          </w:rPr>
          <w:t>public</w:t>
        </w:r>
        <w:r w:rsidR="00C00468" w:rsidRPr="00C00468">
          <w:rPr>
            <w:rFonts w:eastAsia="Times New Roman"/>
          </w:rPr>
          <w:t xml:space="preserve"> </w:t>
        </w:r>
        <w:r w:rsidR="00C00468" w:rsidRPr="007C40CE">
          <w:rPr>
            <w:rStyle w:val="CPKeyword"/>
            <w:rPrChange w:id="45" w:author="Austen Frostad" w:date="2020-04-15T01:26:00Z">
              <w:rPr>
                <w:rFonts w:eastAsia="Times New Roman"/>
              </w:rPr>
            </w:rPrChange>
          </w:rPr>
          <w:t>static</w:t>
        </w:r>
        <w:r w:rsidR="00C00468" w:rsidRPr="00C00468">
          <w:rPr>
            <w:rFonts w:eastAsia="Times New Roman"/>
          </w:rPr>
          <w:t xml:space="preserve"> </w:t>
        </w:r>
        <w:r w:rsidR="00C00468" w:rsidRPr="007C40CE">
          <w:rPr>
            <w:rStyle w:val="CPKeyword"/>
            <w:rPrChange w:id="46" w:author="Austen Frostad" w:date="2020-04-15T01:26:00Z">
              <w:rPr>
                <w:rFonts w:eastAsia="Times New Roman"/>
              </w:rPr>
            </w:rPrChange>
          </w:rPr>
          <w:t>void</w:t>
        </w:r>
        <w:r w:rsidR="00C00468" w:rsidRPr="00C00468">
          <w:rPr>
            <w:rFonts w:eastAsia="Times New Roman"/>
          </w:rPr>
          <w:t xml:space="preserve"> Main(</w:t>
        </w:r>
        <w:r w:rsidR="00C00468" w:rsidRPr="007C40CE">
          <w:rPr>
            <w:rStyle w:val="CPKeyword"/>
            <w:rPrChange w:id="47" w:author="Austen Frostad" w:date="2020-04-15T01:26:00Z">
              <w:rPr>
                <w:rFonts w:eastAsia="Times New Roman"/>
              </w:rPr>
            </w:rPrChange>
          </w:rPr>
          <w:t>string</w:t>
        </w:r>
        <w:r w:rsidR="00C00468" w:rsidRPr="00C00468">
          <w:rPr>
            <w:rFonts w:eastAsia="Times New Roman"/>
          </w:rPr>
          <w:t>[] args)</w:t>
        </w:r>
      </w:ins>
    </w:p>
    <w:p w14:paraId="6C703C85" w14:textId="77777777" w:rsidR="00C00468" w:rsidRPr="00C00468" w:rsidRDefault="00C00468" w:rsidP="00C00468">
      <w:pPr>
        <w:pStyle w:val="CDT"/>
        <w:rPr>
          <w:ins w:id="48" w:author="Austen Frostad" w:date="2020-04-15T01:01:00Z"/>
          <w:rFonts w:eastAsia="Times New Roman"/>
        </w:rPr>
      </w:pPr>
      <w:ins w:id="49" w:author="Austen Frostad" w:date="2020-04-15T01:01:00Z">
        <w:r w:rsidRPr="00C00468">
          <w:rPr>
            <w:rFonts w:eastAsia="Times New Roman"/>
          </w:rPr>
          <w:t xml:space="preserve">        {</w:t>
        </w:r>
      </w:ins>
    </w:p>
    <w:p w14:paraId="28CEB400" w14:textId="77777777" w:rsidR="00C00468" w:rsidRPr="00C00468" w:rsidRDefault="00C00468" w:rsidP="00C00468">
      <w:pPr>
        <w:pStyle w:val="CDT"/>
        <w:rPr>
          <w:ins w:id="50" w:author="Austen Frostad" w:date="2020-04-15T01:01:00Z"/>
          <w:rFonts w:eastAsia="Times New Roman"/>
        </w:rPr>
      </w:pPr>
      <w:ins w:id="51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52" w:author="Austen Frostad" w:date="2020-04-15T01:26:00Z">
              <w:rPr>
                <w:rFonts w:eastAsia="Times New Roman"/>
              </w:rPr>
            </w:rPrChange>
          </w:rPr>
          <w:t>if</w:t>
        </w:r>
        <w:r w:rsidRPr="00C00468">
          <w:rPr>
            <w:rFonts w:eastAsia="Times New Roman"/>
          </w:rPr>
          <w:t xml:space="preserve"> (args.Length == 0)</w:t>
        </w:r>
      </w:ins>
    </w:p>
    <w:p w14:paraId="1CDC3D3E" w14:textId="77777777" w:rsidR="00C00468" w:rsidRPr="00C00468" w:rsidRDefault="00C00468" w:rsidP="00C00468">
      <w:pPr>
        <w:pStyle w:val="CDT"/>
        <w:rPr>
          <w:ins w:id="53" w:author="Austen Frostad" w:date="2020-04-15T01:01:00Z"/>
          <w:rFonts w:eastAsia="Times New Roman"/>
        </w:rPr>
      </w:pPr>
      <w:ins w:id="54" w:author="Austen Frostad" w:date="2020-04-15T01:01:00Z">
        <w:r w:rsidRPr="00C00468">
          <w:rPr>
            <w:rFonts w:eastAsia="Times New Roman"/>
          </w:rPr>
          <w:t xml:space="preserve">            {</w:t>
        </w:r>
      </w:ins>
    </w:p>
    <w:p w14:paraId="482633D0" w14:textId="1CD8D2AA" w:rsidR="00C00468" w:rsidRPr="00C00468" w:rsidRDefault="00C00468" w:rsidP="00C00468">
      <w:pPr>
        <w:pStyle w:val="CDT"/>
        <w:rPr>
          <w:ins w:id="55" w:author="Austen Frostad" w:date="2020-04-15T01:01:00Z"/>
          <w:rFonts w:eastAsia="Times New Roman"/>
        </w:rPr>
      </w:pPr>
      <w:ins w:id="56" w:author="Austen Frostad" w:date="2020-04-15T01:01:00Z">
        <w:r w:rsidRPr="00C00468">
          <w:rPr>
            <w:rFonts w:eastAsia="Times New Roman"/>
          </w:rPr>
          <w:t xml:space="preserve">                Console.WriteLine(</w:t>
        </w:r>
        <w:r w:rsidRPr="00C00468">
          <w:rPr>
            <w:rStyle w:val="Maroon"/>
            <w:rPrChange w:id="57" w:author="Austen Frostad" w:date="2020-04-15T01:05:00Z">
              <w:rPr>
                <w:rFonts w:eastAsia="Times New Roman"/>
              </w:rPr>
            </w:rPrChange>
          </w:rPr>
          <w:t>"ERROR: No findText argument specified."</w:t>
        </w:r>
        <w:r w:rsidRPr="00C00468">
          <w:rPr>
            <w:rFonts w:eastAsia="Times New Roman"/>
          </w:rPr>
          <w:t>);</w:t>
        </w:r>
      </w:ins>
    </w:p>
    <w:p w14:paraId="7C9E868E" w14:textId="77777777" w:rsidR="00C00468" w:rsidRPr="00C00468" w:rsidRDefault="00C00468" w:rsidP="00C00468">
      <w:pPr>
        <w:pStyle w:val="CDT"/>
        <w:rPr>
          <w:ins w:id="58" w:author="Austen Frostad" w:date="2020-04-15T01:01:00Z"/>
          <w:rFonts w:eastAsia="Times New Roman"/>
        </w:rPr>
      </w:pPr>
      <w:ins w:id="59" w:author="Austen Frostad" w:date="2020-04-15T01:01:00Z">
        <w:r w:rsidRPr="00C00468">
          <w:rPr>
            <w:rFonts w:eastAsia="Times New Roman"/>
          </w:rPr>
          <w:t xml:space="preserve">                </w:t>
        </w:r>
        <w:r w:rsidRPr="007C40CE">
          <w:rPr>
            <w:rStyle w:val="CPKeyword"/>
            <w:rPrChange w:id="60" w:author="Austen Frostad" w:date="2020-04-15T01:26:00Z">
              <w:rPr>
                <w:rFonts w:eastAsia="Times New Roman"/>
              </w:rPr>
            </w:rPrChange>
          </w:rPr>
          <w:t>return</w:t>
        </w:r>
        <w:r w:rsidRPr="00C00468">
          <w:rPr>
            <w:rFonts w:eastAsia="Times New Roman"/>
          </w:rPr>
          <w:t>;</w:t>
        </w:r>
      </w:ins>
    </w:p>
    <w:p w14:paraId="689CE72D" w14:textId="77777777" w:rsidR="00C00468" w:rsidRPr="00C00468" w:rsidRDefault="00C00468" w:rsidP="00C00468">
      <w:pPr>
        <w:pStyle w:val="CDT"/>
        <w:rPr>
          <w:ins w:id="61" w:author="Austen Frostad" w:date="2020-04-15T01:01:00Z"/>
          <w:rFonts w:eastAsia="Times New Roman"/>
        </w:rPr>
      </w:pPr>
      <w:ins w:id="62" w:author="Austen Frostad" w:date="2020-04-15T01:01:00Z">
        <w:r w:rsidRPr="00C00468">
          <w:rPr>
            <w:rFonts w:eastAsia="Times New Roman"/>
          </w:rPr>
          <w:t xml:space="preserve">            }</w:t>
        </w:r>
      </w:ins>
    </w:p>
    <w:p w14:paraId="665D9145" w14:textId="77777777" w:rsidR="00C00468" w:rsidRPr="00C00468" w:rsidRDefault="00C00468" w:rsidP="00C00468">
      <w:pPr>
        <w:pStyle w:val="CDT"/>
        <w:rPr>
          <w:ins w:id="63" w:author="Austen Frostad" w:date="2020-04-15T01:01:00Z"/>
          <w:rFonts w:eastAsia="Times New Roman"/>
        </w:rPr>
      </w:pPr>
      <w:ins w:id="64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65" w:author="Austen Frostad" w:date="2020-04-15T01:26:00Z">
              <w:rPr>
                <w:rFonts w:eastAsia="Times New Roman"/>
              </w:rPr>
            </w:rPrChange>
          </w:rPr>
          <w:t>string</w:t>
        </w:r>
        <w:r w:rsidRPr="00C00468">
          <w:rPr>
            <w:rFonts w:eastAsia="Times New Roman"/>
          </w:rPr>
          <w:t xml:space="preserve"> findText = args[0];</w:t>
        </w:r>
      </w:ins>
    </w:p>
    <w:p w14:paraId="2E9B01CC" w14:textId="75E900DB" w:rsidR="00C00468" w:rsidRPr="00C00468" w:rsidRDefault="00C00468" w:rsidP="00C00468">
      <w:pPr>
        <w:pStyle w:val="CDT"/>
        <w:rPr>
          <w:ins w:id="66" w:author="Austen Frostad" w:date="2020-04-15T01:01:00Z"/>
          <w:rFonts w:eastAsia="Times New Roman"/>
        </w:rPr>
      </w:pPr>
      <w:ins w:id="67" w:author="Austen Frostad" w:date="2020-04-15T01:01:00Z">
        <w:r w:rsidRPr="00C00468">
          <w:rPr>
            <w:rFonts w:eastAsia="Times New Roman"/>
          </w:rPr>
          <w:t xml:space="preserve">            Console.WriteLine(</w:t>
        </w:r>
        <w:r w:rsidRPr="00C00468">
          <w:rPr>
            <w:rStyle w:val="Maroon"/>
            <w:rPrChange w:id="68" w:author="Austen Frostad" w:date="2020-04-15T01:06:00Z">
              <w:rPr>
                <w:rFonts w:eastAsia="Times New Roman"/>
              </w:rPr>
            </w:rPrChange>
          </w:rPr>
          <w:t xml:space="preserve">$"Searching </w:t>
        </w:r>
        <w:r w:rsidRPr="007C40CE">
          <w:rPr>
            <w:rStyle w:val="CPKeyword"/>
            <w:rPrChange w:id="69" w:author="Austen Frostad" w:date="2020-04-15T01:06:00Z">
              <w:rPr>
                <w:rFonts w:eastAsia="Times New Roman"/>
              </w:rPr>
            </w:rPrChange>
          </w:rPr>
          <w:t>for</w:t>
        </w:r>
        <w:r w:rsidRPr="00C00468">
          <w:rPr>
            <w:rStyle w:val="Maroon"/>
            <w:rPrChange w:id="70" w:author="Austen Frostad" w:date="2020-04-15T01:06:00Z">
              <w:rPr>
                <w:rFonts w:eastAsia="Times New Roman"/>
              </w:rPr>
            </w:rPrChange>
          </w:rPr>
          <w:t xml:space="preserve"> {findText}..."</w:t>
        </w:r>
        <w:r w:rsidRPr="00C00468">
          <w:rPr>
            <w:rFonts w:eastAsia="Times New Roman"/>
          </w:rPr>
          <w:t>);</w:t>
        </w:r>
      </w:ins>
    </w:p>
    <w:p w14:paraId="0BA0C102" w14:textId="77777777" w:rsidR="00C00468" w:rsidRPr="00C00468" w:rsidRDefault="00C00468" w:rsidP="00C00468">
      <w:pPr>
        <w:pStyle w:val="CDT"/>
        <w:rPr>
          <w:ins w:id="71" w:author="Austen Frostad" w:date="2020-04-15T01:01:00Z"/>
          <w:rFonts w:eastAsia="Times New Roman"/>
        </w:rPr>
      </w:pPr>
    </w:p>
    <w:p w14:paraId="311931A9" w14:textId="77777777" w:rsidR="00C00468" w:rsidRPr="00C00468" w:rsidRDefault="00C00468" w:rsidP="00C00468">
      <w:pPr>
        <w:pStyle w:val="CDT"/>
        <w:rPr>
          <w:ins w:id="72" w:author="Austen Frostad" w:date="2020-04-15T01:01:00Z"/>
          <w:rFonts w:eastAsia="Times New Roman"/>
        </w:rPr>
      </w:pPr>
      <w:ins w:id="73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74" w:author="Austen Frostad" w:date="2020-04-15T01:26:00Z">
              <w:rPr>
                <w:rFonts w:eastAsia="Times New Roman"/>
              </w:rPr>
            </w:rPrChange>
          </w:rPr>
          <w:t>string</w:t>
        </w:r>
        <w:r w:rsidRPr="00C00468">
          <w:rPr>
            <w:rFonts w:eastAsia="Times New Roman"/>
          </w:rPr>
          <w:t xml:space="preserve"> url = </w:t>
        </w:r>
        <w:r w:rsidRPr="00C00468">
          <w:rPr>
            <w:rStyle w:val="Maroon"/>
            <w:rPrChange w:id="75" w:author="Austen Frostad" w:date="2020-04-15T01:06:00Z">
              <w:rPr>
                <w:rFonts w:eastAsia="Times New Roman"/>
              </w:rPr>
            </w:rPrChange>
          </w:rPr>
          <w:t>"http://www.IntelliTect.com"</w:t>
        </w:r>
        <w:r w:rsidRPr="00C00468">
          <w:rPr>
            <w:rFonts w:eastAsia="Times New Roman"/>
          </w:rPr>
          <w:t>;</w:t>
        </w:r>
      </w:ins>
    </w:p>
    <w:p w14:paraId="2E92E242" w14:textId="77777777" w:rsidR="00C00468" w:rsidRPr="00C00468" w:rsidRDefault="00C00468" w:rsidP="00C00468">
      <w:pPr>
        <w:pStyle w:val="CDT"/>
        <w:rPr>
          <w:ins w:id="76" w:author="Austen Frostad" w:date="2020-04-15T01:01:00Z"/>
          <w:rFonts w:eastAsia="Times New Roman"/>
        </w:rPr>
      </w:pPr>
      <w:ins w:id="77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78" w:author="Austen Frostad" w:date="2020-04-15T01:26:00Z">
              <w:rPr>
                <w:rFonts w:eastAsia="Times New Roman"/>
              </w:rPr>
            </w:rPrChange>
          </w:rPr>
          <w:t>if</w:t>
        </w:r>
        <w:r w:rsidRPr="00C00468">
          <w:rPr>
            <w:rFonts w:eastAsia="Times New Roman"/>
          </w:rPr>
          <w:t xml:space="preserve"> (args.Length &gt; 1)</w:t>
        </w:r>
      </w:ins>
    </w:p>
    <w:p w14:paraId="53FECADA" w14:textId="77777777" w:rsidR="00C00468" w:rsidRPr="00C00468" w:rsidRDefault="00C00468" w:rsidP="00C00468">
      <w:pPr>
        <w:pStyle w:val="CDT"/>
        <w:rPr>
          <w:ins w:id="79" w:author="Austen Frostad" w:date="2020-04-15T01:01:00Z"/>
          <w:rFonts w:eastAsia="Times New Roman"/>
        </w:rPr>
      </w:pPr>
      <w:ins w:id="80" w:author="Austen Frostad" w:date="2020-04-15T01:01:00Z">
        <w:r w:rsidRPr="00C00468">
          <w:rPr>
            <w:rFonts w:eastAsia="Times New Roman"/>
          </w:rPr>
          <w:lastRenderedPageBreak/>
          <w:t xml:space="preserve">            {</w:t>
        </w:r>
      </w:ins>
    </w:p>
    <w:p w14:paraId="70B8F4F8" w14:textId="77777777" w:rsidR="00C00468" w:rsidRPr="00C00468" w:rsidRDefault="00C00468" w:rsidP="00C00468">
      <w:pPr>
        <w:pStyle w:val="CDT"/>
        <w:rPr>
          <w:ins w:id="81" w:author="Austen Frostad" w:date="2020-04-15T01:01:00Z"/>
          <w:rFonts w:eastAsia="Times New Roman"/>
        </w:rPr>
      </w:pPr>
      <w:ins w:id="82" w:author="Austen Frostad" w:date="2020-04-15T01:01:00Z">
        <w:r w:rsidRPr="00C00468">
          <w:rPr>
            <w:rFonts w:eastAsia="Times New Roman"/>
          </w:rPr>
          <w:t xml:space="preserve">                url = args[1];</w:t>
        </w:r>
      </w:ins>
    </w:p>
    <w:p w14:paraId="029ABDE4" w14:textId="77777777" w:rsidR="00C00468" w:rsidRPr="00C00468" w:rsidRDefault="00C00468" w:rsidP="00C00468">
      <w:pPr>
        <w:pStyle w:val="CDT"/>
        <w:rPr>
          <w:ins w:id="83" w:author="Austen Frostad" w:date="2020-04-15T01:01:00Z"/>
          <w:rStyle w:val="CPComment"/>
          <w:rPrChange w:id="84" w:author="Austen Frostad" w:date="2020-04-15T01:07:00Z">
            <w:rPr>
              <w:ins w:id="85" w:author="Austen Frostad" w:date="2020-04-15T01:01:00Z"/>
              <w:rFonts w:eastAsia="Times New Roman"/>
            </w:rPr>
          </w:rPrChange>
        </w:rPr>
      </w:pPr>
      <w:ins w:id="86" w:author="Austen Frostad" w:date="2020-04-15T01:01:00Z">
        <w:r w:rsidRPr="00C00468">
          <w:rPr>
            <w:rFonts w:eastAsia="Times New Roman"/>
          </w:rPr>
          <w:t xml:space="preserve">                </w:t>
        </w:r>
        <w:r w:rsidRPr="00C00468">
          <w:rPr>
            <w:rStyle w:val="CPComment"/>
            <w:rPrChange w:id="87" w:author="Austen Frostad" w:date="2020-04-15T01:07:00Z">
              <w:rPr>
                <w:rFonts w:eastAsia="Times New Roman"/>
              </w:rPr>
            </w:rPrChange>
          </w:rPr>
          <w:t>// Ignore additional parameters</w:t>
        </w:r>
      </w:ins>
    </w:p>
    <w:p w14:paraId="0573879C" w14:textId="77777777" w:rsidR="00C00468" w:rsidRPr="00C00468" w:rsidRDefault="00C00468" w:rsidP="00C00468">
      <w:pPr>
        <w:pStyle w:val="CDT"/>
        <w:rPr>
          <w:ins w:id="88" w:author="Austen Frostad" w:date="2020-04-15T01:01:00Z"/>
          <w:rFonts w:eastAsia="Times New Roman"/>
        </w:rPr>
      </w:pPr>
      <w:ins w:id="89" w:author="Austen Frostad" w:date="2020-04-15T01:01:00Z">
        <w:r w:rsidRPr="00C00468">
          <w:rPr>
            <w:rFonts w:eastAsia="Times New Roman"/>
          </w:rPr>
          <w:t xml:space="preserve">            }</w:t>
        </w:r>
      </w:ins>
    </w:p>
    <w:p w14:paraId="3C260C7E" w14:textId="77777777" w:rsidR="00C00468" w:rsidRPr="00C00468" w:rsidRDefault="00C00468" w:rsidP="00C00468">
      <w:pPr>
        <w:pStyle w:val="CDT"/>
        <w:rPr>
          <w:ins w:id="90" w:author="Austen Frostad" w:date="2020-04-15T01:01:00Z"/>
          <w:rFonts w:eastAsia="Times New Roman"/>
        </w:rPr>
      </w:pPr>
      <w:ins w:id="91" w:author="Austen Frostad" w:date="2020-04-15T01:01:00Z">
        <w:r w:rsidRPr="00C00468">
          <w:rPr>
            <w:rFonts w:eastAsia="Times New Roman"/>
          </w:rPr>
          <w:t xml:space="preserve">            Console.Write(url);</w:t>
        </w:r>
      </w:ins>
    </w:p>
    <w:p w14:paraId="1ABA1DAD" w14:textId="77777777" w:rsidR="00C00468" w:rsidRPr="00C00468" w:rsidRDefault="00C00468" w:rsidP="00C00468">
      <w:pPr>
        <w:pStyle w:val="CDT"/>
        <w:rPr>
          <w:ins w:id="92" w:author="Austen Frostad" w:date="2020-04-15T01:01:00Z"/>
          <w:rFonts w:eastAsia="Times New Roman"/>
        </w:rPr>
      </w:pPr>
    </w:p>
    <w:p w14:paraId="71112D38" w14:textId="61BA4C84" w:rsidR="00C00468" w:rsidRPr="00C00468" w:rsidRDefault="00C00468" w:rsidP="00C00468">
      <w:pPr>
        <w:pStyle w:val="CDT"/>
        <w:rPr>
          <w:ins w:id="93" w:author="Austen Frostad" w:date="2020-04-15T01:01:00Z"/>
          <w:rFonts w:eastAsia="Times New Roman"/>
        </w:rPr>
      </w:pPr>
      <w:ins w:id="94" w:author="Austen Frostad" w:date="2020-04-15T01:01:00Z">
        <w:r w:rsidRPr="00C00468">
          <w:rPr>
            <w:rFonts w:eastAsia="Times New Roman"/>
          </w:rPr>
          <w:t xml:space="preserve">            Console.WriteLine(</w:t>
        </w:r>
        <w:r w:rsidRPr="00C00468">
          <w:rPr>
            <w:rStyle w:val="Maroon"/>
            <w:rPrChange w:id="95" w:author="Austen Frostad" w:date="2020-04-15T01:06:00Z">
              <w:rPr>
                <w:rFonts w:eastAsia="Times New Roman"/>
              </w:rPr>
            </w:rPrChange>
          </w:rPr>
          <w:t>"Searching..."</w:t>
        </w:r>
        <w:r w:rsidRPr="00C00468">
          <w:rPr>
            <w:rFonts w:eastAsia="Times New Roman"/>
          </w:rPr>
          <w:t>);</w:t>
        </w:r>
      </w:ins>
    </w:p>
    <w:p w14:paraId="3B00A01A" w14:textId="77777777" w:rsidR="00C00468" w:rsidRPr="00C00468" w:rsidRDefault="00C00468" w:rsidP="00C00468">
      <w:pPr>
        <w:pStyle w:val="CDT"/>
        <w:rPr>
          <w:ins w:id="96" w:author="Austen Frostad" w:date="2020-04-15T01:01:00Z"/>
          <w:rFonts w:eastAsia="Times New Roman"/>
        </w:rPr>
      </w:pPr>
      <w:ins w:id="97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98" w:author="Austen Frostad" w:date="2020-04-15T01:26:00Z">
              <w:rPr>
                <w:rFonts w:eastAsia="Times New Roman"/>
              </w:rPr>
            </w:rPrChange>
          </w:rPr>
          <w:t>int</w:t>
        </w:r>
        <w:r w:rsidRPr="00C00468">
          <w:rPr>
            <w:rFonts w:eastAsia="Times New Roman"/>
          </w:rPr>
          <w:t xml:space="preserve"> textOccurrenceCount =</w:t>
        </w:r>
      </w:ins>
    </w:p>
    <w:p w14:paraId="220AC882" w14:textId="77777777" w:rsidR="00C00468" w:rsidRPr="00C00468" w:rsidRDefault="00C00468" w:rsidP="00C00468">
      <w:pPr>
        <w:pStyle w:val="CDT"/>
        <w:rPr>
          <w:ins w:id="99" w:author="Austen Frostad" w:date="2020-04-15T01:01:00Z"/>
          <w:rFonts w:eastAsia="Times New Roman"/>
        </w:rPr>
      </w:pPr>
      <w:ins w:id="100" w:author="Austen Frostad" w:date="2020-04-15T01:01:00Z">
        <w:r w:rsidRPr="00C00468">
          <w:rPr>
            <w:rFonts w:eastAsia="Times New Roman"/>
          </w:rPr>
          <w:t xml:space="preserve">                FindTextInWebUri(findText, url);</w:t>
        </w:r>
      </w:ins>
    </w:p>
    <w:p w14:paraId="12BAEC82" w14:textId="77777777" w:rsidR="00C00468" w:rsidRPr="00C00468" w:rsidRDefault="00C00468" w:rsidP="00C00468">
      <w:pPr>
        <w:pStyle w:val="CDT"/>
        <w:rPr>
          <w:ins w:id="101" w:author="Austen Frostad" w:date="2020-04-15T01:01:00Z"/>
          <w:rFonts w:eastAsia="Times New Roman"/>
        </w:rPr>
      </w:pPr>
    </w:p>
    <w:p w14:paraId="2810036E" w14:textId="77777777" w:rsidR="00C00468" w:rsidRPr="00C00468" w:rsidRDefault="00C00468" w:rsidP="00C00468">
      <w:pPr>
        <w:pStyle w:val="CDT"/>
        <w:rPr>
          <w:ins w:id="102" w:author="Austen Frostad" w:date="2020-04-15T01:01:00Z"/>
          <w:rFonts w:eastAsia="Times New Roman"/>
        </w:rPr>
      </w:pPr>
      <w:ins w:id="103" w:author="Austen Frostad" w:date="2020-04-15T01:01:00Z">
        <w:r w:rsidRPr="00C00468">
          <w:rPr>
            <w:rFonts w:eastAsia="Times New Roman"/>
          </w:rPr>
          <w:t xml:space="preserve">            Console.WriteLine(textOccurrenceCount);</w:t>
        </w:r>
      </w:ins>
    </w:p>
    <w:p w14:paraId="09606263" w14:textId="77777777" w:rsidR="00C00468" w:rsidRPr="00C00468" w:rsidRDefault="00C00468" w:rsidP="00C00468">
      <w:pPr>
        <w:pStyle w:val="CDT"/>
        <w:rPr>
          <w:ins w:id="104" w:author="Austen Frostad" w:date="2020-04-15T01:01:00Z"/>
          <w:rFonts w:eastAsia="Times New Roman"/>
        </w:rPr>
      </w:pPr>
      <w:ins w:id="105" w:author="Austen Frostad" w:date="2020-04-15T01:01:00Z">
        <w:r w:rsidRPr="00C00468">
          <w:rPr>
            <w:rFonts w:eastAsia="Times New Roman"/>
          </w:rPr>
          <w:t xml:space="preserve">        }</w:t>
        </w:r>
      </w:ins>
    </w:p>
    <w:p w14:paraId="51AB381F" w14:textId="77777777" w:rsidR="00C00468" w:rsidRPr="00C00468" w:rsidRDefault="00C00468" w:rsidP="00C00468">
      <w:pPr>
        <w:pStyle w:val="CDT"/>
        <w:rPr>
          <w:ins w:id="106" w:author="Austen Frostad" w:date="2020-04-15T01:01:00Z"/>
          <w:rFonts w:eastAsia="Times New Roman"/>
        </w:rPr>
      </w:pPr>
    </w:p>
    <w:p w14:paraId="3094D408" w14:textId="77777777" w:rsidR="00C00468" w:rsidRPr="00C00468" w:rsidRDefault="00C00468" w:rsidP="00C00468">
      <w:pPr>
        <w:pStyle w:val="CDT"/>
        <w:rPr>
          <w:ins w:id="107" w:author="Austen Frostad" w:date="2020-04-15T01:01:00Z"/>
          <w:rFonts w:eastAsia="Times New Roman"/>
        </w:rPr>
      </w:pPr>
      <w:ins w:id="108" w:author="Austen Frostad" w:date="2020-04-15T01:01:00Z">
        <w:r w:rsidRPr="00C00468">
          <w:rPr>
            <w:rFonts w:eastAsia="Times New Roman"/>
          </w:rPr>
          <w:t xml:space="preserve">        </w:t>
        </w:r>
        <w:r w:rsidRPr="007C40CE">
          <w:rPr>
            <w:rStyle w:val="CPKeyword"/>
            <w:rPrChange w:id="109" w:author="Austen Frostad" w:date="2020-04-15T01:26:00Z">
              <w:rPr>
                <w:rFonts w:eastAsia="Times New Roman"/>
              </w:rPr>
            </w:rPrChange>
          </w:rPr>
          <w:t>public</w:t>
        </w:r>
        <w:r w:rsidRPr="00C00468">
          <w:rPr>
            <w:rFonts w:eastAsia="Times New Roman"/>
          </w:rPr>
          <w:t xml:space="preserve"> </w:t>
        </w:r>
        <w:r w:rsidRPr="007C40CE">
          <w:rPr>
            <w:rStyle w:val="CPKeyword"/>
            <w:rPrChange w:id="110" w:author="Austen Frostad" w:date="2020-04-15T01:26:00Z">
              <w:rPr>
                <w:rFonts w:eastAsia="Times New Roman"/>
              </w:rPr>
            </w:rPrChange>
          </w:rPr>
          <w:t>static</w:t>
        </w:r>
        <w:r w:rsidRPr="00C00468">
          <w:rPr>
            <w:rFonts w:eastAsia="Times New Roman"/>
          </w:rPr>
          <w:t xml:space="preserve"> </w:t>
        </w:r>
        <w:r w:rsidRPr="007C40CE">
          <w:rPr>
            <w:rStyle w:val="CPKeyword"/>
            <w:rPrChange w:id="111" w:author="Austen Frostad" w:date="2020-04-15T01:26:00Z">
              <w:rPr>
                <w:rFonts w:eastAsia="Times New Roman"/>
              </w:rPr>
            </w:rPrChange>
          </w:rPr>
          <w:t>int</w:t>
        </w:r>
        <w:r w:rsidRPr="00C00468">
          <w:rPr>
            <w:rFonts w:eastAsia="Times New Roman"/>
          </w:rPr>
          <w:t xml:space="preserve"> FindTextInWebUri(</w:t>
        </w:r>
      </w:ins>
    </w:p>
    <w:p w14:paraId="5896F76B" w14:textId="77777777" w:rsidR="00C00468" w:rsidRPr="00C00468" w:rsidRDefault="00C00468" w:rsidP="00C00468">
      <w:pPr>
        <w:pStyle w:val="CDT"/>
        <w:rPr>
          <w:ins w:id="112" w:author="Austen Frostad" w:date="2020-04-15T01:01:00Z"/>
          <w:rFonts w:eastAsia="Times New Roman"/>
        </w:rPr>
      </w:pPr>
      <w:ins w:id="113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114" w:author="Austen Frostad" w:date="2020-04-15T01:26:00Z">
              <w:rPr>
                <w:rFonts w:eastAsia="Times New Roman"/>
              </w:rPr>
            </w:rPrChange>
          </w:rPr>
          <w:t>string</w:t>
        </w:r>
        <w:r w:rsidRPr="00C00468">
          <w:rPr>
            <w:rFonts w:eastAsia="Times New Roman"/>
          </w:rPr>
          <w:t xml:space="preserve"> findText, </w:t>
        </w:r>
        <w:r w:rsidRPr="007C40CE">
          <w:rPr>
            <w:rStyle w:val="CPKeyword"/>
            <w:rPrChange w:id="115" w:author="Austen Frostad" w:date="2020-04-15T01:26:00Z">
              <w:rPr>
                <w:rFonts w:eastAsia="Times New Roman"/>
              </w:rPr>
            </w:rPrChange>
          </w:rPr>
          <w:t>string</w:t>
        </w:r>
        <w:r w:rsidRPr="00C00468">
          <w:rPr>
            <w:rFonts w:eastAsia="Times New Roman"/>
          </w:rPr>
          <w:t xml:space="preserve"> url)</w:t>
        </w:r>
      </w:ins>
    </w:p>
    <w:p w14:paraId="329EACC6" w14:textId="77777777" w:rsidR="00C00468" w:rsidRPr="00C00468" w:rsidRDefault="00C00468" w:rsidP="00C00468">
      <w:pPr>
        <w:pStyle w:val="CDT"/>
        <w:rPr>
          <w:ins w:id="116" w:author="Austen Frostad" w:date="2020-04-15T01:01:00Z"/>
          <w:rFonts w:eastAsia="Times New Roman"/>
        </w:rPr>
      </w:pPr>
      <w:ins w:id="117" w:author="Austen Frostad" w:date="2020-04-15T01:01:00Z">
        <w:r w:rsidRPr="00C00468">
          <w:rPr>
            <w:rFonts w:eastAsia="Times New Roman"/>
          </w:rPr>
          <w:t xml:space="preserve">        {</w:t>
        </w:r>
      </w:ins>
    </w:p>
    <w:p w14:paraId="0C56E6CC" w14:textId="77777777" w:rsidR="00C00468" w:rsidRPr="00C00468" w:rsidRDefault="00C00468" w:rsidP="00C00468">
      <w:pPr>
        <w:pStyle w:val="CDT"/>
        <w:rPr>
          <w:ins w:id="118" w:author="Austen Frostad" w:date="2020-04-15T01:01:00Z"/>
          <w:rFonts w:eastAsia="Times New Roman"/>
        </w:rPr>
      </w:pPr>
    </w:p>
    <w:p w14:paraId="7CE0E2CB" w14:textId="77777777" w:rsidR="00C00468" w:rsidRPr="00C00468" w:rsidRDefault="00C00468" w:rsidP="00C00468">
      <w:pPr>
        <w:pStyle w:val="CDT"/>
        <w:rPr>
          <w:ins w:id="119" w:author="Austen Frostad" w:date="2020-04-15T01:01:00Z"/>
          <w:rFonts w:eastAsia="Times New Roman"/>
        </w:rPr>
      </w:pPr>
      <w:ins w:id="120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121" w:author="Austen Frostad" w:date="2020-04-15T01:26:00Z">
              <w:rPr>
                <w:rFonts w:eastAsia="Times New Roman"/>
              </w:rPr>
            </w:rPrChange>
          </w:rPr>
          <w:t>using</w:t>
        </w:r>
        <w:r w:rsidRPr="00C00468">
          <w:rPr>
            <w:rFonts w:eastAsia="Times New Roman"/>
          </w:rPr>
          <w:t xml:space="preserve"> WebClient webClient = </w:t>
        </w:r>
        <w:r w:rsidRPr="007C40CE">
          <w:rPr>
            <w:rStyle w:val="CPKeyword"/>
            <w:rPrChange w:id="122" w:author="Austen Frostad" w:date="2020-04-15T01:26:00Z">
              <w:rPr>
                <w:rFonts w:eastAsia="Times New Roman"/>
              </w:rPr>
            </w:rPrChange>
          </w:rPr>
          <w:t>new</w:t>
        </w:r>
        <w:r w:rsidRPr="00C00468">
          <w:rPr>
            <w:rFonts w:eastAsia="Times New Roman"/>
          </w:rPr>
          <w:t xml:space="preserve"> WebClient();</w:t>
        </w:r>
      </w:ins>
    </w:p>
    <w:p w14:paraId="5A6978E9" w14:textId="77777777" w:rsidR="00C00468" w:rsidRPr="00C00468" w:rsidRDefault="00C00468" w:rsidP="00C00468">
      <w:pPr>
        <w:pStyle w:val="CDT"/>
        <w:rPr>
          <w:ins w:id="123" w:author="Austen Frostad" w:date="2020-04-15T01:01:00Z"/>
          <w:rFonts w:eastAsia="Times New Roman"/>
        </w:rPr>
      </w:pPr>
    </w:p>
    <w:p w14:paraId="1B506388" w14:textId="77777777" w:rsidR="00C00468" w:rsidRPr="00C00468" w:rsidRDefault="00C00468" w:rsidP="00C00468">
      <w:pPr>
        <w:pStyle w:val="CDT"/>
        <w:rPr>
          <w:ins w:id="124" w:author="Austen Frostad" w:date="2020-04-15T01:01:00Z"/>
          <w:rFonts w:eastAsia="Times New Roman"/>
        </w:rPr>
      </w:pPr>
      <w:ins w:id="125" w:author="Austen Frostad" w:date="2020-04-15T01:01:00Z">
        <w:r w:rsidRPr="00C00468">
          <w:rPr>
            <w:rFonts w:eastAsia="Times New Roman"/>
          </w:rPr>
          <w:t xml:space="preserve">            byte[] downloadData =</w:t>
        </w:r>
      </w:ins>
    </w:p>
    <w:p w14:paraId="7607068F" w14:textId="77777777" w:rsidR="00C00468" w:rsidRPr="00C00468" w:rsidRDefault="00C00468" w:rsidP="00C00468">
      <w:pPr>
        <w:pStyle w:val="CDT"/>
        <w:rPr>
          <w:ins w:id="126" w:author="Austen Frostad" w:date="2020-04-15T01:01:00Z"/>
          <w:rFonts w:eastAsia="Times New Roman"/>
        </w:rPr>
      </w:pPr>
      <w:ins w:id="127" w:author="Austen Frostad" w:date="2020-04-15T01:01:00Z">
        <w:r w:rsidRPr="00C00468">
          <w:rPr>
            <w:rFonts w:eastAsia="Times New Roman"/>
          </w:rPr>
          <w:t xml:space="preserve">                webClient.DownloadData(url);</w:t>
        </w:r>
      </w:ins>
    </w:p>
    <w:p w14:paraId="069397F6" w14:textId="77777777" w:rsidR="00C00468" w:rsidRPr="00C00468" w:rsidRDefault="00C00468" w:rsidP="00C00468">
      <w:pPr>
        <w:pStyle w:val="CDT"/>
        <w:rPr>
          <w:ins w:id="128" w:author="Austen Frostad" w:date="2020-04-15T01:01:00Z"/>
          <w:rFonts w:eastAsia="Times New Roman"/>
        </w:rPr>
      </w:pPr>
    </w:p>
    <w:p w14:paraId="67395D28" w14:textId="77777777" w:rsidR="00C00468" w:rsidRPr="00C00468" w:rsidRDefault="00C00468" w:rsidP="00C00468">
      <w:pPr>
        <w:pStyle w:val="CDT"/>
        <w:rPr>
          <w:ins w:id="129" w:author="Austen Frostad" w:date="2020-04-15T01:01:00Z"/>
          <w:rFonts w:eastAsia="Times New Roman"/>
        </w:rPr>
      </w:pPr>
      <w:ins w:id="130" w:author="Austen Frostad" w:date="2020-04-15T01:01:00Z">
        <w:r w:rsidRPr="00C00468">
          <w:rPr>
            <w:rFonts w:eastAsia="Times New Roman"/>
          </w:rPr>
          <w:t xml:space="preserve">            </w:t>
        </w:r>
        <w:r w:rsidRPr="007C40CE">
          <w:rPr>
            <w:rStyle w:val="CPKeyword"/>
            <w:rPrChange w:id="131" w:author="Austen Frostad" w:date="2020-04-15T01:26:00Z">
              <w:rPr>
                <w:rFonts w:eastAsia="Times New Roman"/>
              </w:rPr>
            </w:rPrChange>
          </w:rPr>
          <w:t>return</w:t>
        </w:r>
        <w:r w:rsidRPr="00C00468">
          <w:rPr>
            <w:rFonts w:eastAsia="Times New Roman"/>
          </w:rPr>
          <w:t xml:space="preserve"> CountOccurencesInContent(</w:t>
        </w:r>
      </w:ins>
    </w:p>
    <w:p w14:paraId="1EB7A87E" w14:textId="77777777" w:rsidR="00C00468" w:rsidRPr="00C00468" w:rsidRDefault="00C00468" w:rsidP="00C00468">
      <w:pPr>
        <w:pStyle w:val="CDT"/>
        <w:rPr>
          <w:ins w:id="132" w:author="Austen Frostad" w:date="2020-04-15T01:01:00Z"/>
          <w:rFonts w:eastAsia="Times New Roman"/>
        </w:rPr>
      </w:pPr>
      <w:ins w:id="133" w:author="Austen Frostad" w:date="2020-04-15T01:01:00Z">
        <w:r w:rsidRPr="00C00468">
          <w:rPr>
            <w:rFonts w:eastAsia="Times New Roman"/>
          </w:rPr>
          <w:t xml:space="preserve">                downloadData, findText);</w:t>
        </w:r>
      </w:ins>
    </w:p>
    <w:p w14:paraId="06C79EE7" w14:textId="77777777" w:rsidR="00C00468" w:rsidRPr="00C00468" w:rsidRDefault="00C00468" w:rsidP="00C00468">
      <w:pPr>
        <w:pStyle w:val="CDT"/>
        <w:rPr>
          <w:ins w:id="134" w:author="Austen Frostad" w:date="2020-04-15T01:01:00Z"/>
          <w:rFonts w:eastAsia="Times New Roman"/>
        </w:rPr>
      </w:pPr>
    </w:p>
    <w:p w14:paraId="0089B5B4" w14:textId="3327AF14" w:rsidR="00996703" w:rsidRPr="006A27E5" w:rsidRDefault="00C00468" w:rsidP="006A27E5">
      <w:pPr>
        <w:pStyle w:val="CDT"/>
        <w:rPr>
          <w:ins w:id="135" w:author="Mark Michaelis" w:date="2019-11-01T15:28:00Z"/>
          <w:del w:id="136" w:author="Austen Frostad" w:date="2020-04-15T01:01:00Z"/>
          <w:rFonts w:eastAsia="Times New Roman"/>
        </w:rPr>
      </w:pPr>
      <w:ins w:id="137" w:author="Austen Frostad" w:date="2020-04-15T01:01:00Z">
        <w:r w:rsidRPr="00C00468">
          <w:rPr>
            <w:rFonts w:eastAsia="Times New Roman"/>
          </w:rPr>
          <w:t xml:space="preserve">        }</w:t>
        </w:r>
      </w:ins>
      <w:ins w:id="138" w:author="Mark Michaelis" w:date="2019-11-01T15:28:00Z">
        <w:del w:id="139" w:author="Austen Frostad" w:date="2020-04-15T01:01:00Z">
          <w:r w:rsidR="00996703" w:rsidRPr="006A27E5">
            <w:rPr>
              <w:rStyle w:val="CPKeyword"/>
            </w:rPr>
            <w:delText>private</w:delText>
          </w:r>
          <w:r w:rsidR="00996703" w:rsidRPr="006A27E5">
            <w:rPr>
              <w:rFonts w:eastAsia="Times New Roman"/>
            </w:rPr>
            <w:delText xml:space="preserve"> </w:delText>
          </w:r>
          <w:r w:rsidR="00996703" w:rsidRPr="006A27E5">
            <w:rPr>
              <w:rStyle w:val="CPKeyword"/>
            </w:rPr>
            <w:delText>static</w:delText>
          </w:r>
          <w:r w:rsidR="00996703" w:rsidRPr="006A27E5">
            <w:rPr>
              <w:rFonts w:eastAsia="Times New Roman"/>
            </w:rPr>
            <w:delText xml:space="preserve"> </w:delText>
          </w:r>
          <w:r w:rsidR="00996703" w:rsidRPr="006A27E5">
            <w:rPr>
              <w:rStyle w:val="CPKeyword"/>
            </w:rPr>
            <w:delText>int</w:delText>
          </w:r>
          <w:r w:rsidR="00996703" w:rsidRPr="006A27E5">
            <w:rPr>
              <w:rFonts w:eastAsia="Times New Roman"/>
            </w:rPr>
            <w:delText xml:space="preserve"> FindTextInWebUri(</w:delText>
          </w:r>
        </w:del>
      </w:ins>
    </w:p>
    <w:p w14:paraId="3E0C72AA" w14:textId="5EF16691" w:rsidR="00996703" w:rsidRPr="006A27E5" w:rsidRDefault="00996703" w:rsidP="006A27E5">
      <w:pPr>
        <w:pStyle w:val="CDT"/>
        <w:rPr>
          <w:ins w:id="140" w:author="Mark Michaelis" w:date="2019-11-01T15:28:00Z"/>
          <w:del w:id="141" w:author="Austen Frostad" w:date="2020-04-15T01:01:00Z"/>
          <w:rFonts w:eastAsia="Times New Roman"/>
        </w:rPr>
      </w:pPr>
      <w:ins w:id="142" w:author="Mark Michaelis" w:date="2019-11-01T15:28:00Z">
        <w:del w:id="143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string</w:delText>
          </w:r>
          <w:r w:rsidRPr="006A27E5">
            <w:rPr>
              <w:rFonts w:eastAsia="Times New Roman"/>
            </w:rPr>
            <w:delText xml:space="preserve"> url, </w:delText>
          </w:r>
          <w:r w:rsidRPr="006A27E5">
            <w:rPr>
              <w:rStyle w:val="CPKeyword"/>
            </w:rPr>
            <w:delText>string</w:delText>
          </w:r>
          <w:r w:rsidRPr="006A27E5">
            <w:rPr>
              <w:rFonts w:eastAsia="Times New Roman"/>
            </w:rPr>
            <w:delText xml:space="preserve"> findText)</w:delText>
          </w:r>
        </w:del>
      </w:ins>
    </w:p>
    <w:p w14:paraId="7E97A70B" w14:textId="7AE920CC" w:rsidR="00996703" w:rsidRPr="006A27E5" w:rsidRDefault="00996703" w:rsidP="006A27E5">
      <w:pPr>
        <w:pStyle w:val="CDT"/>
        <w:rPr>
          <w:ins w:id="144" w:author="Mark Michaelis" w:date="2019-11-01T15:28:00Z"/>
          <w:del w:id="145" w:author="Austen Frostad" w:date="2020-04-15T01:01:00Z"/>
          <w:rFonts w:eastAsia="Times New Roman"/>
        </w:rPr>
      </w:pPr>
      <w:ins w:id="146" w:author="Mark Michaelis" w:date="2019-11-01T15:28:00Z">
        <w:del w:id="147" w:author="Austen Frostad" w:date="2020-04-15T01:01:00Z">
          <w:r w:rsidRPr="006A27E5">
            <w:rPr>
              <w:rFonts w:eastAsia="Times New Roman"/>
            </w:rPr>
            <w:delText xml:space="preserve">  {</w:delText>
          </w:r>
        </w:del>
      </w:ins>
    </w:p>
    <w:p w14:paraId="1AF03AA6" w14:textId="662382F0" w:rsidR="00996703" w:rsidRPr="006A27E5" w:rsidRDefault="00996703" w:rsidP="006A27E5">
      <w:pPr>
        <w:pStyle w:val="CDT"/>
        <w:rPr>
          <w:ins w:id="148" w:author="Mark Michaelis" w:date="2019-11-01T15:28:00Z"/>
          <w:del w:id="149" w:author="Austen Frostad" w:date="2020-04-15T01:01:00Z"/>
          <w:rFonts w:eastAsia="Times New Roman"/>
        </w:rPr>
      </w:pPr>
      <w:ins w:id="150" w:author="Mark Michaelis" w:date="2019-11-01T15:28:00Z">
        <w:del w:id="151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rPr>
              <w:rFonts w:eastAsia="Times New Roman"/>
            </w:rPr>
            <w:delText xml:space="preserve"> </w:delText>
          </w:r>
        </w:del>
      </w:ins>
      <w:del w:id="152" w:author="Austen Frostad" w:date="2020-04-15T01:01:00Z">
        <w:r w:rsidR="009D2ABF">
          <w:rPr>
            <w:rFonts w:eastAsia="Times New Roman"/>
          </w:rPr>
          <w:delText>textOrruranceCount</w:delText>
        </w:r>
      </w:del>
      <w:ins w:id="153" w:author="Mark Michaelis" w:date="2019-11-01T15:28:00Z">
        <w:del w:id="154" w:author="Austen Frostad" w:date="2020-04-15T01:01:00Z">
          <w:r w:rsidRPr="006A27E5">
            <w:rPr>
              <w:rFonts w:eastAsia="Times New Roman"/>
            </w:rPr>
            <w:delText xml:space="preserve"> = 0;</w:delText>
          </w:r>
        </w:del>
      </w:ins>
    </w:p>
    <w:p w14:paraId="0D06AA48" w14:textId="26CF61FC" w:rsidR="00996703" w:rsidRPr="006A27E5" w:rsidRDefault="00996703" w:rsidP="006A27E5">
      <w:pPr>
        <w:pStyle w:val="CDT"/>
        <w:rPr>
          <w:ins w:id="155" w:author="Mark Michaelis" w:date="2019-11-01T15:28:00Z"/>
          <w:del w:id="156" w:author="Austen Frostad" w:date="2020-04-15T01:01:00Z"/>
          <w:rFonts w:eastAsia="Times New Roman"/>
        </w:rPr>
      </w:pPr>
      <w:ins w:id="157" w:author="Mark Michaelis" w:date="2019-11-01T15:28:00Z">
        <w:del w:id="158" w:author="Austen Frostad" w:date="2020-04-15T01:01:00Z">
          <w:r w:rsidRPr="006A27E5">
            <w:rPr>
              <w:rFonts w:eastAsia="Times New Roman"/>
            </w:rPr>
            <w:delText xml:space="preserve">  </w:delText>
          </w:r>
        </w:del>
      </w:ins>
    </w:p>
    <w:p w14:paraId="53BF3391" w14:textId="6AE1A70E" w:rsidR="00996703" w:rsidRPr="006A27E5" w:rsidRDefault="00996703" w:rsidP="006A27E5">
      <w:pPr>
        <w:pStyle w:val="CDT"/>
        <w:rPr>
          <w:ins w:id="159" w:author="Mark Michaelis" w:date="2019-11-01T15:28:00Z"/>
          <w:del w:id="160" w:author="Austen Frostad" w:date="2020-04-15T01:01:00Z"/>
          <w:rFonts w:eastAsia="Times New Roman"/>
        </w:rPr>
      </w:pPr>
      <w:ins w:id="161" w:author="Mark Michaelis" w:date="2019-11-01T15:28:00Z">
        <w:del w:id="162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rPr>
              <w:rFonts w:eastAsia="Times New Roman"/>
            </w:rPr>
            <w:delText xml:space="preserve"> WebClient webClient = </w:delText>
          </w:r>
          <w:r w:rsidRPr="006A27E5">
            <w:rPr>
              <w:rStyle w:val="CPKeyword"/>
            </w:rPr>
            <w:delText>new</w:delText>
          </w:r>
          <w:r w:rsidRPr="006A27E5">
            <w:rPr>
              <w:rFonts w:eastAsia="Times New Roman"/>
            </w:rPr>
            <w:delText xml:space="preserve"> WebClient();</w:delText>
          </w:r>
        </w:del>
      </w:ins>
    </w:p>
    <w:p w14:paraId="692A3058" w14:textId="483D0E03" w:rsidR="00996703" w:rsidRPr="006A27E5" w:rsidRDefault="00996703" w:rsidP="006A27E5">
      <w:pPr>
        <w:pStyle w:val="CDT"/>
        <w:rPr>
          <w:ins w:id="163" w:author="Mark Michaelis" w:date="2019-11-01T15:28:00Z"/>
          <w:del w:id="164" w:author="Austen Frostad" w:date="2020-04-15T01:01:00Z"/>
          <w:rFonts w:eastAsia="Times New Roman"/>
        </w:rPr>
      </w:pPr>
      <w:ins w:id="165" w:author="Mark Michaelis" w:date="2019-11-01T15:28:00Z">
        <w:del w:id="166" w:author="Austen Frostad" w:date="2020-04-15T01:01:00Z">
          <w:r w:rsidRPr="006A27E5">
            <w:rPr>
              <w:rFonts w:eastAsia="Times New Roman"/>
            </w:rPr>
            <w:delText xml:space="preserve">  </w:delText>
          </w:r>
        </w:del>
      </w:ins>
    </w:p>
    <w:p w14:paraId="128D84AD" w14:textId="5B4D0D58" w:rsidR="00996703" w:rsidRPr="006A27E5" w:rsidRDefault="00996703" w:rsidP="006A27E5">
      <w:pPr>
        <w:pStyle w:val="CDT"/>
        <w:rPr>
          <w:ins w:id="167" w:author="Mark Michaelis" w:date="2019-11-01T15:28:00Z"/>
          <w:del w:id="168" w:author="Austen Frostad" w:date="2020-04-15T01:01:00Z"/>
          <w:rFonts w:eastAsia="Times New Roman"/>
        </w:rPr>
      </w:pPr>
      <w:ins w:id="169" w:author="Mark Michaelis" w:date="2019-11-01T15:28:00Z">
        <w:del w:id="170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byte</w:delText>
          </w:r>
          <w:r w:rsidRPr="006A27E5">
            <w:rPr>
              <w:rFonts w:eastAsia="Times New Roman"/>
            </w:rPr>
            <w:delText>[] downloadData = webClient.DownloadData(url);</w:delText>
          </w:r>
        </w:del>
      </w:ins>
    </w:p>
    <w:p w14:paraId="5A27991E" w14:textId="18EF2FC4" w:rsidR="00996703" w:rsidRPr="006A27E5" w:rsidRDefault="00996703" w:rsidP="006A27E5">
      <w:pPr>
        <w:pStyle w:val="CDT"/>
        <w:rPr>
          <w:ins w:id="171" w:author="Mark Michaelis" w:date="2019-11-01T15:28:00Z"/>
          <w:del w:id="172" w:author="Austen Frostad" w:date="2020-04-15T01:01:00Z"/>
          <w:rFonts w:eastAsia="Times New Roman"/>
        </w:rPr>
      </w:pPr>
      <w:ins w:id="173" w:author="Mark Michaelis" w:date="2019-11-01T15:28:00Z">
        <w:del w:id="174" w:author="Austen Frostad" w:date="2020-04-15T01:01:00Z">
          <w:r w:rsidRPr="006A27E5">
            <w:rPr>
              <w:rFonts w:eastAsia="Times New Roman"/>
            </w:rPr>
            <w:delText xml:space="preserve">  </w:delText>
          </w:r>
        </w:del>
      </w:ins>
    </w:p>
    <w:p w14:paraId="3C29FD8C" w14:textId="1BFA5FBE" w:rsidR="00996703" w:rsidRPr="006A27E5" w:rsidRDefault="00996703" w:rsidP="006A27E5">
      <w:pPr>
        <w:pStyle w:val="CDT"/>
        <w:rPr>
          <w:ins w:id="175" w:author="Mark Michaelis" w:date="2019-11-01T15:28:00Z"/>
          <w:del w:id="176" w:author="Austen Frostad" w:date="2020-04-15T01:01:00Z"/>
          <w:rFonts w:eastAsia="Times New Roman"/>
        </w:rPr>
      </w:pPr>
      <w:ins w:id="177" w:author="Mark Michaelis" w:date="2019-11-01T15:28:00Z">
        <w:del w:id="178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rPr>
              <w:rFonts w:eastAsia="Times New Roman"/>
            </w:rPr>
            <w:delText xml:space="preserve"> MemoryStream stream = </w:delText>
          </w:r>
          <w:r w:rsidRPr="006A27E5">
            <w:rPr>
              <w:rStyle w:val="CPKeyword"/>
            </w:rPr>
            <w:delText>new</w:delText>
          </w:r>
          <w:r w:rsidRPr="006A27E5">
            <w:rPr>
              <w:rFonts w:eastAsia="Times New Roman"/>
            </w:rPr>
            <w:delText xml:space="preserve"> MemoryStream(downloadData);</w:delText>
          </w:r>
        </w:del>
      </w:ins>
    </w:p>
    <w:p w14:paraId="31F0C20C" w14:textId="77AD7F81" w:rsidR="00996703" w:rsidRPr="006A27E5" w:rsidRDefault="00996703" w:rsidP="006A27E5">
      <w:pPr>
        <w:pStyle w:val="CDT"/>
        <w:rPr>
          <w:ins w:id="179" w:author="Mark Michaelis" w:date="2019-11-01T15:28:00Z"/>
          <w:del w:id="180" w:author="Austen Frostad" w:date="2020-04-15T01:01:00Z"/>
          <w:rFonts w:eastAsia="Times New Roman"/>
        </w:rPr>
      </w:pPr>
      <w:ins w:id="181" w:author="Mark Michaelis" w:date="2019-11-01T15:28:00Z">
        <w:del w:id="182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rPr>
              <w:rFonts w:eastAsia="Times New Roman"/>
            </w:rPr>
            <w:delText xml:space="preserve"> StreamReader reader = </w:delText>
          </w:r>
          <w:r w:rsidRPr="006A27E5">
            <w:rPr>
              <w:rStyle w:val="CPKeyword"/>
            </w:rPr>
            <w:delText>new</w:delText>
          </w:r>
          <w:r w:rsidRPr="006A27E5">
            <w:rPr>
              <w:rFonts w:eastAsia="Times New Roman"/>
            </w:rPr>
            <w:delText xml:space="preserve"> StreamReader(stream);</w:delText>
          </w:r>
        </w:del>
      </w:ins>
    </w:p>
    <w:p w14:paraId="7C510632" w14:textId="109BDF08" w:rsidR="00996703" w:rsidRPr="006A27E5" w:rsidRDefault="00996703" w:rsidP="006A27E5">
      <w:pPr>
        <w:pStyle w:val="CDT"/>
        <w:rPr>
          <w:ins w:id="183" w:author="Mark Michaelis" w:date="2019-11-01T15:28:00Z"/>
          <w:del w:id="184" w:author="Austen Frostad" w:date="2020-04-15T01:01:00Z"/>
          <w:rFonts w:eastAsia="Times New Roman"/>
        </w:rPr>
      </w:pPr>
      <w:ins w:id="185" w:author="Mark Michaelis" w:date="2019-11-01T15:28:00Z">
        <w:del w:id="186" w:author="Austen Frostad" w:date="2020-04-15T01:01:00Z">
          <w:r w:rsidRPr="006A27E5">
            <w:rPr>
              <w:rFonts w:eastAsia="Times New Roman"/>
            </w:rPr>
            <w:delText xml:space="preserve">  </w:delText>
          </w:r>
        </w:del>
      </w:ins>
    </w:p>
    <w:p w14:paraId="4B67A313" w14:textId="69160A63" w:rsidR="00996703" w:rsidRPr="006A27E5" w:rsidRDefault="00996703" w:rsidP="006A27E5">
      <w:pPr>
        <w:pStyle w:val="CDT"/>
        <w:rPr>
          <w:ins w:id="187" w:author="Mark Michaelis" w:date="2019-11-01T15:28:00Z"/>
          <w:del w:id="188" w:author="Austen Frostad" w:date="2020-04-15T01:01:00Z"/>
          <w:rFonts w:eastAsia="Times New Roman"/>
        </w:rPr>
      </w:pPr>
      <w:ins w:id="189" w:author="Mark Michaelis" w:date="2019-11-01T15:28:00Z">
        <w:del w:id="190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rPr>
              <w:rFonts w:eastAsia="Times New Roman"/>
            </w:rPr>
            <w:delText xml:space="preserve"> findIndex = 0;</w:delText>
          </w:r>
        </w:del>
      </w:ins>
    </w:p>
    <w:p w14:paraId="61E7F3EE" w14:textId="0D29857A" w:rsidR="00996703" w:rsidRPr="006A27E5" w:rsidRDefault="00996703" w:rsidP="006A27E5">
      <w:pPr>
        <w:pStyle w:val="CDT"/>
        <w:rPr>
          <w:ins w:id="191" w:author="Mark Michaelis" w:date="2019-11-01T15:28:00Z"/>
          <w:del w:id="192" w:author="Austen Frostad" w:date="2020-04-15T01:01:00Z"/>
          <w:rFonts w:eastAsia="Times New Roman"/>
        </w:rPr>
      </w:pPr>
      <w:ins w:id="193" w:author="Mark Michaelis" w:date="2019-11-01T15:28:00Z">
        <w:del w:id="194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rPr>
              <w:rFonts w:eastAsia="Times New Roman"/>
            </w:rPr>
            <w:delText xml:space="preserve"> length = 0;</w:delText>
          </w:r>
        </w:del>
      </w:ins>
    </w:p>
    <w:p w14:paraId="1A85DE1C" w14:textId="1D6AFE63" w:rsidR="00996703" w:rsidRPr="006A27E5" w:rsidRDefault="00996703" w:rsidP="006A27E5">
      <w:pPr>
        <w:pStyle w:val="CDT"/>
        <w:rPr>
          <w:ins w:id="195" w:author="Mark Michaelis" w:date="2019-11-01T15:28:00Z"/>
          <w:del w:id="196" w:author="Austen Frostad" w:date="2020-04-15T01:01:00Z"/>
          <w:rFonts w:eastAsia="Times New Roman"/>
        </w:rPr>
      </w:pPr>
      <w:ins w:id="197" w:author="Mark Michaelis" w:date="2019-11-01T15:28:00Z">
        <w:del w:id="198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do</w:delText>
          </w:r>
        </w:del>
      </w:ins>
    </w:p>
    <w:p w14:paraId="1CA69A30" w14:textId="25E4723B" w:rsidR="00996703" w:rsidRPr="006A27E5" w:rsidRDefault="00996703" w:rsidP="006A27E5">
      <w:pPr>
        <w:pStyle w:val="CDT"/>
        <w:rPr>
          <w:ins w:id="199" w:author="Mark Michaelis" w:date="2019-11-01T15:28:00Z"/>
          <w:del w:id="200" w:author="Austen Frostad" w:date="2020-04-15T01:01:00Z"/>
          <w:rFonts w:eastAsia="Times New Roman"/>
        </w:rPr>
      </w:pPr>
      <w:ins w:id="201" w:author="Mark Michaelis" w:date="2019-11-01T15:28:00Z">
        <w:del w:id="202" w:author="Austen Frostad" w:date="2020-04-15T01:01:00Z">
          <w:r w:rsidRPr="006A27E5">
            <w:rPr>
              <w:rFonts w:eastAsia="Times New Roman"/>
            </w:rPr>
            <w:delText xml:space="preserve">      {</w:delText>
          </w:r>
        </w:del>
      </w:ins>
    </w:p>
    <w:p w14:paraId="3E75D7E3" w14:textId="246EE630" w:rsidR="00996703" w:rsidRPr="006A27E5" w:rsidRDefault="00996703" w:rsidP="006A27E5">
      <w:pPr>
        <w:pStyle w:val="CDT"/>
        <w:rPr>
          <w:ins w:id="203" w:author="Mark Michaelis" w:date="2019-11-01T15:28:00Z"/>
          <w:del w:id="204" w:author="Austen Frostad" w:date="2020-04-15T01:01:00Z"/>
          <w:rFonts w:eastAsia="Times New Roman"/>
        </w:rPr>
      </w:pPr>
      <w:ins w:id="205" w:author="Mark Michaelis" w:date="2019-11-01T15:28:00Z">
        <w:del w:id="206" w:author="Austen Frostad" w:date="2020-04-15T01:01:00Z">
          <w:r w:rsidRPr="006A27E5">
            <w:rPr>
              <w:rFonts w:eastAsia="Times New Roman"/>
            </w:rPr>
            <w:delText xml:space="preserve">          </w:delText>
          </w:r>
          <w:r w:rsidRPr="006A27E5">
            <w:rPr>
              <w:rStyle w:val="CPKeyword"/>
            </w:rPr>
            <w:delText>char</w:delText>
          </w:r>
          <w:r w:rsidRPr="006A27E5">
            <w:rPr>
              <w:rFonts w:eastAsia="Times New Roman"/>
            </w:rPr>
            <w:delText xml:space="preserve">[] data = </w:delText>
          </w:r>
          <w:r w:rsidRPr="006A27E5">
            <w:rPr>
              <w:rStyle w:val="CPKeyword"/>
            </w:rPr>
            <w:delText>new</w:delText>
          </w:r>
          <w:r w:rsidRPr="006A27E5">
            <w:rPr>
              <w:rFonts w:eastAsia="Times New Roman"/>
            </w:rPr>
            <w:delText xml:space="preserve"> </w:delText>
          </w:r>
          <w:r w:rsidRPr="006A27E5">
            <w:rPr>
              <w:rStyle w:val="CPKeyword"/>
            </w:rPr>
            <w:delText>char</w:delText>
          </w:r>
          <w:r w:rsidRPr="006A27E5">
            <w:rPr>
              <w:rFonts w:eastAsia="Times New Roman"/>
            </w:rPr>
            <w:delText>[reader.BaseStream.Length];</w:delText>
          </w:r>
        </w:del>
      </w:ins>
    </w:p>
    <w:p w14:paraId="49E7FF00" w14:textId="7D2A69C2" w:rsidR="00996703" w:rsidRPr="006A27E5" w:rsidRDefault="00996703" w:rsidP="006A27E5">
      <w:pPr>
        <w:pStyle w:val="CDT"/>
        <w:rPr>
          <w:ins w:id="207" w:author="Mark Michaelis" w:date="2019-11-01T15:28:00Z"/>
          <w:del w:id="208" w:author="Austen Frostad" w:date="2020-04-15T01:01:00Z"/>
          <w:rFonts w:eastAsia="Times New Roman"/>
        </w:rPr>
      </w:pPr>
      <w:ins w:id="209" w:author="Mark Michaelis" w:date="2019-11-01T15:28:00Z">
        <w:del w:id="210" w:author="Austen Frostad" w:date="2020-04-15T01:01:00Z">
          <w:r w:rsidRPr="006A27E5">
            <w:rPr>
              <w:rFonts w:eastAsia="Times New Roman"/>
            </w:rPr>
            <w:delText xml:space="preserve">          length = reader.Read(data);</w:delText>
          </w:r>
        </w:del>
      </w:ins>
    </w:p>
    <w:p w14:paraId="642E6D2D" w14:textId="482E0935" w:rsidR="00996703" w:rsidRPr="006A27E5" w:rsidRDefault="00996703" w:rsidP="006A27E5">
      <w:pPr>
        <w:pStyle w:val="CDT"/>
        <w:rPr>
          <w:ins w:id="211" w:author="Mark Michaelis" w:date="2019-11-01T15:28:00Z"/>
          <w:del w:id="212" w:author="Austen Frostad" w:date="2020-04-15T01:01:00Z"/>
          <w:rFonts w:eastAsia="Times New Roman"/>
        </w:rPr>
      </w:pPr>
      <w:ins w:id="213" w:author="Mark Michaelis" w:date="2019-11-01T15:28:00Z">
        <w:del w:id="214" w:author="Austen Frostad" w:date="2020-04-15T01:01:00Z">
          <w:r w:rsidRPr="006A27E5">
            <w:rPr>
              <w:rFonts w:eastAsia="Times New Roman"/>
            </w:rPr>
            <w:delText xml:space="preserve">          </w:delText>
          </w:r>
          <w:r w:rsidRPr="006A27E5">
            <w:rPr>
              <w:rStyle w:val="CPKeyword"/>
            </w:rPr>
            <w:delText>for</w:delText>
          </w:r>
          <w:r w:rsidRPr="006A27E5">
            <w:rPr>
              <w:rFonts w:eastAsia="Times New Roman"/>
            </w:rPr>
            <w:delText xml:space="preserve"> (</w:delText>
          </w:r>
          <w:r w:rsidRPr="006A27E5">
            <w:rPr>
              <w:rStyle w:val="CPKeyword"/>
            </w:rPr>
            <w:delText>int</w:delText>
          </w:r>
          <w:r w:rsidRPr="006A27E5">
            <w:rPr>
              <w:rFonts w:eastAsia="Times New Roman"/>
            </w:rPr>
            <w:delText xml:space="preserve"> i = 0; i &lt; length; i++)</w:delText>
          </w:r>
        </w:del>
      </w:ins>
    </w:p>
    <w:p w14:paraId="641F50CE" w14:textId="6902C972" w:rsidR="00996703" w:rsidRPr="006A27E5" w:rsidRDefault="00996703" w:rsidP="006A27E5">
      <w:pPr>
        <w:pStyle w:val="CDT"/>
        <w:rPr>
          <w:ins w:id="215" w:author="Mark Michaelis" w:date="2019-11-01T15:28:00Z"/>
          <w:del w:id="216" w:author="Austen Frostad" w:date="2020-04-15T01:01:00Z"/>
          <w:rFonts w:eastAsia="Times New Roman"/>
        </w:rPr>
      </w:pPr>
      <w:ins w:id="217" w:author="Mark Michaelis" w:date="2019-11-01T15:28:00Z">
        <w:del w:id="218" w:author="Austen Frostad" w:date="2020-04-15T01:01:00Z">
          <w:r w:rsidRPr="006A27E5">
            <w:rPr>
              <w:rFonts w:eastAsia="Times New Roman"/>
            </w:rPr>
            <w:delText xml:space="preserve">          {</w:delText>
          </w:r>
        </w:del>
      </w:ins>
    </w:p>
    <w:p w14:paraId="206BD989" w14:textId="75826EE5" w:rsidR="00996703" w:rsidRPr="006A27E5" w:rsidRDefault="00996703" w:rsidP="006A27E5">
      <w:pPr>
        <w:pStyle w:val="CDT"/>
        <w:rPr>
          <w:ins w:id="219" w:author="Mark Michaelis" w:date="2019-11-01T15:28:00Z"/>
          <w:del w:id="220" w:author="Austen Frostad" w:date="2020-04-15T01:01:00Z"/>
          <w:rFonts w:eastAsia="Times New Roman"/>
        </w:rPr>
      </w:pPr>
      <w:ins w:id="221" w:author="Mark Michaelis" w:date="2019-11-01T15:28:00Z">
        <w:del w:id="222" w:author="Austen Frostad" w:date="2020-04-15T01:01:00Z">
          <w:r w:rsidRPr="006A27E5">
            <w:rPr>
              <w:rFonts w:eastAsia="Times New Roman"/>
            </w:rPr>
            <w:delText xml:space="preserve">              </w:delText>
          </w:r>
          <w:r w:rsidRPr="006A27E5">
            <w:rPr>
              <w:rStyle w:val="CPKeyword"/>
            </w:rPr>
            <w:delText>if</w:delText>
          </w:r>
          <w:r w:rsidRPr="006A27E5">
            <w:rPr>
              <w:rFonts w:eastAsia="Times New Roman"/>
            </w:rPr>
            <w:delText xml:space="preserve"> (findText[findIndex] == data[i])</w:delText>
          </w:r>
        </w:del>
      </w:ins>
    </w:p>
    <w:p w14:paraId="6485296B" w14:textId="217524ED" w:rsidR="00996703" w:rsidRPr="006A27E5" w:rsidRDefault="00996703" w:rsidP="006A27E5">
      <w:pPr>
        <w:pStyle w:val="CDT"/>
        <w:rPr>
          <w:ins w:id="223" w:author="Mark Michaelis" w:date="2019-11-01T15:28:00Z"/>
          <w:del w:id="224" w:author="Austen Frostad" w:date="2020-04-15T01:01:00Z"/>
          <w:rFonts w:eastAsia="Times New Roman"/>
        </w:rPr>
      </w:pPr>
      <w:ins w:id="225" w:author="Mark Michaelis" w:date="2019-11-01T15:28:00Z">
        <w:del w:id="226" w:author="Austen Frostad" w:date="2020-04-15T01:01:00Z">
          <w:r w:rsidRPr="006A27E5">
            <w:rPr>
              <w:rFonts w:eastAsia="Times New Roman"/>
            </w:rPr>
            <w:delText xml:space="preserve">              {</w:delText>
          </w:r>
        </w:del>
      </w:ins>
    </w:p>
    <w:p w14:paraId="6392E71A" w14:textId="43DC0FDB" w:rsidR="00996703" w:rsidRPr="006A27E5" w:rsidRDefault="00996703" w:rsidP="006A27E5">
      <w:pPr>
        <w:pStyle w:val="CDT"/>
        <w:rPr>
          <w:ins w:id="227" w:author="Mark Michaelis" w:date="2019-11-01T15:28:00Z"/>
          <w:del w:id="228" w:author="Austen Frostad" w:date="2020-04-15T01:01:00Z"/>
          <w:rFonts w:eastAsia="Times New Roman"/>
        </w:rPr>
      </w:pPr>
      <w:ins w:id="229" w:author="Mark Michaelis" w:date="2019-11-01T15:28:00Z">
        <w:del w:id="230" w:author="Austen Frostad" w:date="2020-04-15T01:01:00Z">
          <w:r w:rsidRPr="006A27E5">
            <w:rPr>
              <w:rFonts w:eastAsia="Times New Roman"/>
            </w:rPr>
            <w:delText xml:space="preserve">                  findIndex++;</w:delText>
          </w:r>
        </w:del>
      </w:ins>
    </w:p>
    <w:p w14:paraId="15B8CC9B" w14:textId="5D42B387" w:rsidR="00996703" w:rsidRPr="006A27E5" w:rsidRDefault="00996703" w:rsidP="006A27E5">
      <w:pPr>
        <w:pStyle w:val="CDT"/>
        <w:rPr>
          <w:ins w:id="231" w:author="Mark Michaelis" w:date="2019-11-01T15:28:00Z"/>
          <w:del w:id="232" w:author="Austen Frostad" w:date="2020-04-15T01:01:00Z"/>
          <w:rFonts w:eastAsia="Times New Roman"/>
        </w:rPr>
      </w:pPr>
      <w:ins w:id="233" w:author="Mark Michaelis" w:date="2019-11-01T15:28:00Z">
        <w:del w:id="234" w:author="Austen Frostad" w:date="2020-04-15T01:01:00Z">
          <w:r w:rsidRPr="006A27E5">
            <w:rPr>
              <w:rFonts w:eastAsia="Times New Roman"/>
            </w:rPr>
            <w:delText xml:space="preserve">                  </w:delText>
          </w:r>
          <w:r w:rsidRPr="006A27E5">
            <w:rPr>
              <w:rStyle w:val="CPKeyword"/>
            </w:rPr>
            <w:delText>if</w:delText>
          </w:r>
          <w:r w:rsidRPr="006A27E5">
            <w:rPr>
              <w:rFonts w:eastAsia="Times New Roman"/>
            </w:rPr>
            <w:delText xml:space="preserve"> (findIndex == findText.Length)</w:delText>
          </w:r>
        </w:del>
      </w:ins>
    </w:p>
    <w:p w14:paraId="6D8E08F5" w14:textId="646B565E" w:rsidR="00996703" w:rsidRPr="006A27E5" w:rsidRDefault="00996703" w:rsidP="006A27E5">
      <w:pPr>
        <w:pStyle w:val="CDT"/>
        <w:rPr>
          <w:ins w:id="235" w:author="Mark Michaelis" w:date="2019-11-01T15:28:00Z"/>
          <w:del w:id="236" w:author="Austen Frostad" w:date="2020-04-15T01:01:00Z"/>
          <w:rFonts w:eastAsia="Times New Roman"/>
        </w:rPr>
      </w:pPr>
      <w:ins w:id="237" w:author="Mark Michaelis" w:date="2019-11-01T15:28:00Z">
        <w:del w:id="238" w:author="Austen Frostad" w:date="2020-04-15T01:01:00Z">
          <w:r w:rsidRPr="006A27E5">
            <w:rPr>
              <w:rFonts w:eastAsia="Times New Roman"/>
            </w:rPr>
            <w:delText xml:space="preserve">                  {</w:delText>
          </w:r>
        </w:del>
      </w:ins>
    </w:p>
    <w:p w14:paraId="7CFA971C" w14:textId="7E07AF30" w:rsidR="00996703" w:rsidRPr="006A27E5" w:rsidRDefault="00996703" w:rsidP="006A27E5">
      <w:pPr>
        <w:pStyle w:val="CDT"/>
        <w:rPr>
          <w:ins w:id="239" w:author="Mark Michaelis" w:date="2019-11-01T15:28:00Z"/>
          <w:del w:id="240" w:author="Austen Frostad" w:date="2020-04-15T01:01:00Z"/>
          <w:rFonts w:eastAsia="Times New Roman"/>
        </w:rPr>
      </w:pPr>
      <w:ins w:id="241" w:author="Mark Michaelis" w:date="2019-11-01T15:28:00Z">
        <w:del w:id="242" w:author="Austen Frostad" w:date="2020-04-15T01:01:00Z">
          <w:r w:rsidRPr="006A27E5">
            <w:rPr>
              <w:rFonts w:eastAsia="Times New Roman"/>
            </w:rPr>
            <w:delText xml:space="preserve">                      </w:delText>
          </w:r>
          <w:r w:rsidRPr="006A27E5">
            <w:rPr>
              <w:rStyle w:val="CPComment"/>
            </w:rPr>
            <w:delText>// Text was found</w:delText>
          </w:r>
        </w:del>
      </w:ins>
    </w:p>
    <w:p w14:paraId="348413F8" w14:textId="3ABFC04F" w:rsidR="00996703" w:rsidRPr="006A27E5" w:rsidRDefault="00996703" w:rsidP="006A27E5">
      <w:pPr>
        <w:pStyle w:val="CDT"/>
        <w:rPr>
          <w:ins w:id="243" w:author="Mark Michaelis" w:date="2019-11-01T15:28:00Z"/>
          <w:del w:id="244" w:author="Austen Frostad" w:date="2020-04-15T01:01:00Z"/>
          <w:rFonts w:eastAsia="Times New Roman"/>
        </w:rPr>
      </w:pPr>
      <w:ins w:id="245" w:author="Mark Michaelis" w:date="2019-11-01T15:28:00Z">
        <w:del w:id="246" w:author="Austen Frostad" w:date="2020-04-15T01:01:00Z">
          <w:r w:rsidRPr="006A27E5">
            <w:rPr>
              <w:rFonts w:eastAsia="Times New Roman"/>
            </w:rPr>
            <w:delText xml:space="preserve">                      </w:delText>
          </w:r>
        </w:del>
      </w:ins>
      <w:del w:id="247" w:author="Austen Frostad" w:date="2020-04-15T01:01:00Z">
        <w:r w:rsidR="009D2ABF">
          <w:rPr>
            <w:rFonts w:eastAsia="Times New Roman"/>
          </w:rPr>
          <w:delText>textOrruranceCount</w:delText>
        </w:r>
      </w:del>
      <w:ins w:id="248" w:author="Mark Michaelis" w:date="2019-11-01T15:28:00Z">
        <w:del w:id="249" w:author="Austen Frostad" w:date="2020-04-15T01:01:00Z">
          <w:r w:rsidRPr="006A27E5">
            <w:rPr>
              <w:rFonts w:eastAsia="Times New Roman"/>
            </w:rPr>
            <w:delText>++;</w:delText>
          </w:r>
        </w:del>
      </w:ins>
    </w:p>
    <w:p w14:paraId="49FEE23E" w14:textId="6204A98B" w:rsidR="00996703" w:rsidRPr="006A27E5" w:rsidRDefault="00996703" w:rsidP="006A27E5">
      <w:pPr>
        <w:pStyle w:val="CDT"/>
        <w:rPr>
          <w:ins w:id="250" w:author="Mark Michaelis" w:date="2019-11-01T15:28:00Z"/>
          <w:del w:id="251" w:author="Austen Frostad" w:date="2020-04-15T01:01:00Z"/>
          <w:rFonts w:eastAsia="Times New Roman"/>
        </w:rPr>
      </w:pPr>
      <w:ins w:id="252" w:author="Mark Michaelis" w:date="2019-11-01T15:28:00Z">
        <w:del w:id="253" w:author="Austen Frostad" w:date="2020-04-15T01:01:00Z">
          <w:r w:rsidRPr="006A27E5">
            <w:rPr>
              <w:rFonts w:eastAsia="Times New Roman"/>
            </w:rPr>
            <w:delText xml:space="preserve">                      findIndex = 0;</w:delText>
          </w:r>
        </w:del>
      </w:ins>
    </w:p>
    <w:p w14:paraId="523A337F" w14:textId="748ED0CA" w:rsidR="00996703" w:rsidRPr="006A27E5" w:rsidRDefault="00996703" w:rsidP="006A27E5">
      <w:pPr>
        <w:pStyle w:val="CDT"/>
        <w:rPr>
          <w:ins w:id="254" w:author="Mark Michaelis" w:date="2019-11-01T15:28:00Z"/>
          <w:del w:id="255" w:author="Austen Frostad" w:date="2020-04-15T01:01:00Z"/>
          <w:rFonts w:eastAsia="Times New Roman"/>
        </w:rPr>
      </w:pPr>
      <w:ins w:id="256" w:author="Mark Michaelis" w:date="2019-11-01T15:28:00Z">
        <w:del w:id="257" w:author="Austen Frostad" w:date="2020-04-15T01:01:00Z">
          <w:r w:rsidRPr="006A27E5">
            <w:rPr>
              <w:rFonts w:eastAsia="Times New Roman"/>
            </w:rPr>
            <w:delText xml:space="preserve">                  }</w:delText>
          </w:r>
        </w:del>
      </w:ins>
    </w:p>
    <w:p w14:paraId="1DD67A36" w14:textId="085ABDCC" w:rsidR="00996703" w:rsidRPr="006A27E5" w:rsidRDefault="00996703" w:rsidP="006A27E5">
      <w:pPr>
        <w:pStyle w:val="CDT"/>
        <w:rPr>
          <w:ins w:id="258" w:author="Mark Michaelis" w:date="2019-11-01T15:28:00Z"/>
          <w:del w:id="259" w:author="Austen Frostad" w:date="2020-04-15T01:01:00Z"/>
          <w:rFonts w:eastAsia="Times New Roman"/>
        </w:rPr>
      </w:pPr>
      <w:ins w:id="260" w:author="Mark Michaelis" w:date="2019-11-01T15:28:00Z">
        <w:del w:id="261" w:author="Austen Frostad" w:date="2020-04-15T01:01:00Z">
          <w:r w:rsidRPr="006A27E5">
            <w:rPr>
              <w:rFonts w:eastAsia="Times New Roman"/>
            </w:rPr>
            <w:delText xml:space="preserve">              }</w:delText>
          </w:r>
        </w:del>
      </w:ins>
    </w:p>
    <w:p w14:paraId="481B32BF" w14:textId="213EA922" w:rsidR="00996703" w:rsidRPr="006A27E5" w:rsidRDefault="00996703" w:rsidP="006A27E5">
      <w:pPr>
        <w:pStyle w:val="CDT"/>
        <w:rPr>
          <w:ins w:id="262" w:author="Mark Michaelis" w:date="2019-11-01T15:28:00Z"/>
          <w:del w:id="263" w:author="Austen Frostad" w:date="2020-04-15T01:01:00Z"/>
          <w:rFonts w:eastAsia="Times New Roman"/>
        </w:rPr>
      </w:pPr>
      <w:ins w:id="264" w:author="Mark Michaelis" w:date="2019-11-01T15:28:00Z">
        <w:del w:id="265" w:author="Austen Frostad" w:date="2020-04-15T01:01:00Z">
          <w:r w:rsidRPr="006A27E5">
            <w:rPr>
              <w:rFonts w:eastAsia="Times New Roman"/>
            </w:rPr>
            <w:delText xml:space="preserve">              </w:delText>
          </w:r>
          <w:r w:rsidRPr="006A27E5">
            <w:rPr>
              <w:rStyle w:val="CPKeyword"/>
            </w:rPr>
            <w:delText>else</w:delText>
          </w:r>
        </w:del>
      </w:ins>
    </w:p>
    <w:p w14:paraId="5676AE04" w14:textId="0A71F309" w:rsidR="00996703" w:rsidRPr="006A27E5" w:rsidRDefault="00996703" w:rsidP="006A27E5">
      <w:pPr>
        <w:pStyle w:val="CDT"/>
        <w:rPr>
          <w:ins w:id="266" w:author="Mark Michaelis" w:date="2019-11-01T15:28:00Z"/>
          <w:del w:id="267" w:author="Austen Frostad" w:date="2020-04-15T01:01:00Z"/>
          <w:rFonts w:eastAsia="Times New Roman"/>
        </w:rPr>
      </w:pPr>
      <w:ins w:id="268" w:author="Mark Michaelis" w:date="2019-11-01T15:28:00Z">
        <w:del w:id="269" w:author="Austen Frostad" w:date="2020-04-15T01:01:00Z">
          <w:r w:rsidRPr="006A27E5">
            <w:rPr>
              <w:rFonts w:eastAsia="Times New Roman"/>
            </w:rPr>
            <w:delText xml:space="preserve">              {</w:delText>
          </w:r>
        </w:del>
      </w:ins>
    </w:p>
    <w:p w14:paraId="21FEA71F" w14:textId="23FC2E4E" w:rsidR="00996703" w:rsidRPr="006A27E5" w:rsidRDefault="00996703" w:rsidP="006A27E5">
      <w:pPr>
        <w:pStyle w:val="CDT"/>
        <w:rPr>
          <w:ins w:id="270" w:author="Mark Michaelis" w:date="2019-11-01T15:28:00Z"/>
          <w:del w:id="271" w:author="Austen Frostad" w:date="2020-04-15T01:01:00Z"/>
          <w:rFonts w:eastAsia="Times New Roman"/>
        </w:rPr>
      </w:pPr>
      <w:ins w:id="272" w:author="Mark Michaelis" w:date="2019-11-01T15:28:00Z">
        <w:del w:id="273" w:author="Austen Frostad" w:date="2020-04-15T01:01:00Z">
          <w:r w:rsidRPr="006A27E5">
            <w:rPr>
              <w:rFonts w:eastAsia="Times New Roman"/>
            </w:rPr>
            <w:delText xml:space="preserve">                  findIndex = 0;</w:delText>
          </w:r>
        </w:del>
      </w:ins>
    </w:p>
    <w:p w14:paraId="415E17AB" w14:textId="555C3374" w:rsidR="00996703" w:rsidRPr="006A27E5" w:rsidRDefault="00996703" w:rsidP="006A27E5">
      <w:pPr>
        <w:pStyle w:val="CDT"/>
        <w:rPr>
          <w:ins w:id="274" w:author="Mark Michaelis" w:date="2019-11-01T15:28:00Z"/>
          <w:del w:id="275" w:author="Austen Frostad" w:date="2020-04-15T01:01:00Z"/>
          <w:rFonts w:eastAsia="Times New Roman"/>
        </w:rPr>
      </w:pPr>
      <w:ins w:id="276" w:author="Mark Michaelis" w:date="2019-11-01T15:28:00Z">
        <w:del w:id="277" w:author="Austen Frostad" w:date="2020-04-15T01:01:00Z">
          <w:r w:rsidRPr="006A27E5">
            <w:rPr>
              <w:rFonts w:eastAsia="Times New Roman"/>
            </w:rPr>
            <w:delText xml:space="preserve">              }</w:delText>
          </w:r>
        </w:del>
      </w:ins>
    </w:p>
    <w:p w14:paraId="51BED8EE" w14:textId="1867CCEC" w:rsidR="00996703" w:rsidRPr="006A27E5" w:rsidRDefault="00996703" w:rsidP="006A27E5">
      <w:pPr>
        <w:pStyle w:val="CDT"/>
        <w:rPr>
          <w:ins w:id="278" w:author="Mark Michaelis" w:date="2019-11-01T15:28:00Z"/>
          <w:del w:id="279" w:author="Austen Frostad" w:date="2020-04-15T01:01:00Z"/>
          <w:rFonts w:eastAsia="Times New Roman"/>
        </w:rPr>
      </w:pPr>
      <w:ins w:id="280" w:author="Mark Michaelis" w:date="2019-11-01T15:28:00Z">
        <w:del w:id="281" w:author="Austen Frostad" w:date="2020-04-15T01:01:00Z">
          <w:r w:rsidRPr="006A27E5">
            <w:rPr>
              <w:rFonts w:eastAsia="Times New Roman"/>
            </w:rPr>
            <w:delText xml:space="preserve">          }</w:delText>
          </w:r>
        </w:del>
      </w:ins>
    </w:p>
    <w:p w14:paraId="21950C30" w14:textId="21AFCE4D" w:rsidR="00996703" w:rsidRPr="006A27E5" w:rsidRDefault="00996703" w:rsidP="006A27E5">
      <w:pPr>
        <w:pStyle w:val="CDT"/>
        <w:rPr>
          <w:ins w:id="282" w:author="Mark Michaelis" w:date="2019-11-01T15:28:00Z"/>
          <w:del w:id="283" w:author="Austen Frostad" w:date="2020-04-15T01:01:00Z"/>
          <w:rFonts w:eastAsia="Times New Roman"/>
        </w:rPr>
      </w:pPr>
      <w:ins w:id="284" w:author="Mark Michaelis" w:date="2019-11-01T15:28:00Z">
        <w:del w:id="285" w:author="Austen Frostad" w:date="2020-04-15T01:01:00Z">
          <w:r w:rsidRPr="006A27E5">
            <w:rPr>
              <w:rFonts w:eastAsia="Times New Roman"/>
            </w:rPr>
            <w:delText xml:space="preserve">      }</w:delText>
          </w:r>
        </w:del>
      </w:ins>
    </w:p>
    <w:p w14:paraId="6E014C3A" w14:textId="22B14821" w:rsidR="00996703" w:rsidRPr="006A27E5" w:rsidRDefault="00996703" w:rsidP="006A27E5">
      <w:pPr>
        <w:pStyle w:val="CDT"/>
        <w:rPr>
          <w:ins w:id="286" w:author="Mark Michaelis" w:date="2019-11-01T15:28:00Z"/>
          <w:del w:id="287" w:author="Austen Frostad" w:date="2020-04-15T01:01:00Z"/>
          <w:rFonts w:eastAsia="Times New Roman"/>
        </w:rPr>
      </w:pPr>
      <w:ins w:id="288" w:author="Mark Michaelis" w:date="2019-11-01T15:28:00Z">
        <w:del w:id="289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while</w:delText>
          </w:r>
          <w:r w:rsidRPr="006A27E5">
            <w:rPr>
              <w:rFonts w:eastAsia="Times New Roman"/>
            </w:rPr>
            <w:delText xml:space="preserve"> (length != 0);</w:delText>
          </w:r>
        </w:del>
      </w:ins>
    </w:p>
    <w:p w14:paraId="42D62F27" w14:textId="6B86848A" w:rsidR="00996703" w:rsidRPr="006A27E5" w:rsidRDefault="00996703" w:rsidP="006A27E5">
      <w:pPr>
        <w:pStyle w:val="CDT"/>
        <w:rPr>
          <w:ins w:id="290" w:author="Mark Michaelis" w:date="2019-11-01T15:28:00Z"/>
          <w:del w:id="291" w:author="Austen Frostad" w:date="2020-04-15T01:01:00Z"/>
          <w:rFonts w:eastAsia="Times New Roman"/>
        </w:rPr>
      </w:pPr>
      <w:ins w:id="292" w:author="Mark Michaelis" w:date="2019-11-01T15:28:00Z">
        <w:del w:id="293" w:author="Austen Frostad" w:date="2020-04-15T01:01:00Z">
          <w:r w:rsidRPr="006A27E5">
            <w:rPr>
              <w:rFonts w:eastAsia="Times New Roman"/>
            </w:rPr>
            <w:delText xml:space="preserve">  </w:delText>
          </w:r>
        </w:del>
      </w:ins>
    </w:p>
    <w:p w14:paraId="2DDBBC2B" w14:textId="524BCCDF" w:rsidR="00996703" w:rsidRPr="006A27E5" w:rsidRDefault="00996703" w:rsidP="006A27E5">
      <w:pPr>
        <w:pStyle w:val="CDT"/>
        <w:rPr>
          <w:ins w:id="294" w:author="Mark Michaelis" w:date="2019-11-01T15:28:00Z"/>
          <w:del w:id="295" w:author="Austen Frostad" w:date="2020-04-15T01:01:00Z"/>
          <w:rFonts w:eastAsia="Times New Roman"/>
        </w:rPr>
      </w:pPr>
      <w:ins w:id="296" w:author="Mark Michaelis" w:date="2019-11-01T15:28:00Z">
        <w:del w:id="297" w:author="Austen Frostad" w:date="2020-04-15T01:01:00Z">
          <w:r w:rsidRPr="006A27E5">
            <w:rPr>
              <w:rFonts w:eastAsia="Times New Roman"/>
            </w:rPr>
            <w:delText xml:space="preserve">      </w:delText>
          </w:r>
          <w:r w:rsidRPr="006A27E5">
            <w:rPr>
              <w:rStyle w:val="CPKeyword"/>
            </w:rPr>
            <w:delText>return</w:delText>
          </w:r>
          <w:r w:rsidRPr="006A27E5">
            <w:rPr>
              <w:rFonts w:eastAsia="Times New Roman"/>
            </w:rPr>
            <w:delText xml:space="preserve"> </w:delText>
          </w:r>
        </w:del>
      </w:ins>
      <w:del w:id="298" w:author="Austen Frostad" w:date="2020-04-15T01:01:00Z">
        <w:r w:rsidR="009D2ABF">
          <w:rPr>
            <w:rFonts w:eastAsia="Times New Roman"/>
          </w:rPr>
          <w:delText>textOrruranceCount</w:delText>
        </w:r>
      </w:del>
      <w:ins w:id="299" w:author="Mark Michaelis" w:date="2019-11-01T15:28:00Z">
        <w:del w:id="300" w:author="Austen Frostad" w:date="2020-04-15T01:01:00Z">
          <w:r w:rsidRPr="006A27E5">
            <w:rPr>
              <w:rFonts w:eastAsia="Times New Roman"/>
            </w:rPr>
            <w:delText>;</w:delText>
          </w:r>
        </w:del>
      </w:ins>
    </w:p>
    <w:p w14:paraId="61CE7EA8" w14:textId="40FF6978" w:rsidR="00996703" w:rsidRPr="006A27E5" w:rsidRDefault="00996703" w:rsidP="006A27E5">
      <w:pPr>
        <w:pStyle w:val="CDT"/>
        <w:rPr>
          <w:ins w:id="301" w:author="Mark Michaelis" w:date="2019-11-01T15:28:00Z"/>
          <w:rFonts w:eastAsia="Times New Roman"/>
        </w:rPr>
      </w:pPr>
      <w:ins w:id="302" w:author="Mark Michaelis" w:date="2019-11-01T15:28:00Z">
        <w:del w:id="303" w:author="Austen Frostad" w:date="2020-04-15T01:01:00Z">
          <w:r w:rsidRPr="006A27E5">
            <w:rPr>
              <w:rFonts w:eastAsia="Times New Roman"/>
            </w:rPr>
            <w:delText xml:space="preserve">  }</w:delText>
          </w:r>
        </w:del>
      </w:ins>
    </w:p>
    <w:p w14:paraId="34F85A38" w14:textId="77777777" w:rsidR="00C00468" w:rsidRDefault="00C00468" w:rsidP="00C00468">
      <w:pPr>
        <w:pStyle w:val="CDT"/>
        <w:rPr>
          <w:ins w:id="304" w:author="Austen Frostad" w:date="2020-04-15T01:03:00Z"/>
        </w:rPr>
      </w:pPr>
      <w:ins w:id="305" w:author="Austen Frostad" w:date="2020-04-15T01:03:00Z">
        <w:r w:rsidRPr="007C40CE">
          <w:rPr>
            <w:rStyle w:val="CPKeyword"/>
            <w:rPrChange w:id="306" w:author="Austen Frostad" w:date="2020-04-15T01:26:00Z">
              <w:rPr/>
            </w:rPrChange>
          </w:rPr>
          <w:t>private</w:t>
        </w:r>
        <w:r>
          <w:t xml:space="preserve"> </w:t>
        </w:r>
        <w:r w:rsidRPr="007C40CE">
          <w:rPr>
            <w:rStyle w:val="CPKeyword"/>
            <w:rPrChange w:id="307" w:author="Austen Frostad" w:date="2020-04-15T01:26:00Z">
              <w:rPr/>
            </w:rPrChange>
          </w:rPr>
          <w:t>static</w:t>
        </w:r>
        <w:r>
          <w:t xml:space="preserve"> </w:t>
        </w:r>
        <w:r w:rsidRPr="007C40CE">
          <w:rPr>
            <w:rStyle w:val="CPKeyword"/>
            <w:rPrChange w:id="308" w:author="Austen Frostad" w:date="2020-04-15T01:26:00Z">
              <w:rPr/>
            </w:rPrChange>
          </w:rPr>
          <w:t>int</w:t>
        </w:r>
        <w:r>
          <w:t xml:space="preserve"> CountOccurencesInContent(byte[] downloadData, </w:t>
        </w:r>
        <w:r w:rsidRPr="007C40CE">
          <w:rPr>
            <w:rStyle w:val="CPKeyword"/>
            <w:rPrChange w:id="309" w:author="Austen Frostad" w:date="2020-04-15T01:26:00Z">
              <w:rPr/>
            </w:rPrChange>
          </w:rPr>
          <w:t>string</w:t>
        </w:r>
        <w:r>
          <w:t xml:space="preserve"> findText)</w:t>
        </w:r>
      </w:ins>
    </w:p>
    <w:p w14:paraId="36A9F7AD" w14:textId="77777777" w:rsidR="00C00468" w:rsidRDefault="00C00468" w:rsidP="00C00468">
      <w:pPr>
        <w:pStyle w:val="CDT"/>
        <w:rPr>
          <w:ins w:id="310" w:author="Austen Frostad" w:date="2020-04-15T01:03:00Z"/>
        </w:rPr>
      </w:pPr>
      <w:ins w:id="311" w:author="Austen Frostad" w:date="2020-04-15T01:03:00Z">
        <w:r>
          <w:t xml:space="preserve">        {</w:t>
        </w:r>
      </w:ins>
    </w:p>
    <w:p w14:paraId="318F7FD1" w14:textId="77777777" w:rsidR="00C00468" w:rsidRDefault="00C00468" w:rsidP="00C00468">
      <w:pPr>
        <w:pStyle w:val="CDT"/>
        <w:rPr>
          <w:ins w:id="312" w:author="Austen Frostad" w:date="2020-04-15T01:03:00Z"/>
        </w:rPr>
      </w:pPr>
      <w:ins w:id="313" w:author="Austen Frostad" w:date="2020-04-15T01:03:00Z">
        <w:r>
          <w:t xml:space="preserve">            </w:t>
        </w:r>
        <w:r w:rsidRPr="007C40CE">
          <w:rPr>
            <w:rStyle w:val="CPKeyword"/>
            <w:rPrChange w:id="314" w:author="Austen Frostad" w:date="2020-04-15T01:26:00Z">
              <w:rPr/>
            </w:rPrChange>
          </w:rPr>
          <w:t>int</w:t>
        </w:r>
        <w:r>
          <w:t xml:space="preserve"> textOccurrenceCount = 0;</w:t>
        </w:r>
      </w:ins>
    </w:p>
    <w:p w14:paraId="692731D7" w14:textId="77777777" w:rsidR="00C00468" w:rsidRDefault="00C00468" w:rsidP="00C00468">
      <w:pPr>
        <w:pStyle w:val="CDT"/>
        <w:rPr>
          <w:ins w:id="315" w:author="Austen Frostad" w:date="2020-04-15T01:03:00Z"/>
        </w:rPr>
      </w:pPr>
    </w:p>
    <w:p w14:paraId="1FAFF8CC" w14:textId="77777777" w:rsidR="00C00468" w:rsidRDefault="00C00468" w:rsidP="00C00468">
      <w:pPr>
        <w:pStyle w:val="CDT"/>
        <w:rPr>
          <w:ins w:id="316" w:author="Austen Frostad" w:date="2020-04-15T01:03:00Z"/>
        </w:rPr>
      </w:pPr>
      <w:ins w:id="317" w:author="Austen Frostad" w:date="2020-04-15T01:03:00Z">
        <w:r>
          <w:lastRenderedPageBreak/>
          <w:t xml:space="preserve">            </w:t>
        </w:r>
        <w:r w:rsidRPr="007C40CE">
          <w:rPr>
            <w:rStyle w:val="CPKeyword"/>
            <w:rPrChange w:id="318" w:author="Austen Frostad" w:date="2020-04-15T01:26:00Z">
              <w:rPr/>
            </w:rPrChange>
          </w:rPr>
          <w:t>using</w:t>
        </w:r>
        <w:r>
          <w:t xml:space="preserve"> MemoryStream stream = </w:t>
        </w:r>
        <w:r w:rsidRPr="007C40CE">
          <w:rPr>
            <w:rStyle w:val="CPKeyword"/>
            <w:rPrChange w:id="319" w:author="Austen Frostad" w:date="2020-04-15T01:26:00Z">
              <w:rPr/>
            </w:rPrChange>
          </w:rPr>
          <w:t>new</w:t>
        </w:r>
        <w:r>
          <w:t xml:space="preserve"> MemoryStream(downloadData);</w:t>
        </w:r>
      </w:ins>
    </w:p>
    <w:p w14:paraId="3CE86EF8" w14:textId="77777777" w:rsidR="00C00468" w:rsidRDefault="00C00468" w:rsidP="00C00468">
      <w:pPr>
        <w:pStyle w:val="CDT"/>
        <w:rPr>
          <w:ins w:id="320" w:author="Austen Frostad" w:date="2020-04-15T01:03:00Z"/>
        </w:rPr>
      </w:pPr>
      <w:ins w:id="321" w:author="Austen Frostad" w:date="2020-04-15T01:03:00Z">
        <w:r>
          <w:t xml:space="preserve">            </w:t>
        </w:r>
        <w:r w:rsidRPr="007C40CE">
          <w:rPr>
            <w:rStyle w:val="CPKeyword"/>
            <w:rPrChange w:id="322" w:author="Austen Frostad" w:date="2020-04-15T01:26:00Z">
              <w:rPr/>
            </w:rPrChange>
          </w:rPr>
          <w:t>using</w:t>
        </w:r>
        <w:r>
          <w:t xml:space="preserve"> StreamReader reader = </w:t>
        </w:r>
        <w:r w:rsidRPr="007C40CE">
          <w:rPr>
            <w:rStyle w:val="CPKeyword"/>
            <w:rPrChange w:id="323" w:author="Austen Frostad" w:date="2020-04-15T01:26:00Z">
              <w:rPr/>
            </w:rPrChange>
          </w:rPr>
          <w:t>new</w:t>
        </w:r>
        <w:r>
          <w:t xml:space="preserve"> StreamReader(stream);</w:t>
        </w:r>
      </w:ins>
    </w:p>
    <w:p w14:paraId="3BF5F729" w14:textId="77777777" w:rsidR="00C00468" w:rsidRDefault="00C00468" w:rsidP="00C00468">
      <w:pPr>
        <w:pStyle w:val="CDT"/>
        <w:rPr>
          <w:ins w:id="324" w:author="Austen Frostad" w:date="2020-04-15T01:03:00Z"/>
        </w:rPr>
      </w:pPr>
    </w:p>
    <w:p w14:paraId="6617BC47" w14:textId="77777777" w:rsidR="00C00468" w:rsidRDefault="00C00468" w:rsidP="00C00468">
      <w:pPr>
        <w:pStyle w:val="CDT"/>
        <w:rPr>
          <w:ins w:id="325" w:author="Austen Frostad" w:date="2020-04-15T01:03:00Z"/>
        </w:rPr>
      </w:pPr>
      <w:ins w:id="326" w:author="Austen Frostad" w:date="2020-04-15T01:03:00Z">
        <w:r>
          <w:t xml:space="preserve">            </w:t>
        </w:r>
        <w:r w:rsidRPr="007C40CE">
          <w:rPr>
            <w:rStyle w:val="CPKeyword"/>
            <w:rPrChange w:id="327" w:author="Austen Frostad" w:date="2020-04-15T01:26:00Z">
              <w:rPr/>
            </w:rPrChange>
          </w:rPr>
          <w:t>int</w:t>
        </w:r>
        <w:r>
          <w:t xml:space="preserve"> findIndex = 0;</w:t>
        </w:r>
      </w:ins>
    </w:p>
    <w:p w14:paraId="379EEE93" w14:textId="77777777" w:rsidR="00C00468" w:rsidRDefault="00C00468" w:rsidP="00C00468">
      <w:pPr>
        <w:pStyle w:val="CDT"/>
        <w:rPr>
          <w:ins w:id="328" w:author="Austen Frostad" w:date="2020-04-15T01:03:00Z"/>
        </w:rPr>
      </w:pPr>
      <w:ins w:id="329" w:author="Austen Frostad" w:date="2020-04-15T01:03:00Z">
        <w:r>
          <w:t xml:space="preserve">            </w:t>
        </w:r>
        <w:r w:rsidRPr="007C40CE">
          <w:rPr>
            <w:rStyle w:val="CPKeyword"/>
            <w:rPrChange w:id="330" w:author="Austen Frostad" w:date="2020-04-15T01:26:00Z">
              <w:rPr/>
            </w:rPrChange>
          </w:rPr>
          <w:t>int</w:t>
        </w:r>
        <w:r>
          <w:t xml:space="preserve"> length = 0;</w:t>
        </w:r>
      </w:ins>
    </w:p>
    <w:p w14:paraId="67333DC4" w14:textId="77777777" w:rsidR="00C00468" w:rsidRDefault="00C00468" w:rsidP="00C00468">
      <w:pPr>
        <w:pStyle w:val="CDT"/>
        <w:rPr>
          <w:ins w:id="331" w:author="Austen Frostad" w:date="2020-04-15T01:03:00Z"/>
        </w:rPr>
      </w:pPr>
      <w:ins w:id="332" w:author="Austen Frostad" w:date="2020-04-15T01:03:00Z">
        <w:r>
          <w:t xml:space="preserve">            </w:t>
        </w:r>
        <w:r w:rsidRPr="007C40CE">
          <w:rPr>
            <w:rStyle w:val="CPKeyword"/>
            <w:rPrChange w:id="333" w:author="Austen Frostad" w:date="2020-04-15T01:26:00Z">
              <w:rPr/>
            </w:rPrChange>
          </w:rPr>
          <w:t>do</w:t>
        </w:r>
      </w:ins>
    </w:p>
    <w:p w14:paraId="33D5632B" w14:textId="77777777" w:rsidR="00C00468" w:rsidRDefault="00C00468" w:rsidP="00C00468">
      <w:pPr>
        <w:pStyle w:val="CDT"/>
        <w:rPr>
          <w:ins w:id="334" w:author="Austen Frostad" w:date="2020-04-15T01:03:00Z"/>
        </w:rPr>
      </w:pPr>
      <w:ins w:id="335" w:author="Austen Frostad" w:date="2020-04-15T01:03:00Z">
        <w:r>
          <w:t xml:space="preserve">            {</w:t>
        </w:r>
      </w:ins>
    </w:p>
    <w:p w14:paraId="1C4A2FBB" w14:textId="77777777" w:rsidR="00C00468" w:rsidRDefault="00C00468" w:rsidP="00C00468">
      <w:pPr>
        <w:pStyle w:val="CDT"/>
        <w:rPr>
          <w:ins w:id="336" w:author="Austen Frostad" w:date="2020-04-15T01:03:00Z"/>
        </w:rPr>
      </w:pPr>
      <w:ins w:id="337" w:author="Austen Frostad" w:date="2020-04-15T01:03:00Z">
        <w:r>
          <w:t xml:space="preserve">                </w:t>
        </w:r>
        <w:r w:rsidRPr="00E95117">
          <w:rPr>
            <w:rStyle w:val="CPKeyword"/>
          </w:rPr>
          <w:t>char</w:t>
        </w:r>
        <w:r>
          <w:t xml:space="preserve">[] data = </w:t>
        </w:r>
        <w:r w:rsidRPr="007C40CE">
          <w:rPr>
            <w:rStyle w:val="CPKeyword"/>
            <w:rPrChange w:id="338" w:author="Austen Frostad" w:date="2020-04-15T01:26:00Z">
              <w:rPr/>
            </w:rPrChange>
          </w:rPr>
          <w:t>new</w:t>
        </w:r>
        <w:r>
          <w:t xml:space="preserve"> </w:t>
        </w:r>
        <w:r w:rsidRPr="00E95117">
          <w:rPr>
            <w:rStyle w:val="CPKeyword"/>
          </w:rPr>
          <w:t>char</w:t>
        </w:r>
        <w:r>
          <w:t>[reader.BaseStream.Length];</w:t>
        </w:r>
      </w:ins>
    </w:p>
    <w:p w14:paraId="6515DADE" w14:textId="77777777" w:rsidR="00C00468" w:rsidRDefault="00C00468" w:rsidP="00C00468">
      <w:pPr>
        <w:pStyle w:val="CDT"/>
        <w:rPr>
          <w:ins w:id="339" w:author="Austen Frostad" w:date="2020-04-15T01:03:00Z"/>
        </w:rPr>
      </w:pPr>
      <w:ins w:id="340" w:author="Austen Frostad" w:date="2020-04-15T01:03:00Z">
        <w:r>
          <w:t xml:space="preserve">                length = reader.Read(data);</w:t>
        </w:r>
      </w:ins>
    </w:p>
    <w:p w14:paraId="127A70DC" w14:textId="77777777" w:rsidR="00C00468" w:rsidRDefault="00C00468" w:rsidP="00C00468">
      <w:pPr>
        <w:pStyle w:val="CDT"/>
        <w:rPr>
          <w:ins w:id="341" w:author="Austen Frostad" w:date="2020-04-15T01:03:00Z"/>
        </w:rPr>
      </w:pPr>
      <w:ins w:id="342" w:author="Austen Frostad" w:date="2020-04-15T01:03:00Z">
        <w:r>
          <w:t xml:space="preserve">                </w:t>
        </w:r>
        <w:r w:rsidRPr="007C40CE">
          <w:rPr>
            <w:rStyle w:val="CPKeyword"/>
            <w:rPrChange w:id="343" w:author="Austen Frostad" w:date="2020-04-15T01:26:00Z">
              <w:rPr/>
            </w:rPrChange>
          </w:rPr>
          <w:t>for</w:t>
        </w:r>
        <w:r>
          <w:t xml:space="preserve"> (</w:t>
        </w:r>
        <w:r w:rsidRPr="007C40CE">
          <w:rPr>
            <w:rStyle w:val="CPKeyword"/>
            <w:rPrChange w:id="344" w:author="Austen Frostad" w:date="2020-04-15T01:26:00Z">
              <w:rPr/>
            </w:rPrChange>
          </w:rPr>
          <w:t>int</w:t>
        </w:r>
        <w:r>
          <w:t xml:space="preserve"> i = 0; i &lt; length; i++)</w:t>
        </w:r>
      </w:ins>
    </w:p>
    <w:p w14:paraId="7E486536" w14:textId="77777777" w:rsidR="00C00468" w:rsidRDefault="00C00468" w:rsidP="00C00468">
      <w:pPr>
        <w:pStyle w:val="CDT"/>
        <w:rPr>
          <w:ins w:id="345" w:author="Austen Frostad" w:date="2020-04-15T01:03:00Z"/>
        </w:rPr>
      </w:pPr>
      <w:ins w:id="346" w:author="Austen Frostad" w:date="2020-04-15T01:03:00Z">
        <w:r>
          <w:t xml:space="preserve">                {</w:t>
        </w:r>
      </w:ins>
    </w:p>
    <w:p w14:paraId="3A5FB8C9" w14:textId="77777777" w:rsidR="00C00468" w:rsidRDefault="00C00468" w:rsidP="00C00468">
      <w:pPr>
        <w:pStyle w:val="CDT"/>
        <w:rPr>
          <w:ins w:id="347" w:author="Austen Frostad" w:date="2020-04-15T01:03:00Z"/>
        </w:rPr>
      </w:pPr>
      <w:ins w:id="348" w:author="Austen Frostad" w:date="2020-04-15T01:03:00Z">
        <w:r>
          <w:t xml:space="preserve">                    </w:t>
        </w:r>
        <w:r w:rsidRPr="007C40CE">
          <w:rPr>
            <w:rStyle w:val="CPKeyword"/>
            <w:rPrChange w:id="349" w:author="Austen Frostad" w:date="2020-04-15T01:26:00Z">
              <w:rPr/>
            </w:rPrChange>
          </w:rPr>
          <w:t>if</w:t>
        </w:r>
        <w:r>
          <w:t xml:space="preserve"> (findText[findIndex] == data[i])</w:t>
        </w:r>
      </w:ins>
    </w:p>
    <w:p w14:paraId="0540CDB7" w14:textId="77777777" w:rsidR="00C00468" w:rsidRDefault="00C00468" w:rsidP="00C00468">
      <w:pPr>
        <w:pStyle w:val="CDT"/>
        <w:rPr>
          <w:ins w:id="350" w:author="Austen Frostad" w:date="2020-04-15T01:03:00Z"/>
        </w:rPr>
      </w:pPr>
      <w:ins w:id="351" w:author="Austen Frostad" w:date="2020-04-15T01:03:00Z">
        <w:r>
          <w:t xml:space="preserve">                    {</w:t>
        </w:r>
      </w:ins>
    </w:p>
    <w:p w14:paraId="22209F07" w14:textId="77777777" w:rsidR="00C00468" w:rsidRDefault="00C00468" w:rsidP="00C00468">
      <w:pPr>
        <w:pStyle w:val="CDT"/>
        <w:rPr>
          <w:ins w:id="352" w:author="Austen Frostad" w:date="2020-04-15T01:03:00Z"/>
        </w:rPr>
      </w:pPr>
      <w:ins w:id="353" w:author="Austen Frostad" w:date="2020-04-15T01:03:00Z">
        <w:r>
          <w:t xml:space="preserve">                        findIndex++;</w:t>
        </w:r>
      </w:ins>
    </w:p>
    <w:p w14:paraId="58819633" w14:textId="77777777" w:rsidR="00C00468" w:rsidRDefault="00C00468" w:rsidP="00C00468">
      <w:pPr>
        <w:pStyle w:val="CDT"/>
        <w:rPr>
          <w:ins w:id="354" w:author="Austen Frostad" w:date="2020-04-15T01:03:00Z"/>
        </w:rPr>
      </w:pPr>
      <w:ins w:id="355" w:author="Austen Frostad" w:date="2020-04-15T01:03:00Z">
        <w:r>
          <w:t xml:space="preserve">                        </w:t>
        </w:r>
        <w:r w:rsidRPr="007C40CE">
          <w:rPr>
            <w:rStyle w:val="CPKeyword"/>
            <w:rPrChange w:id="356" w:author="Austen Frostad" w:date="2020-04-15T01:26:00Z">
              <w:rPr/>
            </w:rPrChange>
          </w:rPr>
          <w:t>if</w:t>
        </w:r>
        <w:r>
          <w:t xml:space="preserve"> (findIndex == findText.Length)</w:t>
        </w:r>
      </w:ins>
    </w:p>
    <w:p w14:paraId="7E6C0761" w14:textId="77777777" w:rsidR="00C00468" w:rsidRDefault="00C00468" w:rsidP="00C00468">
      <w:pPr>
        <w:pStyle w:val="CDT"/>
        <w:rPr>
          <w:ins w:id="357" w:author="Austen Frostad" w:date="2020-04-15T01:03:00Z"/>
        </w:rPr>
      </w:pPr>
      <w:ins w:id="358" w:author="Austen Frostad" w:date="2020-04-15T01:03:00Z">
        <w:r>
          <w:t xml:space="preserve">                        {</w:t>
        </w:r>
      </w:ins>
    </w:p>
    <w:p w14:paraId="116400D0" w14:textId="77777777" w:rsidR="00C00468" w:rsidRPr="00C00468" w:rsidRDefault="00C00468" w:rsidP="00C00468">
      <w:pPr>
        <w:pStyle w:val="CDT"/>
        <w:rPr>
          <w:ins w:id="359" w:author="Austen Frostad" w:date="2020-04-15T01:03:00Z"/>
          <w:rStyle w:val="CPComment"/>
          <w:rPrChange w:id="360" w:author="Austen Frostad" w:date="2020-04-15T01:08:00Z">
            <w:rPr>
              <w:ins w:id="361" w:author="Austen Frostad" w:date="2020-04-15T01:03:00Z"/>
            </w:rPr>
          </w:rPrChange>
        </w:rPr>
      </w:pPr>
      <w:ins w:id="362" w:author="Austen Frostad" w:date="2020-04-15T01:03:00Z">
        <w:r>
          <w:t xml:space="preserve">                            </w:t>
        </w:r>
        <w:r w:rsidRPr="00C00468">
          <w:rPr>
            <w:rStyle w:val="CPComment"/>
            <w:rPrChange w:id="363" w:author="Austen Frostad" w:date="2020-04-15T01:08:00Z">
              <w:rPr/>
            </w:rPrChange>
          </w:rPr>
          <w:t>// Text was found</w:t>
        </w:r>
      </w:ins>
    </w:p>
    <w:p w14:paraId="447FE6AE" w14:textId="77777777" w:rsidR="00C00468" w:rsidRDefault="00C00468" w:rsidP="00C00468">
      <w:pPr>
        <w:pStyle w:val="CDT"/>
        <w:rPr>
          <w:ins w:id="364" w:author="Austen Frostad" w:date="2020-04-15T01:03:00Z"/>
        </w:rPr>
      </w:pPr>
      <w:ins w:id="365" w:author="Austen Frostad" w:date="2020-04-15T01:03:00Z">
        <w:r>
          <w:t xml:space="preserve">                            textOccurrenceCount++;</w:t>
        </w:r>
      </w:ins>
    </w:p>
    <w:p w14:paraId="79C1871C" w14:textId="77777777" w:rsidR="00C00468" w:rsidRDefault="00C00468" w:rsidP="00C00468">
      <w:pPr>
        <w:pStyle w:val="CDT"/>
        <w:rPr>
          <w:ins w:id="366" w:author="Austen Frostad" w:date="2020-04-15T01:03:00Z"/>
        </w:rPr>
      </w:pPr>
      <w:ins w:id="367" w:author="Austen Frostad" w:date="2020-04-15T01:03:00Z">
        <w:r>
          <w:t xml:space="preserve">                            findIndex = 0;</w:t>
        </w:r>
      </w:ins>
    </w:p>
    <w:p w14:paraId="10693E94" w14:textId="77777777" w:rsidR="00C00468" w:rsidRDefault="00C00468" w:rsidP="00C00468">
      <w:pPr>
        <w:pStyle w:val="CDT"/>
        <w:rPr>
          <w:ins w:id="368" w:author="Austen Frostad" w:date="2020-04-15T01:03:00Z"/>
        </w:rPr>
      </w:pPr>
      <w:ins w:id="369" w:author="Austen Frostad" w:date="2020-04-15T01:03:00Z">
        <w:r>
          <w:t xml:space="preserve">                        }</w:t>
        </w:r>
      </w:ins>
    </w:p>
    <w:p w14:paraId="30925B8E" w14:textId="77777777" w:rsidR="00C00468" w:rsidRDefault="00C00468" w:rsidP="00C00468">
      <w:pPr>
        <w:pStyle w:val="CDT"/>
        <w:rPr>
          <w:ins w:id="370" w:author="Austen Frostad" w:date="2020-04-15T01:03:00Z"/>
        </w:rPr>
      </w:pPr>
      <w:ins w:id="371" w:author="Austen Frostad" w:date="2020-04-15T01:03:00Z">
        <w:r>
          <w:t xml:space="preserve">                    }</w:t>
        </w:r>
      </w:ins>
    </w:p>
    <w:p w14:paraId="79CF1B5E" w14:textId="77777777" w:rsidR="00C00468" w:rsidRDefault="00C00468" w:rsidP="00C00468">
      <w:pPr>
        <w:pStyle w:val="CDT"/>
        <w:rPr>
          <w:ins w:id="372" w:author="Austen Frostad" w:date="2020-04-15T01:03:00Z"/>
        </w:rPr>
      </w:pPr>
      <w:ins w:id="373" w:author="Austen Frostad" w:date="2020-04-15T01:03:00Z">
        <w:r>
          <w:t xml:space="preserve">                    </w:t>
        </w:r>
        <w:r w:rsidRPr="007C40CE">
          <w:rPr>
            <w:rStyle w:val="CPKeyword"/>
            <w:rPrChange w:id="374" w:author="Austen Frostad" w:date="2020-04-15T01:26:00Z">
              <w:rPr/>
            </w:rPrChange>
          </w:rPr>
          <w:t>else</w:t>
        </w:r>
      </w:ins>
    </w:p>
    <w:p w14:paraId="1959DB9D" w14:textId="77777777" w:rsidR="00C00468" w:rsidRDefault="00C00468" w:rsidP="00C00468">
      <w:pPr>
        <w:pStyle w:val="CDT"/>
        <w:rPr>
          <w:ins w:id="375" w:author="Austen Frostad" w:date="2020-04-15T01:03:00Z"/>
        </w:rPr>
      </w:pPr>
      <w:ins w:id="376" w:author="Austen Frostad" w:date="2020-04-15T01:03:00Z">
        <w:r>
          <w:t xml:space="preserve">                    {</w:t>
        </w:r>
      </w:ins>
    </w:p>
    <w:p w14:paraId="274AD042" w14:textId="77777777" w:rsidR="00C00468" w:rsidRDefault="00C00468" w:rsidP="00C00468">
      <w:pPr>
        <w:pStyle w:val="CDT"/>
        <w:rPr>
          <w:ins w:id="377" w:author="Austen Frostad" w:date="2020-04-15T01:03:00Z"/>
        </w:rPr>
      </w:pPr>
      <w:ins w:id="378" w:author="Austen Frostad" w:date="2020-04-15T01:03:00Z">
        <w:r>
          <w:t xml:space="preserve">                        findIndex = 0;</w:t>
        </w:r>
      </w:ins>
    </w:p>
    <w:p w14:paraId="7C242C9E" w14:textId="77777777" w:rsidR="00C00468" w:rsidRDefault="00C00468" w:rsidP="00C00468">
      <w:pPr>
        <w:pStyle w:val="CDT"/>
        <w:rPr>
          <w:ins w:id="379" w:author="Austen Frostad" w:date="2020-04-15T01:03:00Z"/>
        </w:rPr>
      </w:pPr>
      <w:ins w:id="380" w:author="Austen Frostad" w:date="2020-04-15T01:03:00Z">
        <w:r>
          <w:t xml:space="preserve">                    }</w:t>
        </w:r>
      </w:ins>
    </w:p>
    <w:p w14:paraId="12D0B5E4" w14:textId="77777777" w:rsidR="00C00468" w:rsidRDefault="00C00468" w:rsidP="00C00468">
      <w:pPr>
        <w:pStyle w:val="CDT"/>
        <w:rPr>
          <w:ins w:id="381" w:author="Austen Frostad" w:date="2020-04-15T01:03:00Z"/>
        </w:rPr>
      </w:pPr>
      <w:ins w:id="382" w:author="Austen Frostad" w:date="2020-04-15T01:03:00Z">
        <w:r>
          <w:t xml:space="preserve">                }</w:t>
        </w:r>
      </w:ins>
    </w:p>
    <w:p w14:paraId="6BDEB57B" w14:textId="77777777" w:rsidR="00C00468" w:rsidRDefault="00C00468" w:rsidP="00C00468">
      <w:pPr>
        <w:pStyle w:val="CDT"/>
        <w:rPr>
          <w:ins w:id="383" w:author="Austen Frostad" w:date="2020-04-15T01:03:00Z"/>
        </w:rPr>
      </w:pPr>
      <w:ins w:id="384" w:author="Austen Frostad" w:date="2020-04-15T01:03:00Z">
        <w:r>
          <w:t xml:space="preserve">            }</w:t>
        </w:r>
      </w:ins>
    </w:p>
    <w:p w14:paraId="59E51EBA" w14:textId="77777777" w:rsidR="00C00468" w:rsidRDefault="00C00468" w:rsidP="00C00468">
      <w:pPr>
        <w:pStyle w:val="CDT"/>
        <w:rPr>
          <w:ins w:id="385" w:author="Austen Frostad" w:date="2020-04-15T01:03:00Z"/>
        </w:rPr>
      </w:pPr>
      <w:ins w:id="386" w:author="Austen Frostad" w:date="2020-04-15T01:03:00Z">
        <w:r>
          <w:t xml:space="preserve">            </w:t>
        </w:r>
        <w:r w:rsidRPr="007C40CE">
          <w:rPr>
            <w:rStyle w:val="CPKeyword"/>
            <w:rPrChange w:id="387" w:author="Austen Frostad" w:date="2020-04-15T01:26:00Z">
              <w:rPr/>
            </w:rPrChange>
          </w:rPr>
          <w:t>while</w:t>
        </w:r>
        <w:r>
          <w:t xml:space="preserve"> (length != 0);</w:t>
        </w:r>
      </w:ins>
    </w:p>
    <w:p w14:paraId="45D8A6E7" w14:textId="77777777" w:rsidR="00C00468" w:rsidRDefault="00C00468" w:rsidP="00C00468">
      <w:pPr>
        <w:pStyle w:val="CDT"/>
        <w:rPr>
          <w:ins w:id="388" w:author="Austen Frostad" w:date="2020-04-15T01:03:00Z"/>
        </w:rPr>
      </w:pPr>
    </w:p>
    <w:p w14:paraId="2387C3E3" w14:textId="77777777" w:rsidR="00C00468" w:rsidRDefault="00C00468" w:rsidP="00C00468">
      <w:pPr>
        <w:pStyle w:val="CDT"/>
        <w:rPr>
          <w:ins w:id="389" w:author="Austen Frostad" w:date="2020-04-15T01:03:00Z"/>
        </w:rPr>
      </w:pPr>
      <w:ins w:id="390" w:author="Austen Frostad" w:date="2020-04-15T01:03:00Z">
        <w:r>
          <w:t xml:space="preserve">            </w:t>
        </w:r>
        <w:r w:rsidRPr="007C40CE">
          <w:rPr>
            <w:rStyle w:val="CPKeyword"/>
            <w:rPrChange w:id="391" w:author="Austen Frostad" w:date="2020-04-15T01:26:00Z">
              <w:rPr/>
            </w:rPrChange>
          </w:rPr>
          <w:t>return</w:t>
        </w:r>
        <w:r>
          <w:t xml:space="preserve"> textOccurrenceCount;</w:t>
        </w:r>
      </w:ins>
    </w:p>
    <w:p w14:paraId="04A6210A" w14:textId="2A729862" w:rsidR="00E73B39" w:rsidDel="00BA0BB0" w:rsidRDefault="00C00468" w:rsidP="001462C6">
      <w:pPr>
        <w:pStyle w:val="CDT"/>
        <w:rPr>
          <w:del w:id="392" w:author="Mark Michaelis" w:date="2019-11-01T15:28:00Z"/>
        </w:rPr>
      </w:pPr>
      <w:ins w:id="393" w:author="Austen Frostad" w:date="2020-04-15T01:03:00Z">
        <w:r>
          <w:t xml:space="preserve">        }</w:t>
        </w:r>
      </w:ins>
      <w:del w:id="394" w:author="Mark Michaelis" w:date="2019-11-01T15:28:00Z">
        <w:r w:rsidR="00B26DD1" w:rsidRPr="00897241">
          <w:delText xml:space="preserve">  </w:delText>
        </w:r>
        <w:r w:rsidR="00FA3D78" w:rsidRPr="00897241">
          <w:rPr>
            <w:rStyle w:val="CPKeyword"/>
          </w:rPr>
          <w:delText>public</w:delText>
        </w:r>
        <w:r w:rsidR="00B26DD1" w:rsidRPr="00897241">
          <w:rPr>
            <w:rStyle w:val="CPKeyword"/>
          </w:rPr>
          <w:delText xml:space="preserve"> </w:delText>
        </w:r>
        <w:r w:rsidR="00FA3D78" w:rsidRPr="00897241">
          <w:rPr>
            <w:rStyle w:val="CPKeyword"/>
          </w:rPr>
          <w:delText>static</w:delText>
        </w:r>
        <w:r w:rsidR="00B26DD1" w:rsidRPr="00897241">
          <w:rPr>
            <w:rStyle w:val="CPKeyword"/>
          </w:rPr>
          <w:delText xml:space="preserve"> </w:delText>
        </w:r>
        <w:r w:rsidR="00FA3D78" w:rsidRPr="00897241">
          <w:rPr>
            <w:rStyle w:val="CPKeyword"/>
          </w:rPr>
          <w:delText>void</w:delText>
        </w:r>
        <w:r w:rsidR="00B26DD1" w:rsidRPr="00897241">
          <w:delText xml:space="preserve"> </w:delText>
        </w:r>
        <w:r w:rsidR="00FA3D78" w:rsidRPr="00897241">
          <w:delText>Main(</w:delText>
        </w:r>
        <w:r w:rsidR="00FA3D78" w:rsidRPr="00897241">
          <w:rPr>
            <w:rStyle w:val="CPKeyword"/>
          </w:rPr>
          <w:delText>string</w:delText>
        </w:r>
        <w:r w:rsidR="00FA3D78" w:rsidRPr="00897241">
          <w:delText>[]</w:delText>
        </w:r>
        <w:r w:rsidR="00B26DD1" w:rsidRPr="00897241">
          <w:delText xml:space="preserve"> </w:delText>
        </w:r>
        <w:r w:rsidR="00FA3D78" w:rsidRPr="00897241">
          <w:delText>args)</w:delText>
        </w:r>
      </w:del>
    </w:p>
    <w:p w14:paraId="75A44245" w14:textId="398F35B2" w:rsidR="00BA0BB0" w:rsidRDefault="00BA0BB0" w:rsidP="001462C6">
      <w:pPr>
        <w:pStyle w:val="CDT"/>
        <w:rPr>
          <w:ins w:id="395" w:author="Mark Michaelis" w:date="2019-11-01T19:37:00Z"/>
        </w:rPr>
      </w:pPr>
    </w:p>
    <w:p w14:paraId="4CA0F528" w14:textId="22B6CA95" w:rsidR="00BA0BB0" w:rsidRPr="00E93CC1" w:rsidRDefault="00BA0BB0" w:rsidP="00BA0BB0">
      <w:pPr>
        <w:pStyle w:val="CDT"/>
        <w:rPr>
          <w:ins w:id="396" w:author="Mark Michaelis" w:date="2019-11-01T19:37:00Z"/>
          <w:del w:id="397" w:author="Austen Frostad" w:date="2020-04-15T01:03:00Z"/>
          <w:rFonts w:eastAsia="Times New Roman"/>
        </w:rPr>
      </w:pPr>
      <w:ins w:id="398" w:author="Mark Michaelis" w:date="2019-11-01T19:37:00Z">
        <w:del w:id="399" w:author="Austen Frostad" w:date="2020-04-15T01:03:00Z">
          <w:r w:rsidRPr="00E93CC1">
            <w:rPr>
              <w:rFonts w:eastAsia="Times New Roman"/>
            </w:rPr>
            <w:lastRenderedPageBreak/>
            <w:delText xml:space="preserve">  </w:delText>
          </w:r>
          <w:r w:rsidRPr="00E93CC1">
            <w:rPr>
              <w:rStyle w:val="CPKeyword"/>
            </w:rPr>
            <w:delText>public</w:delText>
          </w:r>
          <w:r w:rsidRPr="00E93CC1">
            <w:rPr>
              <w:rFonts w:eastAsia="Times New Roman"/>
            </w:rPr>
            <w:delText xml:space="preserve"> </w:delText>
          </w:r>
          <w:r w:rsidRPr="00E93CC1">
            <w:rPr>
              <w:rStyle w:val="CPKeyword"/>
            </w:rPr>
            <w:delText>static</w:delText>
          </w:r>
          <w:r w:rsidRPr="00E93CC1">
            <w:rPr>
              <w:rFonts w:eastAsia="Times New Roman"/>
            </w:rPr>
            <w:delText xml:space="preserve"> </w:delText>
          </w:r>
          <w:r w:rsidRPr="00E93CC1">
            <w:rPr>
              <w:rStyle w:val="CPKeyword"/>
            </w:rPr>
            <w:delText>void</w:delText>
          </w:r>
          <w:r w:rsidRPr="00E93CC1">
            <w:rPr>
              <w:rFonts w:eastAsia="Times New Roman"/>
            </w:rPr>
            <w:delText xml:space="preserve"> Main(</w:delText>
          </w:r>
          <w:r w:rsidRPr="00E93CC1">
            <w:rPr>
              <w:rStyle w:val="CPKeyword"/>
            </w:rPr>
            <w:delText>string</w:delText>
          </w:r>
          <w:r w:rsidRPr="00E93CC1">
            <w:rPr>
              <w:rFonts w:eastAsia="Times New Roman"/>
            </w:rPr>
            <w:delText>[] args)</w:delText>
          </w:r>
        </w:del>
      </w:ins>
    </w:p>
    <w:p w14:paraId="55E9D938" w14:textId="182BC757" w:rsidR="00BA0BB0" w:rsidRPr="00E93CC1" w:rsidRDefault="00BA0BB0" w:rsidP="00BA0BB0">
      <w:pPr>
        <w:pStyle w:val="CDT"/>
        <w:rPr>
          <w:ins w:id="400" w:author="Mark Michaelis" w:date="2019-11-01T19:37:00Z"/>
          <w:del w:id="401" w:author="Austen Frostad" w:date="2020-04-15T01:03:00Z"/>
          <w:rFonts w:eastAsia="Times New Roman"/>
        </w:rPr>
      </w:pPr>
      <w:ins w:id="402" w:author="Mark Michaelis" w:date="2019-11-01T19:37:00Z">
        <w:del w:id="403" w:author="Austen Frostad" w:date="2020-04-15T01:03:00Z">
          <w:r w:rsidRPr="00E93CC1">
            <w:rPr>
              <w:rFonts w:eastAsia="Times New Roman"/>
            </w:rPr>
            <w:delText xml:space="preserve">  {</w:delText>
          </w:r>
        </w:del>
      </w:ins>
    </w:p>
    <w:p w14:paraId="073F2372" w14:textId="2753B560" w:rsidR="00BA0BB0" w:rsidRPr="00E93CC1" w:rsidRDefault="00BA0BB0" w:rsidP="00BA0BB0">
      <w:pPr>
        <w:pStyle w:val="CDT"/>
        <w:rPr>
          <w:ins w:id="404" w:author="Mark Michaelis" w:date="2019-11-01T19:37:00Z"/>
          <w:del w:id="405" w:author="Austen Frostad" w:date="2020-04-15T01:03:00Z"/>
          <w:rFonts w:eastAsia="Times New Roman"/>
        </w:rPr>
      </w:pPr>
      <w:ins w:id="406" w:author="Mark Michaelis" w:date="2019-11-01T19:37:00Z">
        <w:del w:id="407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if</w:delText>
          </w:r>
          <w:r w:rsidRPr="00E93CC1">
            <w:rPr>
              <w:rFonts w:eastAsia="Times New Roman"/>
            </w:rPr>
            <w:delText xml:space="preserve"> (args.Length == 0)</w:delText>
          </w:r>
        </w:del>
      </w:ins>
    </w:p>
    <w:p w14:paraId="1C3F87AF" w14:textId="36C52D5C" w:rsidR="00BA0BB0" w:rsidRPr="00E93CC1" w:rsidRDefault="00BA0BB0" w:rsidP="00BA0BB0">
      <w:pPr>
        <w:pStyle w:val="CDT"/>
        <w:rPr>
          <w:ins w:id="408" w:author="Mark Michaelis" w:date="2019-11-01T19:37:00Z"/>
          <w:del w:id="409" w:author="Austen Frostad" w:date="2020-04-15T01:03:00Z"/>
          <w:rFonts w:eastAsia="Times New Roman"/>
        </w:rPr>
      </w:pPr>
      <w:ins w:id="410" w:author="Mark Michaelis" w:date="2019-11-01T19:37:00Z">
        <w:del w:id="411" w:author="Austen Frostad" w:date="2020-04-15T01:03:00Z">
          <w:r w:rsidRPr="00E93CC1">
            <w:rPr>
              <w:rFonts w:eastAsia="Times New Roman"/>
            </w:rPr>
            <w:delText xml:space="preserve">      {</w:delText>
          </w:r>
        </w:del>
      </w:ins>
    </w:p>
    <w:p w14:paraId="4C45120D" w14:textId="0ED41E72" w:rsidR="00BA0BB0" w:rsidRPr="00E93CC1" w:rsidRDefault="00BA0BB0" w:rsidP="00BA0BB0">
      <w:pPr>
        <w:pStyle w:val="CDT"/>
        <w:rPr>
          <w:ins w:id="412" w:author="Mark Michaelis" w:date="2019-11-01T19:37:00Z"/>
          <w:del w:id="413" w:author="Austen Frostad" w:date="2020-04-15T01:03:00Z"/>
          <w:rFonts w:eastAsia="Times New Roman"/>
        </w:rPr>
      </w:pPr>
      <w:ins w:id="414" w:author="Mark Michaelis" w:date="2019-11-01T19:37:00Z">
        <w:del w:id="415" w:author="Austen Frostad" w:date="2020-04-15T01:03:00Z">
          <w:r w:rsidRPr="00E93CC1">
            <w:rPr>
              <w:rFonts w:eastAsia="Times New Roman"/>
            </w:rPr>
            <w:delText xml:space="preserve">          Console.WriteLine(</w:delText>
          </w:r>
        </w:del>
      </w:ins>
    </w:p>
    <w:p w14:paraId="10D24F86" w14:textId="5BDAC9DA" w:rsidR="00BA0BB0" w:rsidRPr="00E93CC1" w:rsidRDefault="00BA0BB0" w:rsidP="00BA0BB0">
      <w:pPr>
        <w:pStyle w:val="CDT"/>
        <w:rPr>
          <w:ins w:id="416" w:author="Mark Michaelis" w:date="2019-11-01T19:37:00Z"/>
          <w:del w:id="417" w:author="Austen Frostad" w:date="2020-04-15T01:03:00Z"/>
          <w:rFonts w:eastAsia="Times New Roman"/>
        </w:rPr>
      </w:pPr>
      <w:ins w:id="418" w:author="Mark Michaelis" w:date="2019-11-01T19:37:00Z">
        <w:del w:id="419" w:author="Austen Frostad" w:date="2020-04-15T01:03:00Z">
          <w:r w:rsidRPr="00E93CC1">
            <w:rPr>
              <w:rFonts w:eastAsia="Times New Roman"/>
            </w:rPr>
            <w:delText xml:space="preserve">              </w:delText>
          </w:r>
          <w:r w:rsidRPr="00E93CC1">
            <w:rPr>
              <w:rStyle w:val="Maroon"/>
            </w:rPr>
            <w:delText>"ERROR: No findText argument specified."</w:delText>
          </w:r>
          <w:r w:rsidRPr="00E93CC1">
            <w:rPr>
              <w:rFonts w:eastAsia="Times New Roman"/>
            </w:rPr>
            <w:delText>);</w:delText>
          </w:r>
        </w:del>
      </w:ins>
    </w:p>
    <w:p w14:paraId="6F417023" w14:textId="5BBBB947" w:rsidR="00BA0BB0" w:rsidRPr="00E93CC1" w:rsidRDefault="00BA0BB0" w:rsidP="00BA0BB0">
      <w:pPr>
        <w:pStyle w:val="CDT"/>
        <w:rPr>
          <w:ins w:id="420" w:author="Mark Michaelis" w:date="2019-11-01T19:37:00Z"/>
          <w:del w:id="421" w:author="Austen Frostad" w:date="2020-04-15T01:03:00Z"/>
          <w:rFonts w:eastAsia="Times New Roman"/>
        </w:rPr>
      </w:pPr>
      <w:ins w:id="422" w:author="Mark Michaelis" w:date="2019-11-01T19:37:00Z">
        <w:del w:id="423" w:author="Austen Frostad" w:date="2020-04-15T01:03:00Z">
          <w:r w:rsidRPr="00E93CC1">
            <w:rPr>
              <w:rFonts w:eastAsia="Times New Roman"/>
              <w:color w:val="A31515"/>
            </w:rPr>
            <w:delText xml:space="preserve">          </w:delText>
          </w:r>
          <w:r w:rsidRPr="00E93CC1">
            <w:rPr>
              <w:rStyle w:val="CPKeyword"/>
            </w:rPr>
            <w:delText>return</w:delText>
          </w:r>
          <w:r w:rsidRPr="00E93CC1">
            <w:delText>;</w:delText>
          </w:r>
        </w:del>
      </w:ins>
    </w:p>
    <w:p w14:paraId="3C77F237" w14:textId="14ECBA40" w:rsidR="00BA0BB0" w:rsidRPr="00E93CC1" w:rsidRDefault="00BA0BB0" w:rsidP="00BA0BB0">
      <w:pPr>
        <w:pStyle w:val="CDT"/>
        <w:rPr>
          <w:ins w:id="424" w:author="Mark Michaelis" w:date="2019-11-01T19:37:00Z"/>
          <w:del w:id="425" w:author="Austen Frostad" w:date="2020-04-15T01:03:00Z"/>
          <w:rFonts w:eastAsia="Times New Roman"/>
        </w:rPr>
      </w:pPr>
      <w:ins w:id="426" w:author="Mark Michaelis" w:date="2019-11-01T19:37:00Z">
        <w:del w:id="427" w:author="Austen Frostad" w:date="2020-04-15T01:03:00Z">
          <w:r w:rsidRPr="00E93CC1">
            <w:rPr>
              <w:rFonts w:eastAsia="Times New Roman"/>
            </w:rPr>
            <w:delText xml:space="preserve">      }</w:delText>
          </w:r>
        </w:del>
      </w:ins>
    </w:p>
    <w:p w14:paraId="6093F96D" w14:textId="6AB006FE" w:rsidR="00BA0BB0" w:rsidRPr="00E93CC1" w:rsidRDefault="00BA0BB0" w:rsidP="00BA0BB0">
      <w:pPr>
        <w:pStyle w:val="CDT"/>
        <w:rPr>
          <w:ins w:id="428" w:author="Mark Michaelis" w:date="2019-11-01T19:37:00Z"/>
          <w:del w:id="429" w:author="Austen Frostad" w:date="2020-04-15T01:03:00Z"/>
          <w:rFonts w:eastAsia="Times New Roman"/>
        </w:rPr>
      </w:pPr>
      <w:ins w:id="430" w:author="Mark Michaelis" w:date="2019-11-01T19:37:00Z">
        <w:del w:id="431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string</w:delText>
          </w:r>
          <w:r w:rsidRPr="00E93CC1">
            <w:rPr>
              <w:rFonts w:eastAsia="Times New Roman"/>
            </w:rPr>
            <w:delText xml:space="preserve"> findText = args[0];</w:delText>
          </w:r>
        </w:del>
      </w:ins>
    </w:p>
    <w:p w14:paraId="27D4B572" w14:textId="782D8B7B" w:rsidR="00BA0BB0" w:rsidRPr="00E93CC1" w:rsidRDefault="00BA0BB0" w:rsidP="00BA0BB0">
      <w:pPr>
        <w:pStyle w:val="CDT"/>
        <w:rPr>
          <w:ins w:id="432" w:author="Mark Michaelis" w:date="2019-11-01T19:37:00Z"/>
          <w:del w:id="433" w:author="Austen Frostad" w:date="2020-04-15T01:03:00Z"/>
          <w:rFonts w:eastAsia="Times New Roman"/>
        </w:rPr>
      </w:pPr>
      <w:ins w:id="434" w:author="Mark Michaelis" w:date="2019-11-01T19:37:00Z">
        <w:del w:id="435" w:author="Austen Frostad" w:date="2020-04-15T01:03:00Z">
          <w:r w:rsidRPr="00E93CC1">
            <w:rPr>
              <w:rFonts w:eastAsia="Times New Roman"/>
            </w:rPr>
            <w:delText xml:space="preserve">      Console.WriteLine(</w:delText>
          </w:r>
          <w:r w:rsidRPr="00E93CC1">
            <w:rPr>
              <w:rStyle w:val="Maroon"/>
            </w:rPr>
            <w:delText xml:space="preserve">$"Searching for </w:delText>
          </w:r>
          <w:r w:rsidRPr="00E93CC1">
            <w:rPr>
              <w:rFonts w:eastAsia="Times New Roman"/>
            </w:rPr>
            <w:delText>{findText}</w:delText>
          </w:r>
          <w:r w:rsidRPr="00E93CC1">
            <w:rPr>
              <w:rStyle w:val="Maroon"/>
            </w:rPr>
            <w:delText>..."</w:delText>
          </w:r>
          <w:r w:rsidRPr="00E93CC1">
            <w:rPr>
              <w:rFonts w:eastAsia="Times New Roman"/>
            </w:rPr>
            <w:delText>);</w:delText>
          </w:r>
        </w:del>
      </w:ins>
    </w:p>
    <w:p w14:paraId="2641B101" w14:textId="4C863ADE" w:rsidR="00BA0BB0" w:rsidRPr="00E93CC1" w:rsidRDefault="00BA0BB0" w:rsidP="00BA0BB0">
      <w:pPr>
        <w:pStyle w:val="CDT"/>
        <w:rPr>
          <w:ins w:id="436" w:author="Mark Michaelis" w:date="2019-11-01T19:37:00Z"/>
          <w:del w:id="437" w:author="Austen Frostad" w:date="2020-04-15T01:03:00Z"/>
          <w:rFonts w:eastAsia="Times New Roman"/>
        </w:rPr>
      </w:pPr>
      <w:ins w:id="438" w:author="Mark Michaelis" w:date="2019-11-01T19:37:00Z">
        <w:del w:id="439" w:author="Austen Frostad" w:date="2020-04-15T01:03:00Z">
          <w:r w:rsidRPr="00E93CC1">
            <w:rPr>
              <w:rFonts w:eastAsia="Times New Roman"/>
            </w:rPr>
            <w:delText xml:space="preserve">  </w:delText>
          </w:r>
        </w:del>
      </w:ins>
    </w:p>
    <w:p w14:paraId="41303DFE" w14:textId="0EB27B20" w:rsidR="00BA0BB0" w:rsidRPr="00E93CC1" w:rsidRDefault="00BA0BB0" w:rsidP="00BA0BB0">
      <w:pPr>
        <w:pStyle w:val="CDT"/>
        <w:rPr>
          <w:ins w:id="440" w:author="Mark Michaelis" w:date="2019-11-01T19:37:00Z"/>
          <w:del w:id="441" w:author="Austen Frostad" w:date="2020-04-15T01:03:00Z"/>
          <w:rFonts w:eastAsia="Times New Roman"/>
        </w:rPr>
      </w:pPr>
      <w:ins w:id="442" w:author="Mark Michaelis" w:date="2019-11-01T19:37:00Z">
        <w:del w:id="443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string</w:delText>
          </w:r>
          <w:r w:rsidRPr="00E93CC1">
            <w:rPr>
              <w:rFonts w:eastAsia="Times New Roman"/>
            </w:rPr>
            <w:delText xml:space="preserve"> url = </w:delText>
          </w:r>
          <w:r w:rsidRPr="00E93CC1">
            <w:rPr>
              <w:rStyle w:val="Maroon"/>
            </w:rPr>
            <w:delText>"http://www.IntelliTect.com"</w:delText>
          </w:r>
          <w:r w:rsidRPr="00E93CC1">
            <w:rPr>
              <w:rFonts w:eastAsia="Times New Roman"/>
            </w:rPr>
            <w:delText>;</w:delText>
          </w:r>
        </w:del>
      </w:ins>
    </w:p>
    <w:p w14:paraId="72C70FD0" w14:textId="0059872A" w:rsidR="00BA0BB0" w:rsidRPr="00E93CC1" w:rsidRDefault="00BA0BB0" w:rsidP="00BA0BB0">
      <w:pPr>
        <w:pStyle w:val="CDT"/>
        <w:rPr>
          <w:ins w:id="444" w:author="Mark Michaelis" w:date="2019-11-01T19:37:00Z"/>
          <w:del w:id="445" w:author="Austen Frostad" w:date="2020-04-15T01:03:00Z"/>
          <w:rFonts w:eastAsia="Times New Roman"/>
        </w:rPr>
      </w:pPr>
      <w:ins w:id="446" w:author="Mark Michaelis" w:date="2019-11-01T19:37:00Z">
        <w:del w:id="447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if</w:delText>
          </w:r>
          <w:r w:rsidRPr="00E93CC1">
            <w:rPr>
              <w:rFonts w:eastAsia="Times New Roman"/>
            </w:rPr>
            <w:delText xml:space="preserve"> (args.Length &gt; 1)</w:delText>
          </w:r>
        </w:del>
      </w:ins>
    </w:p>
    <w:p w14:paraId="59B696E5" w14:textId="585D9E21" w:rsidR="00BA0BB0" w:rsidRPr="00E93CC1" w:rsidRDefault="00BA0BB0" w:rsidP="00BA0BB0">
      <w:pPr>
        <w:pStyle w:val="CDT"/>
        <w:rPr>
          <w:ins w:id="448" w:author="Mark Michaelis" w:date="2019-11-01T19:37:00Z"/>
          <w:del w:id="449" w:author="Austen Frostad" w:date="2020-04-15T01:03:00Z"/>
          <w:rFonts w:eastAsia="Times New Roman"/>
        </w:rPr>
      </w:pPr>
      <w:ins w:id="450" w:author="Mark Michaelis" w:date="2019-11-01T19:37:00Z">
        <w:del w:id="451" w:author="Austen Frostad" w:date="2020-04-15T01:03:00Z">
          <w:r w:rsidRPr="00E93CC1">
            <w:rPr>
              <w:rFonts w:eastAsia="Times New Roman"/>
            </w:rPr>
            <w:delText xml:space="preserve">      {</w:delText>
          </w:r>
        </w:del>
      </w:ins>
    </w:p>
    <w:p w14:paraId="4CC7C49B" w14:textId="7578DEEA" w:rsidR="00BA0BB0" w:rsidRPr="00E93CC1" w:rsidRDefault="00BA0BB0" w:rsidP="00BA0BB0">
      <w:pPr>
        <w:pStyle w:val="CDT"/>
        <w:rPr>
          <w:ins w:id="452" w:author="Mark Michaelis" w:date="2019-11-01T19:37:00Z"/>
          <w:del w:id="453" w:author="Austen Frostad" w:date="2020-04-15T01:03:00Z"/>
          <w:rFonts w:eastAsia="Times New Roman"/>
        </w:rPr>
      </w:pPr>
      <w:ins w:id="454" w:author="Mark Michaelis" w:date="2019-11-01T19:37:00Z">
        <w:del w:id="455" w:author="Austen Frostad" w:date="2020-04-15T01:03:00Z">
          <w:r w:rsidRPr="00E93CC1">
            <w:rPr>
              <w:rFonts w:eastAsia="Times New Roman"/>
            </w:rPr>
            <w:delText xml:space="preserve">          url = args[1];</w:delText>
          </w:r>
        </w:del>
      </w:ins>
    </w:p>
    <w:p w14:paraId="26CE39FD" w14:textId="5922DCB9" w:rsidR="00BA0BB0" w:rsidRPr="00E93CC1" w:rsidRDefault="00BA0BB0" w:rsidP="00BA0BB0">
      <w:pPr>
        <w:pStyle w:val="CDT"/>
        <w:rPr>
          <w:ins w:id="456" w:author="Mark Michaelis" w:date="2019-11-01T19:37:00Z"/>
          <w:del w:id="457" w:author="Austen Frostad" w:date="2020-04-15T01:03:00Z"/>
          <w:rFonts w:eastAsia="Times New Roman"/>
        </w:rPr>
      </w:pPr>
      <w:ins w:id="458" w:author="Mark Michaelis" w:date="2019-11-01T19:37:00Z">
        <w:del w:id="459" w:author="Austen Frostad" w:date="2020-04-15T01:03:00Z">
          <w:r w:rsidRPr="00E93CC1">
            <w:rPr>
              <w:rFonts w:eastAsia="Times New Roman"/>
            </w:rPr>
            <w:delText xml:space="preserve">          </w:delText>
          </w:r>
          <w:r w:rsidRPr="00E93CC1">
            <w:rPr>
              <w:rStyle w:val="CPComment"/>
            </w:rPr>
            <w:delText>// Ignore additional parameters</w:delText>
          </w:r>
        </w:del>
      </w:ins>
    </w:p>
    <w:p w14:paraId="509363EB" w14:textId="5C1AF903" w:rsidR="00BA0BB0" w:rsidRPr="00E93CC1" w:rsidRDefault="00BA0BB0" w:rsidP="00BA0BB0">
      <w:pPr>
        <w:pStyle w:val="CDT"/>
        <w:rPr>
          <w:ins w:id="460" w:author="Mark Michaelis" w:date="2019-11-01T19:37:00Z"/>
          <w:del w:id="461" w:author="Austen Frostad" w:date="2020-04-15T01:03:00Z"/>
          <w:rFonts w:eastAsia="Times New Roman"/>
        </w:rPr>
      </w:pPr>
      <w:ins w:id="462" w:author="Mark Michaelis" w:date="2019-11-01T19:37:00Z">
        <w:del w:id="463" w:author="Austen Frostad" w:date="2020-04-15T01:03:00Z">
          <w:r w:rsidRPr="00E93CC1">
            <w:rPr>
              <w:rFonts w:eastAsia="Times New Roman"/>
            </w:rPr>
            <w:delText xml:space="preserve">      }</w:delText>
          </w:r>
        </w:del>
      </w:ins>
    </w:p>
    <w:p w14:paraId="416D1360" w14:textId="6C328367" w:rsidR="00BA0BB0" w:rsidRPr="00E93CC1" w:rsidRDefault="00BA0BB0" w:rsidP="00BA0BB0">
      <w:pPr>
        <w:pStyle w:val="CDT"/>
        <w:rPr>
          <w:ins w:id="464" w:author="Mark Michaelis" w:date="2019-11-01T19:37:00Z"/>
          <w:del w:id="465" w:author="Austen Frostad" w:date="2020-04-15T01:03:00Z"/>
          <w:rFonts w:eastAsia="Times New Roman"/>
        </w:rPr>
      </w:pPr>
      <w:ins w:id="466" w:author="Mark Michaelis" w:date="2019-11-01T19:37:00Z">
        <w:del w:id="467" w:author="Austen Frostad" w:date="2020-04-15T01:03:00Z">
          <w:r w:rsidRPr="00E93CC1">
            <w:rPr>
              <w:rFonts w:eastAsia="Times New Roman"/>
            </w:rPr>
            <w:delText xml:space="preserve">      Console.Write(url);</w:delText>
          </w:r>
        </w:del>
      </w:ins>
    </w:p>
    <w:p w14:paraId="108D1E06" w14:textId="27FC9764" w:rsidR="00BA0BB0" w:rsidRDefault="00BA0BB0" w:rsidP="00BA0BB0">
      <w:pPr>
        <w:pStyle w:val="CDT"/>
        <w:rPr>
          <w:ins w:id="468" w:author="Mark Michaelis" w:date="2019-11-01T19:37:00Z"/>
          <w:del w:id="469" w:author="Austen Frostad" w:date="2020-04-15T01:03:00Z"/>
          <w:rFonts w:eastAsia="Times New Roman"/>
        </w:rPr>
      </w:pPr>
      <w:ins w:id="470" w:author="Mark Michaelis" w:date="2019-11-01T19:37:00Z">
        <w:del w:id="471" w:author="Austen Frostad" w:date="2020-04-15T01:03:00Z">
          <w:r w:rsidRPr="00E93CC1">
            <w:rPr>
              <w:rFonts w:eastAsia="Times New Roman"/>
            </w:rPr>
            <w:delText xml:space="preserve">  </w:delText>
          </w:r>
        </w:del>
      </w:ins>
    </w:p>
    <w:p w14:paraId="10C57EFC" w14:textId="683EC2A3" w:rsidR="00BA0BB0" w:rsidRDefault="00BA0BB0" w:rsidP="00BA0BB0">
      <w:pPr>
        <w:pStyle w:val="CDT"/>
        <w:rPr>
          <w:ins w:id="472" w:author="Mark Michaelis" w:date="2019-11-01T19:37:00Z"/>
          <w:del w:id="473" w:author="Austen Frostad" w:date="2020-04-15T01:03:00Z"/>
          <w:rFonts w:eastAsia="Times New Roman"/>
        </w:rPr>
      </w:pPr>
      <w:ins w:id="474" w:author="Mark Michaelis" w:date="2019-11-01T19:37:00Z">
        <w:del w:id="475" w:author="Austen Frostad" w:date="2020-04-15T01:03:00Z">
          <w:r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try</w:delText>
          </w:r>
        </w:del>
      </w:ins>
    </w:p>
    <w:p w14:paraId="03A542DF" w14:textId="706F9C0B" w:rsidR="00BA0BB0" w:rsidRPr="00E93CC1" w:rsidRDefault="00BA0BB0" w:rsidP="00BA0BB0">
      <w:pPr>
        <w:pStyle w:val="CDT"/>
        <w:rPr>
          <w:ins w:id="476" w:author="Mark Michaelis" w:date="2019-11-01T19:37:00Z"/>
          <w:del w:id="477" w:author="Austen Frostad" w:date="2020-04-15T01:03:00Z"/>
          <w:rFonts w:eastAsia="Times New Roman"/>
        </w:rPr>
      </w:pPr>
      <w:ins w:id="478" w:author="Mark Michaelis" w:date="2019-11-01T19:37:00Z">
        <w:del w:id="479" w:author="Austen Frostad" w:date="2020-04-15T01:03:00Z">
          <w:r>
            <w:rPr>
              <w:rFonts w:eastAsia="Times New Roman"/>
            </w:rPr>
            <w:delText xml:space="preserve">      {</w:delText>
          </w:r>
        </w:del>
      </w:ins>
    </w:p>
    <w:p w14:paraId="760316C3" w14:textId="26813D70" w:rsidR="00BA0BB0" w:rsidRPr="00E93CC1" w:rsidRDefault="00BA0BB0" w:rsidP="00BA0BB0">
      <w:pPr>
        <w:pStyle w:val="CDT"/>
        <w:rPr>
          <w:ins w:id="480" w:author="Mark Michaelis" w:date="2019-11-01T19:37:00Z"/>
          <w:del w:id="481" w:author="Austen Frostad" w:date="2020-04-15T01:03:00Z"/>
          <w:rFonts w:eastAsia="Times New Roman"/>
        </w:rPr>
      </w:pPr>
      <w:ins w:id="482" w:author="Mark Michaelis" w:date="2019-11-01T19:37:00Z">
        <w:del w:id="483" w:author="Austen Frostad" w:date="2020-04-15T01:03:00Z">
          <w:r>
            <w:rPr>
              <w:rFonts w:eastAsia="Times New Roman"/>
            </w:rPr>
            <w:delText xml:space="preserve">    </w:delText>
          </w:r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int</w:delText>
          </w:r>
          <w:r w:rsidRPr="00E93CC1">
            <w:rPr>
              <w:rFonts w:eastAsia="Times New Roman"/>
            </w:rPr>
            <w:delText xml:space="preserve"> </w:delText>
          </w:r>
          <w:r w:rsidRPr="00575981">
            <w:rPr>
              <w:rFonts w:eastAsia="Times New Roman"/>
            </w:rPr>
            <w:delText>occur</w:delText>
          </w:r>
        </w:del>
      </w:ins>
      <w:ins w:id="484" w:author="Mark Michaelis" w:date="2020-03-27T14:41:00Z">
        <w:del w:id="485" w:author="Austen Frostad" w:date="2020-04-15T01:03:00Z">
          <w:r w:rsidR="00585FC4">
            <w:rPr>
              <w:rFonts w:eastAsia="Times New Roman"/>
            </w:rPr>
            <w:delText>r</w:delText>
          </w:r>
        </w:del>
      </w:ins>
      <w:ins w:id="486" w:author="Mark Michaelis" w:date="2020-03-27T14:39:00Z">
        <w:del w:id="487" w:author="Austen Frostad" w:date="2020-04-15T01:03:00Z">
          <w:r w:rsidR="0089399C">
            <w:rPr>
              <w:rFonts w:eastAsia="Times New Roman"/>
            </w:rPr>
            <w:delText>e</w:delText>
          </w:r>
        </w:del>
      </w:ins>
      <w:ins w:id="488" w:author="Mark Michaelis" w:date="2019-11-01T19:37:00Z">
        <w:del w:id="489" w:author="Austen Frostad" w:date="2020-04-15T01:03:00Z">
          <w:r w:rsidRPr="00575981" w:rsidDel="0089399C">
            <w:rPr>
              <w:rFonts w:eastAsia="Times New Roman"/>
            </w:rPr>
            <w:delText>a</w:delText>
          </w:r>
          <w:r w:rsidRPr="00575981">
            <w:rPr>
              <w:rFonts w:eastAsia="Times New Roman"/>
            </w:rPr>
            <w:delText>nces</w:delText>
          </w:r>
          <w:r w:rsidRPr="00E93CC1">
            <w:rPr>
              <w:rFonts w:eastAsia="Times New Roman"/>
            </w:rPr>
            <w:delText xml:space="preserve"> = </w:delText>
          </w:r>
        </w:del>
      </w:ins>
    </w:p>
    <w:p w14:paraId="6F8D280E" w14:textId="450D7D54" w:rsidR="00BA0BB0" w:rsidRPr="00E93CC1" w:rsidRDefault="00BA0BB0" w:rsidP="00BA0BB0">
      <w:pPr>
        <w:pStyle w:val="CDT"/>
        <w:rPr>
          <w:ins w:id="490" w:author="Mark Michaelis" w:date="2019-11-01T19:37:00Z"/>
          <w:del w:id="491" w:author="Austen Frostad" w:date="2020-04-15T01:03:00Z"/>
          <w:rFonts w:eastAsia="Times New Roman"/>
        </w:rPr>
      </w:pPr>
      <w:ins w:id="492" w:author="Mark Michaelis" w:date="2019-11-01T19:37:00Z">
        <w:del w:id="493" w:author="Austen Frostad" w:date="2020-04-15T01:03:00Z">
          <w:r w:rsidRPr="00E93CC1">
            <w:rPr>
              <w:rFonts w:eastAsia="Times New Roman"/>
            </w:rPr>
            <w:delText xml:space="preserve">    </w:delText>
          </w:r>
          <w:r>
            <w:rPr>
              <w:rFonts w:eastAsia="Times New Roman"/>
            </w:rPr>
            <w:delText xml:space="preserve">    </w:delText>
          </w:r>
          <w:r w:rsidRPr="00E93CC1">
            <w:rPr>
              <w:rFonts w:eastAsia="Times New Roman"/>
            </w:rPr>
            <w:delText xml:space="preserve">      FindTextInWebUri(url, findText);</w:delText>
          </w:r>
        </w:del>
      </w:ins>
    </w:p>
    <w:p w14:paraId="15468C9C" w14:textId="0AFE8F60" w:rsidR="00BA0BB0" w:rsidRDefault="00BA0BB0" w:rsidP="00BA0BB0">
      <w:pPr>
        <w:pStyle w:val="CDT"/>
        <w:rPr>
          <w:ins w:id="494" w:author="Mark Michaelis" w:date="2019-11-01T19:37:00Z"/>
          <w:del w:id="495" w:author="Austen Frostad" w:date="2020-04-15T01:03:00Z"/>
          <w:rFonts w:eastAsia="Times New Roman"/>
        </w:rPr>
      </w:pPr>
      <w:ins w:id="496" w:author="Mark Michaelis" w:date="2019-11-01T19:37:00Z">
        <w:del w:id="497" w:author="Austen Frostad" w:date="2020-04-15T01:03:00Z">
          <w:r w:rsidRPr="00E93CC1">
            <w:rPr>
              <w:rFonts w:eastAsia="Times New Roman"/>
            </w:rPr>
            <w:delText xml:space="preserve">  </w:delText>
          </w:r>
          <w:r>
            <w:rPr>
              <w:rFonts w:eastAsia="Times New Roman"/>
            </w:rPr>
            <w:delText xml:space="preserve">    }</w:delText>
          </w:r>
        </w:del>
      </w:ins>
    </w:p>
    <w:p w14:paraId="4E8D0953" w14:textId="2EBE764E" w:rsidR="00BA0BB0" w:rsidRPr="00E93CC1" w:rsidRDefault="00BA0BB0" w:rsidP="00BA0BB0">
      <w:pPr>
        <w:pStyle w:val="CDT"/>
        <w:rPr>
          <w:ins w:id="498" w:author="Mark Michaelis" w:date="2019-11-01T19:37:00Z"/>
          <w:del w:id="499" w:author="Austen Frostad" w:date="2020-04-15T01:03:00Z"/>
          <w:rFonts w:eastAsia="Times New Roman"/>
        </w:rPr>
      </w:pPr>
      <w:ins w:id="500" w:author="Mark Michaelis" w:date="2019-11-01T19:37:00Z">
        <w:del w:id="501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catch</w:delText>
          </w:r>
          <w:r w:rsidRPr="00E93CC1">
            <w:rPr>
              <w:rFonts w:eastAsia="Times New Roman"/>
            </w:rPr>
            <w:delText xml:space="preserve"> (WebException)</w:delText>
          </w:r>
        </w:del>
      </w:ins>
    </w:p>
    <w:p w14:paraId="13AB8807" w14:textId="7FC70EF1" w:rsidR="00BA0BB0" w:rsidRPr="00E93CC1" w:rsidRDefault="00BA0BB0" w:rsidP="00BA0BB0">
      <w:pPr>
        <w:pStyle w:val="CDT"/>
        <w:rPr>
          <w:ins w:id="502" w:author="Mark Michaelis" w:date="2019-11-01T19:37:00Z"/>
          <w:del w:id="503" w:author="Austen Frostad" w:date="2020-04-15T01:03:00Z"/>
          <w:rFonts w:eastAsia="Times New Roman"/>
        </w:rPr>
      </w:pPr>
      <w:ins w:id="504" w:author="Mark Michaelis" w:date="2019-11-01T19:37:00Z">
        <w:del w:id="505" w:author="Austen Frostad" w:date="2020-04-15T01:03:00Z">
          <w:r>
            <w:rPr>
              <w:rFonts w:eastAsia="Times New Roman"/>
            </w:rPr>
            <w:delText xml:space="preserve"> </w:delText>
          </w:r>
          <w:r w:rsidRPr="00E93CC1">
            <w:rPr>
              <w:rFonts w:eastAsia="Times New Roman"/>
            </w:rPr>
            <w:delText xml:space="preserve">     {</w:delText>
          </w:r>
        </w:del>
      </w:ins>
    </w:p>
    <w:p w14:paraId="368E23F9" w14:textId="703EA5DF" w:rsidR="00BA0BB0" w:rsidRPr="00E93CC1" w:rsidRDefault="00BA0BB0" w:rsidP="00BA0BB0">
      <w:pPr>
        <w:pStyle w:val="CDT"/>
        <w:rPr>
          <w:ins w:id="506" w:author="Mark Michaelis" w:date="2019-11-01T19:37:00Z"/>
          <w:del w:id="507" w:author="Austen Frostad" w:date="2020-04-15T01:03:00Z"/>
          <w:rFonts w:eastAsia="Times New Roman"/>
        </w:rPr>
      </w:pPr>
      <w:ins w:id="508" w:author="Mark Michaelis" w:date="2019-11-01T19:37:00Z">
        <w:del w:id="509" w:author="Austen Frostad" w:date="2020-04-15T01:03:00Z">
          <w:r w:rsidRPr="00E93CC1">
            <w:rPr>
              <w:rFonts w:eastAsia="Times New Roman"/>
            </w:rPr>
            <w:delText xml:space="preserve">          </w:delText>
          </w:r>
          <w:r w:rsidRPr="00E93CC1">
            <w:rPr>
              <w:rFonts w:eastAsia="Times New Roman"/>
              <w:color w:val="008000"/>
            </w:rPr>
            <w:delText>// ...</w:delText>
          </w:r>
        </w:del>
      </w:ins>
    </w:p>
    <w:p w14:paraId="0606E07A" w14:textId="59B51433" w:rsidR="00BA0BB0" w:rsidRPr="00E93CC1" w:rsidRDefault="00BA0BB0" w:rsidP="00BA0BB0">
      <w:pPr>
        <w:pStyle w:val="CDT"/>
        <w:rPr>
          <w:ins w:id="510" w:author="Mark Michaelis" w:date="2019-11-01T19:37:00Z"/>
          <w:del w:id="511" w:author="Austen Frostad" w:date="2020-04-15T01:03:00Z"/>
          <w:rFonts w:eastAsia="Times New Roman"/>
        </w:rPr>
      </w:pPr>
      <w:ins w:id="512" w:author="Mark Michaelis" w:date="2019-11-01T19:37:00Z">
        <w:del w:id="513" w:author="Austen Frostad" w:date="2020-04-15T01:03:00Z">
          <w:r w:rsidRPr="00E93CC1">
            <w:rPr>
              <w:rFonts w:eastAsia="Times New Roman"/>
            </w:rPr>
            <w:delText xml:space="preserve">      }</w:delText>
          </w:r>
        </w:del>
      </w:ins>
    </w:p>
    <w:p w14:paraId="50DE53B4" w14:textId="4511FB79" w:rsidR="00BA0BB0" w:rsidRPr="00E93CC1" w:rsidRDefault="00BA0BB0" w:rsidP="00BA0BB0">
      <w:pPr>
        <w:pStyle w:val="CDT"/>
        <w:rPr>
          <w:ins w:id="514" w:author="Mark Michaelis" w:date="2019-11-01T19:37:00Z"/>
          <w:del w:id="515" w:author="Austen Frostad" w:date="2020-04-15T01:03:00Z"/>
          <w:rFonts w:eastAsia="Times New Roman"/>
        </w:rPr>
      </w:pPr>
      <w:ins w:id="516" w:author="Mark Michaelis" w:date="2019-11-01T19:37:00Z">
        <w:del w:id="517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catch</w:delText>
          </w:r>
          <w:r w:rsidRPr="00E93CC1">
            <w:rPr>
              <w:rFonts w:eastAsia="Times New Roman"/>
            </w:rPr>
            <w:delText xml:space="preserve"> (IOException)</w:delText>
          </w:r>
        </w:del>
      </w:ins>
    </w:p>
    <w:p w14:paraId="7C3E00BF" w14:textId="5563828C" w:rsidR="00BA0BB0" w:rsidRPr="00E93CC1" w:rsidRDefault="00BA0BB0" w:rsidP="00BA0BB0">
      <w:pPr>
        <w:pStyle w:val="CDT"/>
        <w:rPr>
          <w:ins w:id="518" w:author="Mark Michaelis" w:date="2019-11-01T19:37:00Z"/>
          <w:del w:id="519" w:author="Austen Frostad" w:date="2020-04-15T01:03:00Z"/>
          <w:rFonts w:eastAsia="Times New Roman"/>
        </w:rPr>
      </w:pPr>
      <w:ins w:id="520" w:author="Mark Michaelis" w:date="2019-11-01T19:37:00Z">
        <w:del w:id="521" w:author="Austen Frostad" w:date="2020-04-15T01:03:00Z">
          <w:r w:rsidRPr="00E93CC1">
            <w:rPr>
              <w:rFonts w:eastAsia="Times New Roman"/>
            </w:rPr>
            <w:delText xml:space="preserve">      {</w:delText>
          </w:r>
        </w:del>
      </w:ins>
    </w:p>
    <w:p w14:paraId="71AF8FDA" w14:textId="211D5B79" w:rsidR="00BA0BB0" w:rsidRPr="00E93CC1" w:rsidRDefault="00BA0BB0" w:rsidP="00BA0BB0">
      <w:pPr>
        <w:pStyle w:val="CDT"/>
        <w:rPr>
          <w:ins w:id="522" w:author="Mark Michaelis" w:date="2019-11-01T19:37:00Z"/>
          <w:del w:id="523" w:author="Austen Frostad" w:date="2020-04-15T01:03:00Z"/>
          <w:rFonts w:eastAsia="Times New Roman"/>
        </w:rPr>
      </w:pPr>
      <w:ins w:id="524" w:author="Mark Michaelis" w:date="2019-11-01T19:37:00Z">
        <w:del w:id="525" w:author="Austen Frostad" w:date="2020-04-15T01:03:00Z">
          <w:r w:rsidRPr="00E93CC1">
            <w:rPr>
              <w:rFonts w:eastAsia="Times New Roman"/>
            </w:rPr>
            <w:delText xml:space="preserve">          </w:delText>
          </w:r>
          <w:r w:rsidRPr="00E93CC1">
            <w:rPr>
              <w:rFonts w:eastAsia="Times New Roman"/>
              <w:color w:val="008000"/>
            </w:rPr>
            <w:delText>// ...</w:delText>
          </w:r>
        </w:del>
      </w:ins>
    </w:p>
    <w:p w14:paraId="772E90C2" w14:textId="1B60BA08" w:rsidR="00BA0BB0" w:rsidRPr="00E93CC1" w:rsidRDefault="00BA0BB0" w:rsidP="00BA0BB0">
      <w:pPr>
        <w:pStyle w:val="CDT"/>
        <w:rPr>
          <w:ins w:id="526" w:author="Mark Michaelis" w:date="2019-11-01T19:37:00Z"/>
          <w:del w:id="527" w:author="Austen Frostad" w:date="2020-04-15T01:03:00Z"/>
          <w:rFonts w:eastAsia="Times New Roman"/>
        </w:rPr>
      </w:pPr>
      <w:ins w:id="528" w:author="Mark Michaelis" w:date="2019-11-01T19:37:00Z">
        <w:del w:id="529" w:author="Austen Frostad" w:date="2020-04-15T01:03:00Z">
          <w:r w:rsidRPr="00E93CC1">
            <w:rPr>
              <w:rFonts w:eastAsia="Times New Roman"/>
            </w:rPr>
            <w:delText xml:space="preserve">      }</w:delText>
          </w:r>
        </w:del>
      </w:ins>
    </w:p>
    <w:p w14:paraId="50745857" w14:textId="4CA1CE11" w:rsidR="00BA0BB0" w:rsidRPr="00E93CC1" w:rsidRDefault="00BA0BB0" w:rsidP="00BA0BB0">
      <w:pPr>
        <w:pStyle w:val="CDT"/>
        <w:rPr>
          <w:ins w:id="530" w:author="Mark Michaelis" w:date="2019-11-01T19:37:00Z"/>
          <w:del w:id="531" w:author="Austen Frostad" w:date="2020-04-15T01:03:00Z"/>
          <w:rFonts w:eastAsia="Times New Roman"/>
        </w:rPr>
      </w:pPr>
      <w:ins w:id="532" w:author="Mark Michaelis" w:date="2019-11-01T19:37:00Z">
        <w:del w:id="533" w:author="Austen Frostad" w:date="2020-04-15T01:03:00Z">
          <w:r w:rsidRPr="00E93CC1">
            <w:rPr>
              <w:rFonts w:eastAsia="Times New Roman"/>
            </w:rPr>
            <w:delText xml:space="preserve">      </w:delText>
          </w:r>
          <w:r w:rsidRPr="00E93CC1">
            <w:rPr>
              <w:rStyle w:val="CPKeyword"/>
            </w:rPr>
            <w:delText>catch</w:delText>
          </w:r>
          <w:r w:rsidRPr="00E93CC1">
            <w:rPr>
              <w:rFonts w:eastAsia="Times New Roman"/>
            </w:rPr>
            <w:delText xml:space="preserve"> (NotSupportedException)</w:delText>
          </w:r>
        </w:del>
      </w:ins>
    </w:p>
    <w:p w14:paraId="1A6DD0CF" w14:textId="0C7CA506" w:rsidR="00BA0BB0" w:rsidRPr="00E93CC1" w:rsidRDefault="00BA0BB0" w:rsidP="00BA0BB0">
      <w:pPr>
        <w:pStyle w:val="CDT"/>
        <w:rPr>
          <w:ins w:id="534" w:author="Mark Michaelis" w:date="2019-11-01T19:37:00Z"/>
          <w:del w:id="535" w:author="Austen Frostad" w:date="2020-04-15T01:03:00Z"/>
          <w:rFonts w:eastAsia="Times New Roman"/>
        </w:rPr>
      </w:pPr>
      <w:ins w:id="536" w:author="Mark Michaelis" w:date="2019-11-01T19:37:00Z">
        <w:del w:id="537" w:author="Austen Frostad" w:date="2020-04-15T01:03:00Z">
          <w:r w:rsidRPr="00E93CC1">
            <w:rPr>
              <w:rFonts w:eastAsia="Times New Roman"/>
            </w:rPr>
            <w:delText xml:space="preserve">      {</w:delText>
          </w:r>
        </w:del>
      </w:ins>
    </w:p>
    <w:p w14:paraId="01F04874" w14:textId="2BF2AC04" w:rsidR="00BA0BB0" w:rsidRPr="00E93CC1" w:rsidRDefault="00BA0BB0" w:rsidP="00BA0BB0">
      <w:pPr>
        <w:pStyle w:val="CDT"/>
        <w:rPr>
          <w:ins w:id="538" w:author="Mark Michaelis" w:date="2019-11-01T19:37:00Z"/>
          <w:del w:id="539" w:author="Austen Frostad" w:date="2020-04-15T01:03:00Z"/>
          <w:rFonts w:eastAsia="Times New Roman"/>
        </w:rPr>
      </w:pPr>
      <w:ins w:id="540" w:author="Mark Michaelis" w:date="2019-11-01T19:37:00Z">
        <w:del w:id="541" w:author="Austen Frostad" w:date="2020-04-15T01:03:00Z">
          <w:r w:rsidRPr="00E93CC1">
            <w:rPr>
              <w:rFonts w:eastAsia="Times New Roman"/>
            </w:rPr>
            <w:delText xml:space="preserve">           </w:delText>
          </w:r>
          <w:r w:rsidRPr="00E93CC1">
            <w:rPr>
              <w:rFonts w:eastAsia="Times New Roman"/>
              <w:color w:val="008000"/>
            </w:rPr>
            <w:delText>// ...</w:delText>
          </w:r>
        </w:del>
      </w:ins>
    </w:p>
    <w:p w14:paraId="7A1846E7" w14:textId="6BA06CC7" w:rsidR="00BA0BB0" w:rsidRPr="00E93CC1" w:rsidRDefault="00BA0BB0" w:rsidP="00BA0BB0">
      <w:pPr>
        <w:pStyle w:val="CDT"/>
        <w:rPr>
          <w:ins w:id="542" w:author="Mark Michaelis" w:date="2019-11-01T19:37:00Z"/>
          <w:del w:id="543" w:author="Austen Frostad" w:date="2020-04-15T01:03:00Z"/>
          <w:rFonts w:eastAsia="Times New Roman"/>
        </w:rPr>
      </w:pPr>
      <w:ins w:id="544" w:author="Mark Michaelis" w:date="2019-11-01T19:37:00Z">
        <w:del w:id="545" w:author="Austen Frostad" w:date="2020-04-15T01:03:00Z">
          <w:r w:rsidRPr="00E93CC1">
            <w:rPr>
              <w:rFonts w:eastAsia="Times New Roman"/>
            </w:rPr>
            <w:delText xml:space="preserve">      }</w:delText>
          </w:r>
        </w:del>
      </w:ins>
    </w:p>
    <w:p w14:paraId="1065180A" w14:textId="599C2F1B" w:rsidR="00BA0BB0" w:rsidRPr="00E93CC1" w:rsidRDefault="00BA0BB0" w:rsidP="00BA0BB0">
      <w:pPr>
        <w:pStyle w:val="CDT"/>
        <w:rPr>
          <w:ins w:id="546" w:author="Mark Michaelis" w:date="2019-11-01T19:37:00Z"/>
          <w:del w:id="547" w:author="Austen Frostad" w:date="2020-04-15T01:03:00Z"/>
          <w:rFonts w:eastAsia="Times New Roman"/>
        </w:rPr>
      </w:pPr>
      <w:ins w:id="548" w:author="Mark Michaelis" w:date="2019-11-01T19:37:00Z">
        <w:del w:id="549" w:author="Austen Frostad" w:date="2020-04-15T01:03:00Z">
          <w:r>
            <w:rPr>
              <w:rFonts w:eastAsia="Times New Roman"/>
            </w:rPr>
            <w:delText xml:space="preserve">      </w:delText>
          </w:r>
        </w:del>
      </w:ins>
    </w:p>
    <w:p w14:paraId="1157F574" w14:textId="0B8B8157" w:rsidR="00BA0BB0" w:rsidRPr="00E93CC1" w:rsidRDefault="00BA0BB0" w:rsidP="00BA0BB0">
      <w:pPr>
        <w:pStyle w:val="CDT"/>
        <w:rPr>
          <w:ins w:id="550" w:author="Mark Michaelis" w:date="2019-11-01T19:37:00Z"/>
          <w:del w:id="551" w:author="Austen Frostad" w:date="2020-04-15T01:03:00Z"/>
          <w:rFonts w:eastAsia="Times New Roman"/>
        </w:rPr>
      </w:pPr>
      <w:ins w:id="552" w:author="Mark Michaelis" w:date="2019-11-01T19:37:00Z">
        <w:del w:id="553" w:author="Austen Frostad" w:date="2020-04-15T01:03:00Z">
          <w:r w:rsidRPr="00E93CC1">
            <w:rPr>
              <w:rFonts w:eastAsia="Times New Roman"/>
            </w:rPr>
            <w:delText xml:space="preserve">      Console.WriteLine(</w:delText>
          </w:r>
          <w:r w:rsidRPr="00041999">
            <w:rPr>
              <w:rFonts w:eastAsia="Times New Roman"/>
            </w:rPr>
            <w:delText>occur</w:delText>
          </w:r>
        </w:del>
      </w:ins>
      <w:ins w:id="554" w:author="Mark Michaelis" w:date="2020-03-27T14:41:00Z">
        <w:del w:id="555" w:author="Austen Frostad" w:date="2020-04-15T01:03:00Z">
          <w:r w:rsidR="00585FC4">
            <w:rPr>
              <w:rFonts w:eastAsia="Times New Roman"/>
            </w:rPr>
            <w:delText>r</w:delText>
          </w:r>
        </w:del>
      </w:ins>
      <w:ins w:id="556" w:author="Mark Michaelis" w:date="2020-03-27T14:39:00Z">
        <w:del w:id="557" w:author="Austen Frostad" w:date="2020-04-15T01:03:00Z">
          <w:r w:rsidR="00653628">
            <w:rPr>
              <w:rFonts w:eastAsia="Times New Roman"/>
            </w:rPr>
            <w:delText>e</w:delText>
          </w:r>
        </w:del>
      </w:ins>
      <w:ins w:id="558" w:author="Mark Michaelis" w:date="2019-11-01T19:37:00Z">
        <w:del w:id="559" w:author="Austen Frostad" w:date="2020-04-15T01:03:00Z">
          <w:r w:rsidRPr="00041999" w:rsidDel="00653628">
            <w:rPr>
              <w:rFonts w:eastAsia="Times New Roman"/>
            </w:rPr>
            <w:delText>a</w:delText>
          </w:r>
          <w:r w:rsidRPr="00041999">
            <w:rPr>
              <w:rFonts w:eastAsia="Times New Roman"/>
            </w:rPr>
            <w:delText>nces</w:delText>
          </w:r>
          <w:r w:rsidRPr="00E93CC1">
            <w:rPr>
              <w:rFonts w:eastAsia="Times New Roman"/>
            </w:rPr>
            <w:delText>);</w:delText>
          </w:r>
        </w:del>
      </w:ins>
    </w:p>
    <w:p w14:paraId="460BC568" w14:textId="15FD299E" w:rsidR="00BA0BB0" w:rsidRPr="006A27E5" w:rsidRDefault="00BA0BB0">
      <w:pPr>
        <w:pStyle w:val="CDT"/>
        <w:rPr>
          <w:ins w:id="560" w:author="Mark Michaelis" w:date="2019-11-01T19:37:00Z"/>
          <w:del w:id="561" w:author="Austen Frostad" w:date="2020-04-15T01:03:00Z"/>
          <w:rFonts w:eastAsia="Times New Roman"/>
        </w:rPr>
      </w:pPr>
      <w:ins w:id="562" w:author="Mark Michaelis" w:date="2019-11-01T19:37:00Z">
        <w:del w:id="563" w:author="Austen Frostad" w:date="2020-04-15T01:03:00Z">
          <w:r w:rsidRPr="00E93CC1">
            <w:rPr>
              <w:rFonts w:eastAsia="Times New Roman"/>
            </w:rPr>
            <w:delText xml:space="preserve">  }</w:delText>
          </w:r>
        </w:del>
      </w:ins>
    </w:p>
    <w:p w14:paraId="744E33A1" w14:textId="39970D10" w:rsidR="00E73B39" w:rsidRPr="00BF6D28" w:rsidRDefault="00B26DD1">
      <w:pPr>
        <w:pStyle w:val="CDT"/>
        <w:rPr>
          <w:del w:id="564" w:author="Mark Michaelis" w:date="2019-11-01T15:28:00Z"/>
        </w:rPr>
      </w:pPr>
      <w:del w:id="565" w:author="Mark Michaelis" w:date="2019-11-01T15:28:00Z">
        <w:r w:rsidRPr="00BF6D28">
          <w:delText xml:space="preserve">  </w:delText>
        </w:r>
        <w:r w:rsidR="00FA3D78" w:rsidRPr="00BF6D28">
          <w:delText>{</w:delText>
        </w:r>
      </w:del>
    </w:p>
    <w:p w14:paraId="771F8DC3" w14:textId="485CA16A" w:rsidR="00E73B39" w:rsidRPr="00BF6D28" w:rsidRDefault="00B26DD1">
      <w:pPr>
        <w:pStyle w:val="CDT"/>
        <w:rPr>
          <w:del w:id="566" w:author="Mark Michaelis" w:date="2019-11-01T15:28:00Z"/>
        </w:rPr>
      </w:pPr>
      <w:del w:id="567" w:author="Mark Michaelis" w:date="2019-11-01T15:28:00Z">
        <w:r w:rsidRPr="00BF6D28">
          <w:delText xml:space="preserve">      </w:delText>
        </w:r>
        <w:r w:rsidR="00FA3D78" w:rsidRPr="00BF6D28">
          <w:rPr>
            <w:rStyle w:val="CPKeyword"/>
          </w:rPr>
          <w:delText>string</w:delText>
        </w:r>
        <w:r w:rsidRPr="00BF6D28">
          <w:delText xml:space="preserve"> </w:delText>
        </w:r>
        <w:r w:rsidR="00FA3D78" w:rsidRPr="00BF6D28">
          <w:delText>url</w:delText>
        </w:r>
        <w:r w:rsidRPr="00BF6D28">
          <w:delText xml:space="preserve"> </w:delText>
        </w:r>
        <w:r w:rsidR="00FA3D78" w:rsidRPr="00BF6D28">
          <w:delText>=</w:delText>
        </w:r>
        <w:r w:rsidRPr="00BF6D28">
          <w:delText xml:space="preserve"> </w:delText>
        </w:r>
        <w:r w:rsidR="00FA3D78" w:rsidRPr="00BF6D28">
          <w:rPr>
            <w:rStyle w:val="Maroon"/>
          </w:rPr>
          <w:delText>"http://www.IntelliTect.com"</w:delText>
        </w:r>
        <w:r w:rsidR="00FA3D78" w:rsidRPr="00BF6D28">
          <w:delText>;</w:delText>
        </w:r>
      </w:del>
    </w:p>
    <w:p w14:paraId="108E6FCC" w14:textId="321C5217" w:rsidR="00E73B39" w:rsidRPr="00BF6D28" w:rsidRDefault="00B26DD1">
      <w:pPr>
        <w:pStyle w:val="CDT"/>
        <w:rPr>
          <w:del w:id="568" w:author="Mark Michaelis" w:date="2019-11-01T15:28:00Z"/>
        </w:rPr>
      </w:pPr>
      <w:del w:id="569" w:author="Mark Michaelis" w:date="2019-11-01T15:28:00Z">
        <w:r w:rsidRPr="00BF6D28">
          <w:delText xml:space="preserve">      </w:delText>
        </w:r>
        <w:r w:rsidR="00FA3D78" w:rsidRPr="00BF6D28">
          <w:rPr>
            <w:rStyle w:val="CPKeyword"/>
          </w:rPr>
          <w:delText>if</w:delText>
        </w:r>
        <w:r w:rsidR="00FA3D78" w:rsidRPr="00BF6D28">
          <w:delText>(args.Length</w:delText>
        </w:r>
        <w:r w:rsidRPr="00BF6D28">
          <w:delText xml:space="preserve"> </w:delText>
        </w:r>
        <w:r w:rsidR="00FA3D78" w:rsidRPr="00BF6D28">
          <w:delText>&gt;</w:delText>
        </w:r>
        <w:r w:rsidRPr="00BF6D28">
          <w:delText xml:space="preserve"> </w:delText>
        </w:r>
        <w:r w:rsidR="00FA3D78" w:rsidRPr="00BF6D28">
          <w:delText>0)</w:delText>
        </w:r>
      </w:del>
    </w:p>
    <w:p w14:paraId="4363A59F" w14:textId="30F65242" w:rsidR="00E73B39" w:rsidRPr="00BF6D28" w:rsidRDefault="00B26DD1">
      <w:pPr>
        <w:pStyle w:val="CDT"/>
        <w:rPr>
          <w:del w:id="570" w:author="Mark Michaelis" w:date="2019-11-01T15:28:00Z"/>
        </w:rPr>
      </w:pPr>
      <w:del w:id="571" w:author="Mark Michaelis" w:date="2019-11-01T15:28:00Z">
        <w:r w:rsidRPr="00BF6D28">
          <w:delText xml:space="preserve">      </w:delText>
        </w:r>
        <w:r w:rsidR="00FA3D78" w:rsidRPr="00BF6D28">
          <w:delText>{</w:delText>
        </w:r>
      </w:del>
    </w:p>
    <w:p w14:paraId="60D5ADA9" w14:textId="4CCFB86B" w:rsidR="00E73B39" w:rsidRPr="00BF6D28" w:rsidRDefault="00B26DD1">
      <w:pPr>
        <w:pStyle w:val="CDT"/>
        <w:rPr>
          <w:del w:id="572" w:author="Mark Michaelis" w:date="2019-11-01T15:28:00Z"/>
        </w:rPr>
      </w:pPr>
      <w:del w:id="573" w:author="Mark Michaelis" w:date="2019-11-01T15:28:00Z">
        <w:r w:rsidRPr="00BF6D28">
          <w:delText xml:space="preserve">          </w:delText>
        </w:r>
        <w:r w:rsidR="00FA3D78" w:rsidRPr="00BF6D28">
          <w:delText>url</w:delText>
        </w:r>
        <w:r w:rsidRPr="00BF6D28">
          <w:delText xml:space="preserve"> </w:delText>
        </w:r>
        <w:r w:rsidR="00FA3D78" w:rsidRPr="00BF6D28">
          <w:delText>=</w:delText>
        </w:r>
        <w:r w:rsidRPr="00BF6D28">
          <w:delText xml:space="preserve"> </w:delText>
        </w:r>
        <w:r w:rsidR="00FA3D78" w:rsidRPr="00BF6D28">
          <w:delText>args[0];</w:delText>
        </w:r>
      </w:del>
    </w:p>
    <w:p w14:paraId="007411A0" w14:textId="7C950FC8" w:rsidR="00E73B39" w:rsidRPr="00BF6D28" w:rsidRDefault="00B26DD1">
      <w:pPr>
        <w:pStyle w:val="CDT"/>
        <w:rPr>
          <w:del w:id="574" w:author="Mark Michaelis" w:date="2019-11-01T15:28:00Z"/>
        </w:rPr>
      </w:pPr>
      <w:del w:id="575" w:author="Mark Michaelis" w:date="2019-11-01T15:28:00Z">
        <w:r w:rsidRPr="00BF6D28">
          <w:delText xml:space="preserve">      </w:delText>
        </w:r>
        <w:r w:rsidR="00FA3D78" w:rsidRPr="00BF6D28">
          <w:delText>}</w:delText>
        </w:r>
      </w:del>
    </w:p>
    <w:p w14:paraId="7FD4E9CF" w14:textId="77777777" w:rsidR="00E73B39" w:rsidRPr="00BF6D28" w:rsidRDefault="00E73B39">
      <w:pPr>
        <w:pStyle w:val="CDT"/>
        <w:rPr>
          <w:del w:id="576" w:author="Mark Michaelis" w:date="2019-11-01T15:28:00Z"/>
        </w:rPr>
      </w:pPr>
    </w:p>
    <w:p w14:paraId="261A9D5E" w14:textId="1435ADAB" w:rsidR="00E73B39" w:rsidRPr="00BF6D28" w:rsidRDefault="00B26DD1">
      <w:pPr>
        <w:pStyle w:val="CDT"/>
        <w:rPr>
          <w:del w:id="577" w:author="Mark Michaelis" w:date="2019-11-01T15:28:00Z"/>
        </w:rPr>
      </w:pPr>
      <w:del w:id="578" w:author="Mark Michaelis" w:date="2019-11-01T15:28:00Z">
        <w:r w:rsidRPr="00BF6D28">
          <w:delText xml:space="preserve">      </w:delText>
        </w:r>
        <w:r w:rsidR="00FA3D78" w:rsidRPr="00BF6D28">
          <w:rPr>
            <w:rStyle w:val="CPKeyword"/>
          </w:rPr>
          <w:delText>try</w:delText>
        </w:r>
      </w:del>
    </w:p>
    <w:p w14:paraId="6613E534" w14:textId="6D009871" w:rsidR="00E73B39" w:rsidRPr="00BF6D28" w:rsidRDefault="00B26DD1">
      <w:pPr>
        <w:pStyle w:val="CDT"/>
        <w:rPr>
          <w:del w:id="579" w:author="Mark Michaelis" w:date="2019-11-01T15:28:00Z"/>
        </w:rPr>
      </w:pPr>
      <w:del w:id="580" w:author="Mark Michaelis" w:date="2019-11-01T15:28:00Z">
        <w:r w:rsidRPr="00BF6D28">
          <w:delText xml:space="preserve">      </w:delText>
        </w:r>
        <w:r w:rsidR="00FA3D78" w:rsidRPr="00BF6D28">
          <w:delText>{</w:delText>
        </w:r>
      </w:del>
    </w:p>
    <w:p w14:paraId="244CF5BA" w14:textId="73BBA800" w:rsidR="00E73B39" w:rsidRPr="00BF6D28" w:rsidRDefault="00B26DD1">
      <w:pPr>
        <w:pStyle w:val="CDT"/>
        <w:rPr>
          <w:del w:id="581" w:author="Mark Michaelis" w:date="2019-11-01T15:28:00Z"/>
        </w:rPr>
      </w:pPr>
      <w:del w:id="582" w:author="Mark Michaelis" w:date="2019-11-01T15:28:00Z">
        <w:r w:rsidRPr="00BF6D28">
          <w:delText xml:space="preserve">          </w:delText>
        </w:r>
        <w:r w:rsidR="00FA3D78" w:rsidRPr="00BF6D28">
          <w:delText>Console.Write(url);</w:delText>
        </w:r>
      </w:del>
    </w:p>
    <w:p w14:paraId="377BA162" w14:textId="7E0A9F7C" w:rsidR="0073083B" w:rsidRPr="00BF6D28" w:rsidRDefault="00B26DD1">
      <w:pPr>
        <w:pStyle w:val="CDT"/>
        <w:rPr>
          <w:del w:id="583" w:author="Mark Michaelis" w:date="2019-11-01T15:28:00Z"/>
        </w:rPr>
      </w:pPr>
      <w:del w:id="584" w:author="Mark Michaelis" w:date="2019-11-01T15:28:00Z">
        <w:r w:rsidRPr="00BF6D28">
          <w:delText xml:space="preserve">          </w:delText>
        </w:r>
        <w:r w:rsidR="00FA3D78" w:rsidRPr="00BF6D28">
          <w:delText>WebRequest</w:delText>
        </w:r>
        <w:r w:rsidRPr="00BF6D28">
          <w:delText xml:space="preserve"> </w:delText>
        </w:r>
        <w:r w:rsidR="00FA3D78" w:rsidRPr="00BF6D28">
          <w:delText>webRequest</w:delText>
        </w:r>
        <w:r w:rsidRPr="00BF6D28">
          <w:delText xml:space="preserve"> </w:delText>
        </w:r>
        <w:r w:rsidR="00FA3D78" w:rsidRPr="00BF6D28">
          <w:delText>=</w:delText>
        </w:r>
      </w:del>
    </w:p>
    <w:p w14:paraId="1CEB0B04" w14:textId="2EB116F5" w:rsidR="00E73B39" w:rsidRPr="00BF6D28" w:rsidRDefault="00B26DD1">
      <w:pPr>
        <w:pStyle w:val="CDT"/>
        <w:rPr>
          <w:del w:id="585" w:author="Mark Michaelis" w:date="2019-11-01T15:28:00Z"/>
        </w:rPr>
      </w:pPr>
      <w:del w:id="586" w:author="Mark Michaelis" w:date="2019-11-01T15:28:00Z">
        <w:r w:rsidRPr="00BF6D28">
          <w:delText xml:space="preserve">              </w:delText>
        </w:r>
        <w:r w:rsidR="00FA3D78" w:rsidRPr="00BF6D28">
          <w:delText>WebRequest.Create(url);</w:delText>
        </w:r>
      </w:del>
    </w:p>
    <w:p w14:paraId="001246D7" w14:textId="77777777" w:rsidR="00E73B39" w:rsidRPr="00BF6D28" w:rsidRDefault="00E73B39">
      <w:pPr>
        <w:pStyle w:val="CDT"/>
        <w:rPr>
          <w:del w:id="587" w:author="Mark Michaelis" w:date="2019-11-01T15:28:00Z"/>
        </w:rPr>
      </w:pPr>
    </w:p>
    <w:p w14:paraId="583443ED" w14:textId="03162997" w:rsidR="00E73B39" w:rsidRPr="00BF6D28" w:rsidRDefault="00B26DD1">
      <w:pPr>
        <w:pStyle w:val="CDT"/>
        <w:rPr>
          <w:del w:id="588" w:author="Mark Michaelis" w:date="2019-11-01T15:28:00Z"/>
        </w:rPr>
      </w:pPr>
      <w:del w:id="589" w:author="Mark Michaelis" w:date="2019-11-01T15:28:00Z">
        <w:r w:rsidRPr="00BF6D28">
          <w:delText xml:space="preserve">          </w:delText>
        </w:r>
        <w:r w:rsidR="00FA3D78" w:rsidRPr="00BF6D28">
          <w:delText>WebResponse</w:delText>
        </w:r>
        <w:r w:rsidRPr="00BF6D28">
          <w:delText xml:space="preserve"> </w:delText>
        </w:r>
        <w:r w:rsidR="00FA3D78" w:rsidRPr="00BF6D28">
          <w:delText>response</w:delText>
        </w:r>
        <w:r w:rsidRPr="00BF6D28">
          <w:delText xml:space="preserve"> </w:delText>
        </w:r>
        <w:r w:rsidR="00FA3D78" w:rsidRPr="00BF6D28">
          <w:delText>=</w:delText>
        </w:r>
      </w:del>
    </w:p>
    <w:p w14:paraId="681EC02D" w14:textId="3EDA8744" w:rsidR="00E73B39" w:rsidRPr="00BF6D28" w:rsidRDefault="00B26DD1">
      <w:pPr>
        <w:pStyle w:val="CDT"/>
        <w:rPr>
          <w:del w:id="590" w:author="Mark Michaelis" w:date="2019-11-01T15:28:00Z"/>
        </w:rPr>
      </w:pPr>
      <w:del w:id="591" w:author="Mark Michaelis" w:date="2019-11-01T15:28:00Z">
        <w:r w:rsidRPr="00BF6D28">
          <w:delText xml:space="preserve">              </w:delText>
        </w:r>
        <w:r w:rsidR="00FA3D78" w:rsidRPr="00BF6D28">
          <w:delText>webRequest.GetResponse();</w:delText>
        </w:r>
      </w:del>
    </w:p>
    <w:p w14:paraId="7EBF6718" w14:textId="77777777" w:rsidR="00E73B39" w:rsidRPr="00BF6D28" w:rsidRDefault="00E73B39">
      <w:pPr>
        <w:pStyle w:val="CDT"/>
        <w:rPr>
          <w:del w:id="592" w:author="Mark Michaelis" w:date="2019-11-01T15:28:00Z"/>
        </w:rPr>
      </w:pPr>
    </w:p>
    <w:p w14:paraId="0FE30160" w14:textId="691DFEEE" w:rsidR="00E73B39" w:rsidRPr="00BF6D28" w:rsidRDefault="00B26DD1">
      <w:pPr>
        <w:pStyle w:val="CDT"/>
        <w:rPr>
          <w:del w:id="593" w:author="Mark Michaelis" w:date="2019-11-01T15:28:00Z"/>
        </w:rPr>
      </w:pPr>
      <w:del w:id="594" w:author="Mark Michaelis" w:date="2019-11-01T15:28:00Z">
        <w:r w:rsidRPr="00BF6D28">
          <w:delText xml:space="preserve">          </w:delText>
        </w:r>
        <w:r w:rsidR="00FA3D78" w:rsidRPr="00BF6D28">
          <w:delText>Console.Write(</w:delText>
        </w:r>
        <w:r w:rsidR="00FA3D78" w:rsidRPr="00BF6D28">
          <w:rPr>
            <w:rStyle w:val="Maroon"/>
          </w:rPr>
          <w:delText>"....."</w:delText>
        </w:r>
        <w:r w:rsidR="00FA3D78" w:rsidRPr="00BF6D28">
          <w:delText>);</w:delText>
        </w:r>
      </w:del>
    </w:p>
    <w:p w14:paraId="12B88AE2" w14:textId="77777777" w:rsidR="00E73B39" w:rsidRPr="00BF6D28" w:rsidRDefault="00E73B39">
      <w:pPr>
        <w:pStyle w:val="CDT"/>
        <w:rPr>
          <w:del w:id="595" w:author="Mark Michaelis" w:date="2019-11-01T15:28:00Z"/>
        </w:rPr>
      </w:pPr>
    </w:p>
    <w:p w14:paraId="3AA8D07C" w14:textId="77777777" w:rsidR="00E73B39" w:rsidRPr="00897241" w:rsidRDefault="00B26DD1">
      <w:pPr>
        <w:pStyle w:val="CDT"/>
        <w:rPr>
          <w:del w:id="596" w:author="Mark Michaelis" w:date="2019-11-01T15:28:00Z"/>
        </w:rPr>
      </w:pPr>
      <w:del w:id="597" w:author="Mark Michaelis" w:date="2019-11-01T15:28:00Z">
        <w:r w:rsidRPr="00BF6D28">
          <w:delText xml:space="preserve"> </w:delText>
        </w:r>
      </w:del>
      <w:ins w:id="598" w:author="Mark Michaelis" w:date="2019-10-29T17:26:00Z">
        <w:del w:id="599" w:author="Mark Michaelis" w:date="2019-11-01T15:28:00Z">
          <w:r w:rsidR="00965225" w:rsidRPr="00BF6D28">
            <w:delText xml:space="preserve">        </w:delText>
          </w:r>
        </w:del>
      </w:ins>
      <w:del w:id="600" w:author="Mark Michaelis" w:date="2019-11-01T15:28:00Z">
        <w:r w:rsidRPr="00BF6D28">
          <w:delText xml:space="preserve"> </w:delText>
        </w:r>
        <w:r w:rsidR="00FA3D78" w:rsidRPr="00BF6D28">
          <w:rPr>
            <w:rStyle w:val="CPKeyword"/>
          </w:rPr>
          <w:delText>using</w:delText>
        </w:r>
        <w:r w:rsidR="00FA3D78" w:rsidRPr="00BF6D28">
          <w:delText>(StreamReader</w:delText>
        </w:r>
        <w:r w:rsidRPr="00BF6D28">
          <w:delText xml:space="preserve"> </w:delText>
        </w:r>
        <w:r w:rsidR="00FA3D78" w:rsidRPr="00BF6D28">
          <w:delText>reader</w:delText>
        </w:r>
        <w:r w:rsidRPr="00BF6D28">
          <w:delText xml:space="preserve"> </w:delText>
        </w:r>
        <w:r w:rsidR="00FA3D78" w:rsidRPr="00BF6D28">
          <w:delText>=</w:delText>
        </w:r>
      </w:del>
    </w:p>
    <w:p w14:paraId="4A547235" w14:textId="68D5F9DB" w:rsidR="00E73B39" w:rsidRPr="00897241" w:rsidDel="00996703" w:rsidRDefault="00B26DD1">
      <w:pPr>
        <w:pStyle w:val="CDT"/>
        <w:rPr>
          <w:del w:id="601" w:author="Mark Michaelis" w:date="2019-11-01T15:28:00Z"/>
        </w:rPr>
      </w:pPr>
      <w:del w:id="602" w:author="Mark Michaelis" w:date="2019-11-01T15:28:00Z">
        <w:r w:rsidRPr="00897241" w:rsidDel="00996703">
          <w:delText xml:space="preserve">              </w:delText>
        </w:r>
        <w:r w:rsidR="00FA3D78" w:rsidRPr="00897241" w:rsidDel="00996703">
          <w:rPr>
            <w:rStyle w:val="CPKeyword"/>
          </w:rPr>
          <w:delText>new</w:delText>
        </w:r>
        <w:r w:rsidRPr="00897241" w:rsidDel="00996703">
          <w:delText xml:space="preserve"> </w:delText>
        </w:r>
        <w:r w:rsidR="00FA3D78" w:rsidRPr="00897241" w:rsidDel="00996703">
          <w:delText>StreamReader(</w:delText>
        </w:r>
      </w:del>
    </w:p>
    <w:p w14:paraId="24AE2C07" w14:textId="12CD59EC" w:rsidR="00E73B39" w:rsidRPr="00897241" w:rsidDel="00996703" w:rsidRDefault="00B26DD1">
      <w:pPr>
        <w:pStyle w:val="CDT"/>
        <w:rPr>
          <w:del w:id="603" w:author="Mark Michaelis" w:date="2019-11-01T15:28:00Z"/>
        </w:rPr>
      </w:pPr>
      <w:del w:id="604" w:author="Mark Michaelis" w:date="2019-11-01T15:28:00Z">
        <w:r w:rsidRPr="00897241" w:rsidDel="00996703">
          <w:delText xml:space="preserve">                  </w:delText>
        </w:r>
        <w:r w:rsidR="00FA3D78" w:rsidRPr="00897241" w:rsidDel="00996703">
          <w:delText>response.GetResponseStream()))</w:delText>
        </w:r>
      </w:del>
    </w:p>
    <w:p w14:paraId="48DBDB0A" w14:textId="6D28868F" w:rsidR="00E73B39" w:rsidRPr="00897241" w:rsidDel="00996703" w:rsidRDefault="00B26DD1">
      <w:pPr>
        <w:pStyle w:val="CDT"/>
        <w:rPr>
          <w:del w:id="605" w:author="Mark Michaelis" w:date="2019-11-01T15:28:00Z"/>
        </w:rPr>
      </w:pPr>
      <w:del w:id="606" w:author="Mark Michaelis" w:date="2019-11-01T15:28:00Z">
        <w:r w:rsidRPr="00897241" w:rsidDel="00996703">
          <w:delText xml:space="preserve">          </w:delText>
        </w:r>
        <w:r w:rsidR="00FA3D78" w:rsidRPr="00897241" w:rsidDel="00996703">
          <w:delText>{</w:delText>
        </w:r>
      </w:del>
    </w:p>
    <w:p w14:paraId="356EE7F3" w14:textId="2D708A66" w:rsidR="00E73B39" w:rsidRPr="00897241" w:rsidDel="00996703" w:rsidRDefault="00B26DD1">
      <w:pPr>
        <w:pStyle w:val="CDT"/>
        <w:rPr>
          <w:del w:id="607" w:author="Mark Michaelis" w:date="2019-11-01T15:28:00Z"/>
        </w:rPr>
      </w:pPr>
      <w:del w:id="608" w:author="Mark Michaelis" w:date="2019-11-01T15:28:00Z">
        <w:r w:rsidRPr="00897241" w:rsidDel="00996703">
          <w:delText xml:space="preserve">              </w:delText>
        </w:r>
      </w:del>
      <w:del w:id="609" w:author="Mark Michaelis" w:date="2019-10-29T17:26:00Z">
        <w:r w:rsidR="00FA3D78" w:rsidRPr="00897241" w:rsidDel="00965225">
          <w:rPr>
            <w:rStyle w:val="CPKeyword"/>
          </w:rPr>
          <w:delText>string</w:delText>
        </w:r>
        <w:r w:rsidRPr="00897241" w:rsidDel="00965225">
          <w:delText xml:space="preserve"> </w:delText>
        </w:r>
      </w:del>
      <w:del w:id="610" w:author="Mark Michaelis" w:date="2019-11-01T15:28:00Z">
        <w:r w:rsidR="00FA3D78" w:rsidRPr="00897241" w:rsidDel="00996703">
          <w:delText>text</w:delText>
        </w:r>
        <w:r w:rsidRPr="00897241" w:rsidDel="00996703">
          <w:delText xml:space="preserve"> </w:delText>
        </w:r>
        <w:r w:rsidR="00FA3D78" w:rsidRPr="00897241" w:rsidDel="00996703">
          <w:delText>=</w:delText>
        </w:r>
      </w:del>
    </w:p>
    <w:p w14:paraId="7AC51C88" w14:textId="1AE1D512" w:rsidR="00E73B39" w:rsidRPr="00897241" w:rsidDel="00996703" w:rsidRDefault="00B26DD1">
      <w:pPr>
        <w:pStyle w:val="CDT"/>
        <w:rPr>
          <w:del w:id="611" w:author="Mark Michaelis" w:date="2019-11-01T15:28:00Z"/>
        </w:rPr>
      </w:pPr>
      <w:del w:id="612" w:author="Mark Michaelis" w:date="2019-11-01T15:28:00Z">
        <w:r w:rsidRPr="00897241" w:rsidDel="00996703">
          <w:delText xml:space="preserve">                  </w:delText>
        </w:r>
        <w:r w:rsidR="00FA3D78" w:rsidRPr="00897241" w:rsidDel="00996703">
          <w:delText>reader.ReadToEnd();</w:delText>
        </w:r>
      </w:del>
    </w:p>
    <w:p w14:paraId="76E483A4" w14:textId="2B15829D" w:rsidR="00E73B39" w:rsidRPr="00897241" w:rsidDel="00996703" w:rsidRDefault="00B26DD1">
      <w:pPr>
        <w:pStyle w:val="CDT"/>
        <w:rPr>
          <w:del w:id="613" w:author="Mark Michaelis" w:date="2019-10-29T17:26:00Z"/>
        </w:rPr>
      </w:pPr>
      <w:del w:id="614" w:author="Mark Michaelis" w:date="2019-11-01T15:28:00Z">
        <w:r w:rsidRPr="00897241" w:rsidDel="00996703">
          <w:delText xml:space="preserve">              </w:delText>
        </w:r>
        <w:r w:rsidR="00FA3D78" w:rsidRPr="00897241" w:rsidDel="00996703">
          <w:delText>Console.WriteLine(</w:delText>
        </w:r>
      </w:del>
    </w:p>
    <w:p w14:paraId="379B1CB2" w14:textId="78F86D27" w:rsidR="00E73B39" w:rsidRPr="00897241" w:rsidDel="00996703" w:rsidRDefault="00B26DD1">
      <w:pPr>
        <w:pStyle w:val="CDT"/>
        <w:rPr>
          <w:del w:id="615" w:author="Mark Michaelis" w:date="2019-10-29T17:26:00Z"/>
        </w:rPr>
      </w:pPr>
      <w:del w:id="616" w:author="Mark Michaelis" w:date="2019-11-01T15:28:00Z">
        <w:r w:rsidRPr="00897241" w:rsidDel="00996703">
          <w:delText xml:space="preserve">                  </w:delText>
        </w:r>
        <w:r w:rsidR="00FA3D78" w:rsidRPr="00897241" w:rsidDel="00996703">
          <w:delText>FormatBytes(text.Length));</w:delText>
        </w:r>
      </w:del>
    </w:p>
    <w:p w14:paraId="1067D6F2" w14:textId="255CD379" w:rsidR="009A0702" w:rsidRPr="00897241" w:rsidDel="00996703" w:rsidRDefault="00B26DD1">
      <w:pPr>
        <w:pStyle w:val="CDT"/>
        <w:rPr>
          <w:del w:id="617" w:author="Mark Michaelis" w:date="2019-11-01T15:28:00Z"/>
        </w:rPr>
      </w:pPr>
      <w:del w:id="618" w:author="Mark Michaelis" w:date="2019-11-01T15:28:00Z">
        <w:r w:rsidRPr="00897241" w:rsidDel="00996703">
          <w:delText xml:space="preserve">          </w:delText>
        </w:r>
        <w:r w:rsidR="00FA3D78" w:rsidRPr="00897241" w:rsidDel="00996703">
          <w:delText>}</w:delText>
        </w:r>
      </w:del>
    </w:p>
    <w:p w14:paraId="3E928D06" w14:textId="7A168CF6" w:rsidR="002C4BF7" w:rsidRPr="00897241" w:rsidDel="00996703" w:rsidRDefault="002C4BF7">
      <w:pPr>
        <w:pStyle w:val="CDT"/>
        <w:rPr>
          <w:ins w:id="619" w:author="Mark Michaelis" w:date="2019-10-29T17:26:00Z"/>
          <w:del w:id="620" w:author="Mark Michaelis" w:date="2019-11-01T15:28:00Z"/>
        </w:rPr>
      </w:pPr>
      <w:ins w:id="621" w:author="Mark Michaelis" w:date="2019-10-29T17:26:00Z">
        <w:del w:id="622" w:author="Mark Michaelis" w:date="2019-10-29T17:26:00Z">
          <w:r w:rsidRPr="00897241" w:rsidDel="002C4BF7">
            <w:delText xml:space="preserve">    </w:delText>
          </w:r>
        </w:del>
        <w:del w:id="623" w:author="Mark Michaelis" w:date="2019-11-01T15:28:00Z">
          <w:r w:rsidRPr="00897241" w:rsidDel="00996703">
            <w:delText xml:space="preserve">          Console.WriteLine(</w:delText>
          </w:r>
        </w:del>
      </w:ins>
    </w:p>
    <w:p w14:paraId="1738E9BC" w14:textId="6D3F657D" w:rsidR="002C4BF7" w:rsidRPr="00897241" w:rsidDel="00996703" w:rsidRDefault="002C4BF7">
      <w:pPr>
        <w:pStyle w:val="CDT"/>
        <w:rPr>
          <w:ins w:id="624" w:author="Mark Michaelis" w:date="2019-10-29T17:26:00Z"/>
          <w:del w:id="625" w:author="Mark Michaelis" w:date="2019-11-01T15:28:00Z"/>
        </w:rPr>
      </w:pPr>
      <w:ins w:id="626" w:author="Mark Michaelis" w:date="2019-10-29T17:26:00Z">
        <w:del w:id="627" w:author="Mark Michaelis" w:date="2019-10-29T17:26:00Z">
          <w:r w:rsidRPr="00897241" w:rsidDel="002C4BF7">
            <w:delText xml:space="preserve">    </w:delText>
          </w:r>
        </w:del>
        <w:del w:id="628" w:author="Mark Michaelis" w:date="2019-11-01T15:28:00Z">
          <w:r w:rsidRPr="00897241" w:rsidDel="00996703">
            <w:delText xml:space="preserve">              FormatBytes(text.Length));</w:delText>
          </w:r>
        </w:del>
      </w:ins>
    </w:p>
    <w:p w14:paraId="64C3E854" w14:textId="6AC6E9F9" w:rsidR="00E73B39" w:rsidRPr="00897241" w:rsidDel="00996703" w:rsidRDefault="00B26DD1">
      <w:pPr>
        <w:pStyle w:val="CDT"/>
        <w:rPr>
          <w:del w:id="629" w:author="Mark Michaelis" w:date="2019-11-01T15:28:00Z"/>
        </w:rPr>
      </w:pPr>
      <w:del w:id="630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}</w:delText>
        </w:r>
      </w:del>
    </w:p>
    <w:p w14:paraId="4AB4D547" w14:textId="41CC0A30" w:rsidR="00E73B39" w:rsidRPr="00897241" w:rsidDel="00996703" w:rsidRDefault="00B26DD1">
      <w:pPr>
        <w:pStyle w:val="CDT"/>
        <w:rPr>
          <w:del w:id="631" w:author="Mark Michaelis" w:date="2019-11-01T15:28:00Z"/>
        </w:rPr>
      </w:pPr>
      <w:del w:id="632" w:author="Mark Michaelis" w:date="2019-11-01T15:28:00Z">
        <w:r w:rsidRPr="00897241" w:rsidDel="00996703">
          <w:delText xml:space="preserve">      </w:delText>
        </w:r>
        <w:r w:rsidR="00FA3D78" w:rsidRPr="00897241" w:rsidDel="00996703">
          <w:rPr>
            <w:rStyle w:val="CPKeyword"/>
          </w:rPr>
          <w:delText>catch</w:delText>
        </w:r>
        <w:r w:rsidR="00FA3D78" w:rsidRPr="00897241" w:rsidDel="00996703">
          <w:delText>(WebException)</w:delText>
        </w:r>
      </w:del>
    </w:p>
    <w:p w14:paraId="1666DAD0" w14:textId="2CCD1A38" w:rsidR="00E73B39" w:rsidRPr="00897241" w:rsidDel="00996703" w:rsidRDefault="00B26DD1">
      <w:pPr>
        <w:pStyle w:val="CDT"/>
        <w:rPr>
          <w:del w:id="633" w:author="Mark Michaelis" w:date="2019-11-01T15:28:00Z"/>
        </w:rPr>
      </w:pPr>
      <w:del w:id="634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{</w:delText>
        </w:r>
      </w:del>
    </w:p>
    <w:p w14:paraId="02E52520" w14:textId="5773D8F7" w:rsidR="00E73B39" w:rsidRPr="006A27E5" w:rsidDel="00996703" w:rsidRDefault="00B26DD1">
      <w:pPr>
        <w:pStyle w:val="CDT"/>
        <w:rPr>
          <w:del w:id="635" w:author="Mark Michaelis" w:date="2019-11-01T15:28:00Z"/>
          <w:rStyle w:val="CPKeyword"/>
        </w:rPr>
      </w:pPr>
      <w:del w:id="636" w:author="Mark Michaelis" w:date="2019-11-01T15:28:00Z">
        <w:r w:rsidRPr="00897241" w:rsidDel="00996703">
          <w:rPr>
            <w:rStyle w:val="CPKeyword"/>
          </w:rPr>
          <w:delText xml:space="preserve">          </w:delText>
        </w:r>
        <w:r w:rsidR="00FA3D78" w:rsidRPr="00897241" w:rsidDel="00996703">
          <w:rPr>
            <w:rStyle w:val="CPComment"/>
          </w:rPr>
          <w:delText>//</w:delText>
        </w:r>
        <w:r w:rsidRPr="00897241" w:rsidDel="00996703">
          <w:rPr>
            <w:rStyle w:val="CPComment"/>
          </w:rPr>
          <w:delText xml:space="preserve"> </w:delText>
        </w:r>
        <w:r w:rsidR="00FA3D78" w:rsidRPr="00897241" w:rsidDel="00996703">
          <w:rPr>
            <w:rStyle w:val="CPComment"/>
          </w:rPr>
          <w:delText>...</w:delText>
        </w:r>
      </w:del>
    </w:p>
    <w:p w14:paraId="2BCDDBA6" w14:textId="53600435" w:rsidR="00E73B39" w:rsidRPr="006A27E5" w:rsidDel="00996703" w:rsidRDefault="00B26DD1">
      <w:pPr>
        <w:pStyle w:val="CDT"/>
        <w:rPr>
          <w:del w:id="637" w:author="Mark Michaelis" w:date="2019-11-01T15:28:00Z"/>
          <w:rStyle w:val="CPKeyword"/>
        </w:rPr>
      </w:pPr>
      <w:del w:id="638" w:author="Mark Michaelis" w:date="2019-11-01T15:28:00Z">
        <w:r w:rsidRPr="00897241" w:rsidDel="00996703">
          <w:rPr>
            <w:rStyle w:val="CPKeyword"/>
          </w:rPr>
          <w:delText xml:space="preserve">      </w:delText>
        </w:r>
        <w:r w:rsidR="00FA3D78" w:rsidRPr="00897241" w:rsidDel="00996703">
          <w:rPr>
            <w:rStyle w:val="CPKeyword"/>
          </w:rPr>
          <w:delText>}</w:delText>
        </w:r>
      </w:del>
    </w:p>
    <w:p w14:paraId="13702A6E" w14:textId="79578E42" w:rsidR="00E73B39" w:rsidRPr="00897241" w:rsidDel="00996703" w:rsidRDefault="00B26DD1">
      <w:pPr>
        <w:pStyle w:val="CDT"/>
        <w:rPr>
          <w:del w:id="639" w:author="Mark Michaelis" w:date="2019-11-01T15:28:00Z"/>
        </w:rPr>
      </w:pPr>
      <w:del w:id="640" w:author="Mark Michaelis" w:date="2019-11-01T15:28:00Z">
        <w:r w:rsidRPr="00897241" w:rsidDel="00996703">
          <w:delText xml:space="preserve">      </w:delText>
        </w:r>
        <w:r w:rsidR="00FA3D78" w:rsidRPr="00897241" w:rsidDel="00996703">
          <w:rPr>
            <w:rStyle w:val="CPKeyword"/>
          </w:rPr>
          <w:delText>catch</w:delText>
        </w:r>
        <w:r w:rsidR="00FA3D78" w:rsidRPr="00897241" w:rsidDel="00996703">
          <w:delText>(IOException</w:delText>
        </w:r>
        <w:r w:rsidRPr="00897241" w:rsidDel="00996703">
          <w:delText xml:space="preserve"> </w:delText>
        </w:r>
        <w:r w:rsidR="00FA3D78" w:rsidRPr="00897241" w:rsidDel="00996703">
          <w:delText>)</w:delText>
        </w:r>
      </w:del>
    </w:p>
    <w:p w14:paraId="51186E24" w14:textId="550C01F3" w:rsidR="00E73B39" w:rsidRPr="00897241" w:rsidDel="00996703" w:rsidRDefault="00B26DD1">
      <w:pPr>
        <w:pStyle w:val="CDT"/>
        <w:rPr>
          <w:del w:id="641" w:author="Mark Michaelis" w:date="2019-11-01T15:28:00Z"/>
        </w:rPr>
      </w:pPr>
      <w:del w:id="642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{</w:delText>
        </w:r>
      </w:del>
    </w:p>
    <w:p w14:paraId="31462D0D" w14:textId="3C43169E" w:rsidR="00E73B39" w:rsidRPr="00897241" w:rsidDel="00996703" w:rsidRDefault="00B26DD1">
      <w:pPr>
        <w:pStyle w:val="CDT"/>
        <w:rPr>
          <w:del w:id="643" w:author="Mark Michaelis" w:date="2019-11-01T15:28:00Z"/>
        </w:rPr>
      </w:pPr>
      <w:del w:id="644" w:author="Mark Michaelis" w:date="2019-11-01T15:28:00Z">
        <w:r w:rsidRPr="00897241" w:rsidDel="00996703">
          <w:delText xml:space="preserve">          </w:delText>
        </w:r>
        <w:r w:rsidR="00FA3D78" w:rsidRPr="00897241" w:rsidDel="00996703">
          <w:delText>//</w:delText>
        </w:r>
        <w:r w:rsidRPr="00897241" w:rsidDel="00996703">
          <w:delText xml:space="preserve"> </w:delText>
        </w:r>
        <w:r w:rsidR="00FA3D78" w:rsidRPr="00897241" w:rsidDel="00996703">
          <w:delText>...</w:delText>
        </w:r>
      </w:del>
    </w:p>
    <w:p w14:paraId="6C3B1A9F" w14:textId="313FE5B1" w:rsidR="00E73B39" w:rsidRPr="00897241" w:rsidDel="00996703" w:rsidRDefault="00B26DD1">
      <w:pPr>
        <w:pStyle w:val="CDT"/>
        <w:rPr>
          <w:del w:id="645" w:author="Mark Michaelis" w:date="2019-11-01T15:28:00Z"/>
        </w:rPr>
      </w:pPr>
      <w:del w:id="646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}</w:delText>
        </w:r>
      </w:del>
    </w:p>
    <w:p w14:paraId="327929DE" w14:textId="72854033" w:rsidR="00E73B39" w:rsidRPr="00897241" w:rsidDel="00996703" w:rsidRDefault="00B26DD1">
      <w:pPr>
        <w:pStyle w:val="CDT"/>
        <w:rPr>
          <w:del w:id="647" w:author="Mark Michaelis" w:date="2019-11-01T15:28:00Z"/>
        </w:rPr>
      </w:pPr>
      <w:del w:id="648" w:author="Mark Michaelis" w:date="2019-11-01T15:28:00Z">
        <w:r w:rsidRPr="00897241" w:rsidDel="00996703">
          <w:delText xml:space="preserve">      </w:delText>
        </w:r>
        <w:r w:rsidR="00FA3D78" w:rsidRPr="00897241" w:rsidDel="00996703">
          <w:rPr>
            <w:rStyle w:val="CPKeyword"/>
          </w:rPr>
          <w:delText>catch</w:delText>
        </w:r>
        <w:r w:rsidR="00FA3D78" w:rsidRPr="00897241" w:rsidDel="00996703">
          <w:delText>(NotSupportedException</w:delText>
        </w:r>
        <w:r w:rsidRPr="00897241" w:rsidDel="00996703">
          <w:delText xml:space="preserve"> </w:delText>
        </w:r>
        <w:r w:rsidR="00FA3D78" w:rsidRPr="00897241" w:rsidDel="00996703">
          <w:delText>)</w:delText>
        </w:r>
      </w:del>
    </w:p>
    <w:p w14:paraId="6D47F6E6" w14:textId="60516D4A" w:rsidR="00E73B39" w:rsidRPr="00897241" w:rsidDel="00996703" w:rsidRDefault="00B26DD1">
      <w:pPr>
        <w:pStyle w:val="CDT"/>
        <w:rPr>
          <w:del w:id="649" w:author="Mark Michaelis" w:date="2019-11-01T15:28:00Z"/>
        </w:rPr>
      </w:pPr>
      <w:del w:id="650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{</w:delText>
        </w:r>
      </w:del>
    </w:p>
    <w:p w14:paraId="7CD7B9CE" w14:textId="37D63238" w:rsidR="00E73B39" w:rsidRPr="00897241" w:rsidDel="00996703" w:rsidRDefault="00B26DD1">
      <w:pPr>
        <w:pStyle w:val="CDT"/>
        <w:rPr>
          <w:del w:id="651" w:author="Mark Michaelis" w:date="2019-11-01T15:28:00Z"/>
        </w:rPr>
      </w:pPr>
      <w:del w:id="652" w:author="Mark Michaelis" w:date="2019-11-01T15:28:00Z">
        <w:r w:rsidRPr="00897241" w:rsidDel="00996703">
          <w:delText xml:space="preserve">          </w:delText>
        </w:r>
        <w:r w:rsidR="00FA3D78" w:rsidRPr="00897241" w:rsidDel="00996703">
          <w:delText>//</w:delText>
        </w:r>
        <w:r w:rsidRPr="00897241" w:rsidDel="00996703">
          <w:delText xml:space="preserve"> </w:delText>
        </w:r>
        <w:r w:rsidR="00FA3D78" w:rsidRPr="00897241" w:rsidDel="00996703">
          <w:delText>...</w:delText>
        </w:r>
      </w:del>
    </w:p>
    <w:p w14:paraId="7B001589" w14:textId="18795F03" w:rsidR="00E73B39" w:rsidRPr="00897241" w:rsidDel="00996703" w:rsidRDefault="00B26DD1">
      <w:pPr>
        <w:pStyle w:val="CDT"/>
        <w:rPr>
          <w:del w:id="653" w:author="Mark Michaelis" w:date="2019-11-01T15:28:00Z"/>
        </w:rPr>
      </w:pPr>
      <w:del w:id="654" w:author="Mark Michaelis" w:date="2019-11-01T15:28:00Z">
        <w:r w:rsidRPr="00897241" w:rsidDel="00996703">
          <w:delText xml:space="preserve">      </w:delText>
        </w:r>
        <w:r w:rsidR="00FA3D78" w:rsidRPr="00897241" w:rsidDel="00996703">
          <w:delText>}</w:delText>
        </w:r>
      </w:del>
    </w:p>
    <w:p w14:paraId="4D4712CB" w14:textId="50B5D7DF" w:rsidR="00E73B39" w:rsidRPr="00897241" w:rsidDel="00996703" w:rsidRDefault="00B26DD1">
      <w:pPr>
        <w:pStyle w:val="CDT"/>
        <w:rPr>
          <w:del w:id="655" w:author="Mark Michaelis" w:date="2019-11-01T15:28:00Z"/>
        </w:rPr>
      </w:pPr>
      <w:del w:id="656" w:author="Mark Michaelis" w:date="2019-11-01T15:28:00Z">
        <w:r w:rsidRPr="00897241" w:rsidDel="00996703">
          <w:delText xml:space="preserve">  </w:delText>
        </w:r>
        <w:r w:rsidR="00FA3D78" w:rsidRPr="00897241" w:rsidDel="00996703">
          <w:delText>}</w:delText>
        </w:r>
      </w:del>
    </w:p>
    <w:p w14:paraId="2D346C45" w14:textId="77777777" w:rsidR="00E73B39" w:rsidRPr="00897241" w:rsidDel="00F95FCC" w:rsidRDefault="00E73B39">
      <w:pPr>
        <w:pStyle w:val="CDT"/>
        <w:rPr>
          <w:del w:id="657" w:author="Kevin" w:date="2020-04-04T14:42:00Z"/>
        </w:rPr>
      </w:pPr>
    </w:p>
    <w:p w14:paraId="7952FD9C" w14:textId="00E4DEA9" w:rsidR="00E73B39" w:rsidRPr="00C4782F" w:rsidDel="00F95FCC" w:rsidRDefault="00B26DD1">
      <w:pPr>
        <w:pStyle w:val="CDT"/>
        <w:rPr>
          <w:del w:id="658" w:author="Kevin" w:date="2020-04-04T14:42:00Z"/>
        </w:rPr>
      </w:pPr>
      <w:del w:id="659" w:author="Kevin" w:date="2020-04-04T14:42:00Z">
        <w:r w:rsidDel="00F95FCC">
          <w:delText xml:space="preserve">  </w:delText>
        </w:r>
        <w:r w:rsidR="00FA3D78" w:rsidRPr="00C4782F" w:rsidDel="00F95FCC">
          <w:rPr>
            <w:rStyle w:val="CPKeyword"/>
          </w:rPr>
          <w:delText>static</w:delText>
        </w:r>
        <w:r w:rsidDel="00F95FCC">
          <w:rPr>
            <w:rStyle w:val="CPKeyword"/>
          </w:rPr>
          <w:delText xml:space="preserve"> </w:delText>
        </w:r>
        <w:r w:rsidR="00FA3D78" w:rsidRPr="00C4782F" w:rsidDel="00F95FCC">
          <w:rPr>
            <w:rStyle w:val="CPKeyword"/>
          </w:rPr>
          <w:delText>public</w:delText>
        </w:r>
        <w:r w:rsidDel="00F95FCC">
          <w:rPr>
            <w:rStyle w:val="CPKeyword"/>
          </w:rPr>
          <w:delText xml:space="preserve"> </w:delText>
        </w:r>
        <w:r w:rsidR="00FA3D78" w:rsidRPr="00C4782F" w:rsidDel="00F95FCC">
          <w:rPr>
            <w:rStyle w:val="CPKeyword"/>
          </w:rPr>
          <w:delText>string</w:delText>
        </w:r>
        <w:r w:rsidDel="00F95FCC">
          <w:delText xml:space="preserve"> </w:delText>
        </w:r>
        <w:r w:rsidR="00FA3D78" w:rsidRPr="00C4782F" w:rsidDel="00F95FCC">
          <w:delText>FormatBytes(</w:delText>
        </w:r>
        <w:r w:rsidR="00FA3D78" w:rsidRPr="00C4782F" w:rsidDel="00F95FCC">
          <w:rPr>
            <w:rStyle w:val="CPKeyword"/>
          </w:rPr>
          <w:delText>long</w:delText>
        </w:r>
        <w:r w:rsidDel="00F95FCC">
          <w:delText xml:space="preserve"> </w:delText>
        </w:r>
        <w:r w:rsidR="00FA3D78" w:rsidRPr="00C4782F" w:rsidDel="00F95FCC">
          <w:delText>bytes)</w:delText>
        </w:r>
      </w:del>
    </w:p>
    <w:p w14:paraId="7FD83E55" w14:textId="2EAA2FF3" w:rsidR="00E73B39" w:rsidRPr="00C4782F" w:rsidDel="00F95FCC" w:rsidRDefault="00B26DD1">
      <w:pPr>
        <w:pStyle w:val="CDT"/>
        <w:rPr>
          <w:del w:id="660" w:author="Kevin" w:date="2020-04-04T14:42:00Z"/>
        </w:rPr>
      </w:pPr>
      <w:del w:id="661" w:author="Kevin" w:date="2020-04-04T14:42:00Z">
        <w:r w:rsidDel="00F95FCC">
          <w:delText xml:space="preserve">  </w:delText>
        </w:r>
        <w:r w:rsidR="00FA3D78" w:rsidRPr="00C4782F" w:rsidDel="00F95FCC">
          <w:delText>{</w:delText>
        </w:r>
      </w:del>
    </w:p>
    <w:p w14:paraId="25DC3C0A" w14:textId="7B6E3751" w:rsidR="00E73B39" w:rsidRPr="00C4782F" w:rsidDel="00F95FCC" w:rsidRDefault="00B26DD1">
      <w:pPr>
        <w:pStyle w:val="CDT"/>
        <w:rPr>
          <w:del w:id="662" w:author="Kevin" w:date="2020-04-04T14:42:00Z"/>
        </w:rPr>
      </w:pPr>
      <w:del w:id="663" w:author="Kevin" w:date="2020-04-04T14:42:00Z">
        <w:r w:rsidDel="00F95FCC">
          <w:delText xml:space="preserve">      </w:delText>
        </w:r>
        <w:r w:rsidR="00FA3D78" w:rsidRPr="00C4782F" w:rsidDel="00F95FCC">
          <w:rPr>
            <w:rStyle w:val="CPKeyword"/>
          </w:rPr>
          <w:delText>string</w:delText>
        </w:r>
        <w:r w:rsidR="00FA3D78" w:rsidRPr="00C4782F" w:rsidDel="00F95FCC">
          <w:delText>[]</w:delText>
        </w:r>
        <w:r w:rsidDel="00F95FCC">
          <w:delText xml:space="preserve"> </w:delText>
        </w:r>
        <w:r w:rsidR="00FA3D78" w:rsidRPr="00C4782F" w:rsidDel="00F95FCC">
          <w:delText>magnitudes</w:delText>
        </w:r>
        <w:r w:rsidDel="00F95FCC">
          <w:delText xml:space="preserve"> </w:delText>
        </w:r>
        <w:r w:rsidR="00FA3D78" w:rsidRPr="00C4782F" w:rsidDel="00F95FCC">
          <w:delText>=</w:delText>
        </w:r>
      </w:del>
    </w:p>
    <w:p w14:paraId="0CF81A89" w14:textId="3486152F" w:rsidR="00E73B39" w:rsidRPr="00C4782F" w:rsidDel="00F95FCC" w:rsidRDefault="00B26DD1">
      <w:pPr>
        <w:pStyle w:val="CDT"/>
        <w:rPr>
          <w:del w:id="664" w:author="Kevin" w:date="2020-04-04T14:42:00Z"/>
        </w:rPr>
      </w:pPr>
      <w:del w:id="665" w:author="Kevin" w:date="2020-04-04T14:42:00Z">
        <w:r w:rsidDel="00F95FCC">
          <w:delText xml:space="preserve">          </w:delText>
        </w:r>
        <w:r w:rsidR="00FA3D78" w:rsidRPr="00C4782F" w:rsidDel="00F95FCC">
          <w:rPr>
            <w:rStyle w:val="CPKeyword"/>
          </w:rPr>
          <w:delText>new</w:delText>
        </w:r>
        <w:r w:rsidDel="00F95FCC">
          <w:rPr>
            <w:rStyle w:val="CPKeyword"/>
          </w:rPr>
          <w:delText xml:space="preserve"> </w:delText>
        </w:r>
        <w:r w:rsidR="00FA3D78" w:rsidRPr="00C4782F" w:rsidDel="00F95FCC">
          <w:rPr>
            <w:rStyle w:val="CPKeyword"/>
          </w:rPr>
          <w:delText>string</w:delText>
        </w:r>
        <w:r w:rsidR="00FA3D78" w:rsidRPr="00C4782F" w:rsidDel="00F95FCC">
          <w:delText>[]</w:delText>
        </w:r>
        <w:r w:rsidDel="00F95FCC">
          <w:delText xml:space="preserve"> </w:delText>
        </w:r>
        <w:r w:rsidR="00FA3D78" w:rsidRPr="00C4782F" w:rsidDel="00F95FCC">
          <w:delText>{</w:delText>
        </w:r>
        <w:r w:rsidDel="00F95FCC">
          <w:delText xml:space="preserve"> </w:delText>
        </w:r>
        <w:r w:rsidR="00FA3D78" w:rsidRPr="00C4782F" w:rsidDel="00F95FCC">
          <w:rPr>
            <w:rStyle w:val="Maroon"/>
          </w:rPr>
          <w:delText>"GB"</w:delText>
        </w:r>
        <w:r w:rsidR="00FA3D78" w:rsidRPr="00C4782F" w:rsidDel="00F95FCC">
          <w:delText>,</w:delText>
        </w:r>
        <w:r w:rsidDel="00F95FCC">
          <w:delText xml:space="preserve"> </w:delText>
        </w:r>
        <w:r w:rsidR="00FA3D78" w:rsidRPr="00C4782F" w:rsidDel="00F95FCC">
          <w:rPr>
            <w:rStyle w:val="Maroon"/>
          </w:rPr>
          <w:delText>"MB"</w:delText>
        </w:r>
        <w:r w:rsidR="00FA3D78" w:rsidRPr="00C4782F" w:rsidDel="00F95FCC">
          <w:delText>,</w:delText>
        </w:r>
        <w:r w:rsidDel="00F95FCC">
          <w:delText xml:space="preserve"> </w:delText>
        </w:r>
        <w:r w:rsidR="00FA3D78" w:rsidRPr="00C4782F" w:rsidDel="00F95FCC">
          <w:rPr>
            <w:rStyle w:val="Maroon"/>
          </w:rPr>
          <w:delText>"KB"</w:delText>
        </w:r>
        <w:r w:rsidR="00FA3D78" w:rsidRPr="00C4782F" w:rsidDel="00F95FCC">
          <w:delText>,</w:delText>
        </w:r>
        <w:r w:rsidDel="00F95FCC">
          <w:delText xml:space="preserve"> </w:delText>
        </w:r>
        <w:r w:rsidR="00FA3D78" w:rsidRPr="00C4782F" w:rsidDel="00F95FCC">
          <w:rPr>
            <w:rStyle w:val="Maroon"/>
          </w:rPr>
          <w:delText>"Bytes"</w:delText>
        </w:r>
        <w:r w:rsidDel="00F95FCC">
          <w:delText xml:space="preserve"> </w:delText>
        </w:r>
        <w:r w:rsidR="00FA3D78" w:rsidRPr="00C4782F" w:rsidDel="00F95FCC">
          <w:delText>};</w:delText>
        </w:r>
      </w:del>
    </w:p>
    <w:p w14:paraId="251EB783" w14:textId="7EEA3C0F" w:rsidR="0073083B" w:rsidDel="00F95FCC" w:rsidRDefault="00B26DD1">
      <w:pPr>
        <w:pStyle w:val="CDT"/>
        <w:rPr>
          <w:del w:id="666" w:author="Kevin" w:date="2020-04-04T14:42:00Z"/>
        </w:rPr>
      </w:pPr>
      <w:del w:id="667" w:author="Kevin" w:date="2020-04-04T14:42:00Z">
        <w:r w:rsidDel="00F95FCC">
          <w:delText xml:space="preserve">      </w:delText>
        </w:r>
        <w:r w:rsidR="00FA3D78" w:rsidRPr="00C4782F" w:rsidDel="00F95FCC">
          <w:rPr>
            <w:rStyle w:val="CPKeyword"/>
          </w:rPr>
          <w:delText>long</w:delText>
        </w:r>
        <w:r w:rsidDel="00F95FCC">
          <w:delText xml:space="preserve"> </w:delText>
        </w:r>
        <w:r w:rsidR="00FA3D78" w:rsidRPr="00C4782F" w:rsidDel="00F95FCC">
          <w:delText>max</w:delText>
        </w:r>
        <w:r w:rsidDel="00F95FCC">
          <w:delText xml:space="preserve"> </w:delText>
        </w:r>
        <w:r w:rsidR="00FA3D78" w:rsidRPr="00C4782F" w:rsidDel="00F95FCC">
          <w:delText>=</w:delText>
        </w:r>
      </w:del>
    </w:p>
    <w:p w14:paraId="2672E9D8" w14:textId="3310B979" w:rsidR="00E73B39" w:rsidRPr="00C4782F" w:rsidDel="00F95FCC" w:rsidRDefault="00B26DD1">
      <w:pPr>
        <w:pStyle w:val="CDT"/>
        <w:rPr>
          <w:del w:id="668" w:author="Kevin" w:date="2020-04-04T14:42:00Z"/>
        </w:rPr>
      </w:pPr>
      <w:del w:id="669" w:author="Kevin" w:date="2020-04-04T14:42:00Z">
        <w:r w:rsidDel="00F95FCC">
          <w:delText xml:space="preserve">          </w:delText>
        </w:r>
        <w:r w:rsidR="00FA3D78" w:rsidRPr="00C4782F" w:rsidDel="00F95FCC">
          <w:delText>(</w:delText>
        </w:r>
        <w:r w:rsidR="00FA3D78" w:rsidRPr="00C4782F" w:rsidDel="00F95FCC">
          <w:rPr>
            <w:rStyle w:val="CPKeyword"/>
          </w:rPr>
          <w:delText>long</w:delText>
        </w:r>
        <w:r w:rsidR="00FA3D78" w:rsidRPr="00C4782F" w:rsidDel="00F95FCC">
          <w:delText>)Math.Pow(1024,</w:delText>
        </w:r>
        <w:r w:rsidDel="00F95FCC">
          <w:delText xml:space="preserve"> </w:delText>
        </w:r>
        <w:r w:rsidR="00FA3D78" w:rsidRPr="00C4782F" w:rsidDel="00F95FCC">
          <w:delText>magnitudes.Length);</w:delText>
        </w:r>
      </w:del>
    </w:p>
    <w:p w14:paraId="2181C15D" w14:textId="77777777" w:rsidR="00E73B39" w:rsidRPr="00C4782F" w:rsidDel="00F95FCC" w:rsidRDefault="00E73B39">
      <w:pPr>
        <w:pStyle w:val="CDT"/>
        <w:rPr>
          <w:del w:id="670" w:author="Kevin" w:date="2020-04-04T14:42:00Z"/>
        </w:rPr>
      </w:pPr>
    </w:p>
    <w:p w14:paraId="09E3C19D" w14:textId="2D9C9FCD" w:rsidR="00E73B39" w:rsidRPr="00C4782F" w:rsidDel="00F95FCC" w:rsidRDefault="00B26DD1">
      <w:pPr>
        <w:pStyle w:val="CDT"/>
        <w:rPr>
          <w:del w:id="671" w:author="Kevin" w:date="2020-04-04T14:42:00Z"/>
        </w:rPr>
      </w:pPr>
      <w:del w:id="672" w:author="Kevin" w:date="2020-04-04T14:42:00Z">
        <w:r w:rsidDel="00F95FCC">
          <w:delText xml:space="preserve">      </w:delText>
        </w:r>
        <w:r w:rsidR="00FA3D78" w:rsidRPr="00C4782F" w:rsidDel="00F95FCC">
          <w:rPr>
            <w:rStyle w:val="CPKeyword"/>
          </w:rPr>
          <w:delText>return</w:delText>
        </w:r>
        <w:r w:rsidDel="00F95FCC">
          <w:rPr>
            <w:rStyle w:val="CPKeyword"/>
          </w:rPr>
          <w:delText xml:space="preserve"> </w:delText>
        </w:r>
        <w:r w:rsidR="00FA3D78" w:rsidRPr="00C4782F" w:rsidDel="00F95FCC">
          <w:rPr>
            <w:rStyle w:val="CPKeyword"/>
          </w:rPr>
          <w:delText>string</w:delText>
        </w:r>
        <w:r w:rsidR="00FA3D78" w:rsidRPr="00C4782F" w:rsidDel="00F95FCC">
          <w:delText>.Format(</w:delText>
        </w:r>
        <w:r w:rsidR="00FA3D78" w:rsidRPr="00C4782F" w:rsidDel="00F95FCC">
          <w:rPr>
            <w:rStyle w:val="Maroon"/>
          </w:rPr>
          <w:delText>"{1:##.##}</w:delText>
        </w:r>
        <w:r w:rsidDel="00F95FCC">
          <w:rPr>
            <w:rStyle w:val="Maroon"/>
          </w:rPr>
          <w:delText xml:space="preserve"> </w:delText>
        </w:r>
        <w:r w:rsidR="00FA3D78" w:rsidRPr="00C4782F" w:rsidDel="00F95FCC">
          <w:rPr>
            <w:rStyle w:val="Maroon"/>
          </w:rPr>
          <w:delText>{0}"</w:delText>
        </w:r>
        <w:r w:rsidR="00FA3D78" w:rsidRPr="00C4782F" w:rsidDel="00F95FCC">
          <w:delText>,</w:delText>
        </w:r>
      </w:del>
    </w:p>
    <w:p w14:paraId="018759B0" w14:textId="571F1D63" w:rsidR="00E73B39" w:rsidRPr="00C4782F" w:rsidDel="00F95FCC" w:rsidRDefault="00B26DD1">
      <w:pPr>
        <w:pStyle w:val="CDT"/>
        <w:rPr>
          <w:del w:id="673" w:author="Kevin" w:date="2020-04-04T14:42:00Z"/>
        </w:rPr>
      </w:pPr>
      <w:del w:id="674" w:author="Kevin" w:date="2020-04-04T14:42:00Z">
        <w:r w:rsidDel="00F95FCC">
          <w:delText xml:space="preserve">          </w:delText>
        </w:r>
        <w:r w:rsidR="00FA3D78" w:rsidRPr="00C4782F" w:rsidDel="00F95FCC">
          <w:delText>magnitudes.FirstOrDefault(</w:delText>
        </w:r>
      </w:del>
    </w:p>
    <w:p w14:paraId="40886A83" w14:textId="3F6F6B94" w:rsidR="0073083B" w:rsidDel="00F95FCC" w:rsidRDefault="00B26DD1">
      <w:pPr>
        <w:pStyle w:val="CDT"/>
        <w:rPr>
          <w:del w:id="675" w:author="Kevin" w:date="2020-04-04T14:42:00Z"/>
        </w:rPr>
      </w:pPr>
      <w:del w:id="676" w:author="Kevin" w:date="2020-04-04T14:42:00Z">
        <w:r w:rsidDel="00F95FCC">
          <w:delText xml:space="preserve">              </w:delText>
        </w:r>
        <w:r w:rsidR="00FA3D78" w:rsidRPr="00C4782F" w:rsidDel="00F95FCC">
          <w:delText>magnitude</w:delText>
        </w:r>
        <w:r w:rsidDel="00F95FCC">
          <w:delText xml:space="preserve"> </w:delText>
        </w:r>
        <w:r w:rsidR="00FA3D78" w:rsidRPr="00C4782F" w:rsidDel="00F95FCC">
          <w:delText>=&gt;</w:delText>
        </w:r>
      </w:del>
    </w:p>
    <w:p w14:paraId="4C6AF88F" w14:textId="01FA38C9" w:rsidR="00E73B39" w:rsidRPr="00C4782F" w:rsidDel="00F95FCC" w:rsidRDefault="00B26DD1">
      <w:pPr>
        <w:pStyle w:val="CDT"/>
        <w:rPr>
          <w:del w:id="677" w:author="Kevin" w:date="2020-04-04T14:42:00Z"/>
        </w:rPr>
      </w:pPr>
      <w:del w:id="678" w:author="Kevin" w:date="2020-04-04T14:42:00Z">
        <w:r w:rsidDel="00F95FCC">
          <w:delText xml:space="preserve">                  </w:delText>
        </w:r>
        <w:r w:rsidR="00FA3D78" w:rsidRPr="00C4782F" w:rsidDel="00F95FCC">
          <w:delText>bytes</w:delText>
        </w:r>
        <w:r w:rsidDel="00F95FCC">
          <w:delText xml:space="preserve"> </w:delText>
        </w:r>
        <w:r w:rsidR="00FA3D78" w:rsidRPr="00C4782F" w:rsidDel="00F95FCC">
          <w:delText>&gt;</w:delText>
        </w:r>
        <w:r w:rsidDel="00F95FCC">
          <w:delText xml:space="preserve"> </w:delText>
        </w:r>
        <w:r w:rsidR="00FA3D78" w:rsidRPr="00C4782F" w:rsidDel="00F95FCC">
          <w:delText>(max</w:delText>
        </w:r>
        <w:r w:rsidDel="00F95FCC">
          <w:delText xml:space="preserve"> </w:delText>
        </w:r>
        <w:r w:rsidR="00FA3D78" w:rsidRPr="00C4782F" w:rsidDel="00F95FCC">
          <w:delText>/=</w:delText>
        </w:r>
        <w:r w:rsidDel="00F95FCC">
          <w:delText xml:space="preserve"> </w:delText>
        </w:r>
        <w:r w:rsidR="00FA3D78" w:rsidRPr="00C4782F" w:rsidDel="00F95FCC">
          <w:delText>1024))</w:delText>
        </w:r>
        <w:r w:rsidDel="00F95FCC">
          <w:delText xml:space="preserve"> </w:delText>
        </w:r>
        <w:r w:rsidR="00FA3D78" w:rsidRPr="00C4782F" w:rsidDel="00F95FCC">
          <w:delText>??</w:delText>
        </w:r>
        <w:r w:rsidDel="00F95FCC">
          <w:delText xml:space="preserve"> </w:delText>
        </w:r>
        <w:r w:rsidR="00FA3D78" w:rsidRPr="00C4782F" w:rsidDel="00F95FCC">
          <w:rPr>
            <w:rStyle w:val="Maroon"/>
          </w:rPr>
          <w:delText>"0</w:delText>
        </w:r>
        <w:r w:rsidDel="00F95FCC">
          <w:rPr>
            <w:rStyle w:val="Maroon"/>
          </w:rPr>
          <w:delText xml:space="preserve"> </w:delText>
        </w:r>
        <w:r w:rsidR="00FA3D78" w:rsidRPr="00C4782F" w:rsidDel="00F95FCC">
          <w:rPr>
            <w:rStyle w:val="Maroon"/>
          </w:rPr>
          <w:delText>Bytes"</w:delText>
        </w:r>
        <w:r w:rsidR="00FA3D78" w:rsidRPr="00C4782F" w:rsidDel="00F95FCC">
          <w:delText>,</w:delText>
        </w:r>
      </w:del>
    </w:p>
    <w:p w14:paraId="3ECE6A81" w14:textId="69C3674E" w:rsidR="00E73B39" w:rsidRPr="00C4782F" w:rsidDel="00F95FCC" w:rsidRDefault="00B26DD1">
      <w:pPr>
        <w:pStyle w:val="CDT"/>
        <w:rPr>
          <w:del w:id="679" w:author="Kevin" w:date="2020-04-04T14:42:00Z"/>
        </w:rPr>
      </w:pPr>
      <w:del w:id="680" w:author="Kevin" w:date="2020-04-04T14:42:00Z">
        <w:r w:rsidDel="00F95FCC">
          <w:delText xml:space="preserve">              </w:delText>
        </w:r>
        <w:r w:rsidR="00FA3D78" w:rsidRPr="00C4782F" w:rsidDel="00F95FCC">
          <w:delText>(decimal)bytes</w:delText>
        </w:r>
        <w:r w:rsidDel="00F95FCC">
          <w:delText xml:space="preserve"> </w:delText>
        </w:r>
        <w:r w:rsidR="00FA3D78" w:rsidRPr="00C4782F" w:rsidDel="00F95FCC">
          <w:delText>/</w:delText>
        </w:r>
        <w:r w:rsidDel="00F95FCC">
          <w:delText xml:space="preserve"> </w:delText>
        </w:r>
        <w:r w:rsidR="00C43CA2" w:rsidRPr="00C4782F" w:rsidDel="00F95FCC">
          <w:delText>(decimal)max)</w:delText>
        </w:r>
        <w:r w:rsidR="00FA3D78" w:rsidRPr="00C4782F" w:rsidDel="00F95FCC">
          <w:delText>;</w:delText>
        </w:r>
      </w:del>
    </w:p>
    <w:p w14:paraId="0FD8A790" w14:textId="297981C2" w:rsidR="00E73B39" w:rsidRPr="00C4782F" w:rsidDel="00F95FCC" w:rsidRDefault="00B26DD1">
      <w:pPr>
        <w:pStyle w:val="CDT"/>
        <w:rPr>
          <w:del w:id="681" w:author="Kevin" w:date="2020-04-04T14:42:00Z"/>
        </w:rPr>
      </w:pPr>
      <w:del w:id="682" w:author="Kevin" w:date="2020-04-04T14:42:00Z">
        <w:r w:rsidDel="00F95FCC">
          <w:delText xml:space="preserve">  </w:delText>
        </w:r>
        <w:r w:rsidR="00FA3D78" w:rsidRPr="00C4782F" w:rsidDel="00F95FCC">
          <w:delText>}</w:delText>
        </w:r>
      </w:del>
    </w:p>
    <w:p w14:paraId="05A10AD8" w14:textId="77777777" w:rsidR="00E73B39" w:rsidRPr="00C4782F" w:rsidRDefault="00FA3D78">
      <w:pPr>
        <w:pStyle w:val="CDTX"/>
      </w:pPr>
      <w:r w:rsidRPr="00C4782F">
        <w:t>}</w:t>
      </w:r>
    </w:p>
    <w:p w14:paraId="0E29B78B" w14:textId="3959E2B1" w:rsidR="0073083B" w:rsidRPr="00652CF6" w:rsidRDefault="00FA3D78">
      <w:pPr>
        <w:pStyle w:val="Body"/>
      </w:pPr>
      <w:r w:rsidRPr="00C4782F">
        <w:t>The</w:t>
      </w:r>
      <w:r w:rsidR="00B26DD1">
        <w:t xml:space="preserve"> </w:t>
      </w:r>
      <w:r w:rsidRPr="00C4782F">
        <w:t>logic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683" w:author="Kevin" w:date="2020-04-04T14:34:00Z">
        <w:r w:rsidR="00A6283F" w:rsidDel="004714EA">
          <w:delText>19.</w:delText>
        </w:r>
        <w:r w:rsidR="00C7066B" w:rsidDel="004714EA">
          <w:delText>13</w:delText>
        </w:r>
      </w:del>
      <w:ins w:id="684" w:author="Kevin" w:date="2020-04-04T14:34:00Z">
        <w:r w:rsidR="004714EA">
          <w:t>20.1</w:t>
        </w:r>
      </w:ins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relatively</w:t>
      </w:r>
      <w:r w:rsidR="00B26DD1">
        <w:t xml:space="preserve"> </w:t>
      </w:r>
      <w:r w:rsidRPr="00C4782F">
        <w:t>straightforward—using</w:t>
      </w:r>
      <w:r w:rsidR="00B26DD1">
        <w:t xml:space="preserve"> </w:t>
      </w:r>
      <w:r w:rsidRPr="00C4782F">
        <w:t>common</w:t>
      </w:r>
      <w:r w:rsidR="00B26DD1">
        <w:t xml:space="preserve"> </w:t>
      </w:r>
      <w:r w:rsidRPr="00C4782F">
        <w:t>C#</w:t>
      </w:r>
      <w:r w:rsidR="00B26DD1">
        <w:t xml:space="preserve"> </w:t>
      </w:r>
      <w:r w:rsidRPr="00C4782F">
        <w:t>idioms</w:t>
      </w:r>
      <w:r w:rsidR="00B26DD1">
        <w:t xml:space="preserve"> </w:t>
      </w:r>
      <w:r w:rsidRPr="00C4782F">
        <w:t>like</w:t>
      </w:r>
      <w:r w:rsidR="00B26DD1">
        <w:t xml:space="preserve"> </w:t>
      </w:r>
      <w:r w:rsidRPr="00C4782F">
        <w:t>try/catch</w:t>
      </w:r>
      <w:r w:rsidR="00B26DD1">
        <w:t xml:space="preserve"> </w:t>
      </w:r>
      <w:r w:rsidRPr="00C4782F">
        <w:t>blocks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B25458">
        <w:rPr>
          <w:rStyle w:val="C1"/>
        </w:rPr>
        <w:t>return</w:t>
      </w:r>
      <w:r w:rsidR="00B26DD1">
        <w:t xml:space="preserve"> </w:t>
      </w:r>
      <w:r w:rsidRPr="00C4782F">
        <w:t>statements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describe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flow.</w:t>
      </w:r>
      <w:r w:rsidR="00B26DD1">
        <w:t xml:space="preserve"> </w:t>
      </w:r>
      <w:del w:id="685" w:author="Mark Michaelis" w:date="2019-11-01T17:19:00Z">
        <w:r w:rsidRPr="00C4782F" w:rsidDel="00322463">
          <w:delText>Given</w:delText>
        </w:r>
        <w:r w:rsidR="00B26DD1" w:rsidDel="00322463">
          <w:delText xml:space="preserve"> </w:delText>
        </w:r>
        <w:r w:rsidRPr="00C4782F" w:rsidDel="00322463">
          <w:delText>a</w:delText>
        </w:r>
        <w:r w:rsidR="00B26DD1" w:rsidDel="00322463">
          <w:delText xml:space="preserve"> </w:delText>
        </w:r>
        <w:r w:rsidRPr="00B25458" w:rsidDel="00322463">
          <w:rPr>
            <w:rStyle w:val="C1"/>
          </w:rPr>
          <w:delText>WebRequest</w:delText>
        </w:r>
        <w:r w:rsidR="008E552A" w:rsidDel="00322463">
          <w:delText>,</w:delText>
        </w:r>
        <w:r w:rsidR="00B26DD1" w:rsidDel="00322463">
          <w:delText xml:space="preserve"> </w:delText>
        </w:r>
        <w:r w:rsidR="008E552A" w:rsidDel="00322463">
          <w:delText>this</w:delText>
        </w:r>
        <w:r w:rsidR="00B26DD1" w:rsidDel="00322463">
          <w:delText xml:space="preserve"> </w:delText>
        </w:r>
        <w:r w:rsidR="008E552A" w:rsidDel="00322463">
          <w:delText>code</w:delText>
        </w:r>
        <w:r w:rsidR="00B26DD1" w:rsidDel="00322463">
          <w:delText xml:space="preserve"> </w:delText>
        </w:r>
        <w:r w:rsidRPr="00C4782F" w:rsidDel="00322463">
          <w:delText>calls</w:delText>
        </w:r>
        <w:r w:rsidR="00B26DD1" w:rsidDel="00322463">
          <w:delText xml:space="preserve"> </w:delText>
        </w:r>
        <w:r w:rsidRPr="00B25458" w:rsidDel="00322463">
          <w:rPr>
            <w:rStyle w:val="C1"/>
          </w:rPr>
          <w:delText>GetResponse()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download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page.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gain</w:delText>
        </w:r>
        <w:r w:rsidR="00B26DD1" w:rsidDel="00322463">
          <w:delText xml:space="preserve"> </w:delText>
        </w:r>
        <w:r w:rsidRPr="00C4782F" w:rsidDel="00322463">
          <w:delText>stream</w:delText>
        </w:r>
        <w:r w:rsidR="00B26DD1" w:rsidDel="00322463">
          <w:delText xml:space="preserve"> </w:delText>
        </w:r>
        <w:r w:rsidRPr="00C4782F" w:rsidDel="00322463">
          <w:delText>access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page</w:delText>
        </w:r>
        <w:r w:rsidR="008E552A" w:rsidDel="00322463">
          <w:delText>,</w:delText>
        </w:r>
        <w:r w:rsidR="00B26DD1" w:rsidDel="00322463">
          <w:delText xml:space="preserve"> </w:delText>
        </w:r>
        <w:r w:rsidRPr="00C4782F" w:rsidDel="00322463">
          <w:delText>it</w:delText>
        </w:r>
        <w:r w:rsidR="00B26DD1" w:rsidDel="00322463">
          <w:delText xml:space="preserve"> </w:delText>
        </w:r>
        <w:r w:rsidRPr="00C4782F" w:rsidDel="00322463">
          <w:delText>calls</w:delText>
        </w:r>
        <w:r w:rsidR="00B26DD1" w:rsidDel="00322463">
          <w:delText xml:space="preserve"> </w:delText>
        </w:r>
        <w:r w:rsidRPr="00B25458" w:rsidDel="00322463">
          <w:rPr>
            <w:rStyle w:val="C1"/>
          </w:rPr>
          <w:delText>GetResponseStream()</w:delText>
        </w:r>
        <w:r w:rsidR="00B26DD1" w:rsidDel="00322463">
          <w:delText xml:space="preserve"> </w:delText>
        </w:r>
        <w:r w:rsidRPr="00C4782F" w:rsidDel="00322463">
          <w:delText>and</w:delText>
        </w:r>
        <w:r w:rsidR="00B26DD1" w:rsidDel="00322463">
          <w:delText xml:space="preserve"> </w:delText>
        </w:r>
        <w:r w:rsidRPr="00C4782F" w:rsidDel="00322463">
          <w:delText>assigns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result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a</w:delText>
        </w:r>
        <w:r w:rsidR="00B26DD1" w:rsidDel="00322463">
          <w:delText xml:space="preserve"> </w:delText>
        </w:r>
        <w:r w:rsidRPr="00823608" w:rsidDel="00322463">
          <w:rPr>
            <w:rStyle w:val="C1"/>
          </w:rPr>
          <w:delText>StreamReader</w:delText>
        </w:r>
        <w:r w:rsidRPr="00C4782F" w:rsidDel="00322463">
          <w:delText>.</w:delText>
        </w:r>
        <w:r w:rsidR="00B26DD1" w:rsidDel="00322463">
          <w:delText xml:space="preserve"> </w:delText>
        </w:r>
        <w:r w:rsidRPr="00C4782F" w:rsidDel="00322463">
          <w:delText>Finally,</w:delText>
        </w:r>
        <w:r w:rsidR="00B26DD1" w:rsidDel="00322463">
          <w:delText xml:space="preserve"> </w:delText>
        </w:r>
        <w:r w:rsidRPr="00C4782F" w:rsidDel="00322463">
          <w:delText>it</w:delText>
        </w:r>
        <w:r w:rsidR="00B26DD1" w:rsidDel="00322463">
          <w:delText xml:space="preserve"> </w:delText>
        </w:r>
        <w:r w:rsidRPr="00C4782F" w:rsidDel="00322463">
          <w:delText>reads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end</w:delText>
        </w:r>
        <w:r w:rsidR="00B26DD1" w:rsidDel="00322463">
          <w:delText xml:space="preserve"> </w:delText>
        </w:r>
        <w:r w:rsidRPr="00C4782F" w:rsidDel="00322463">
          <w:delText>of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stream</w:delText>
        </w:r>
        <w:r w:rsidR="00B26DD1" w:rsidDel="00322463">
          <w:delText xml:space="preserve"> </w:delText>
        </w:r>
        <w:r w:rsidRPr="00C4782F" w:rsidDel="00322463">
          <w:delText>with</w:delText>
        </w:r>
        <w:r w:rsidR="00B26DD1" w:rsidDel="00322463">
          <w:delText xml:space="preserve"> </w:delText>
        </w:r>
        <w:r w:rsidRPr="00B25458" w:rsidDel="00322463">
          <w:rPr>
            <w:rStyle w:val="C1"/>
          </w:rPr>
          <w:delText>ReadToEnd()</w:delText>
        </w:r>
        <w:r w:rsidR="005D1A65" w:rsidRPr="00437542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determine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size</w:delText>
        </w:r>
        <w:r w:rsidR="00B26DD1" w:rsidDel="00322463">
          <w:delText xml:space="preserve"> </w:delText>
        </w:r>
        <w:r w:rsidRPr="00C4782F" w:rsidDel="00322463">
          <w:delText>of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page</w:delText>
        </w:r>
        <w:r w:rsidR="00B26DD1" w:rsidDel="00322463">
          <w:delText xml:space="preserve"> </w:delText>
        </w:r>
        <w:r w:rsidRPr="00C4782F" w:rsidDel="00322463">
          <w:delText>and</w:delText>
        </w:r>
        <w:r w:rsidR="00B26DD1" w:rsidDel="00322463">
          <w:delText xml:space="preserve"> </w:delText>
        </w:r>
        <w:r w:rsidRPr="00C4782F" w:rsidDel="00322463">
          <w:delText>then</w:delText>
        </w:r>
        <w:r w:rsidR="00B26DD1" w:rsidDel="00322463">
          <w:delText xml:space="preserve"> </w:delText>
        </w:r>
        <w:r w:rsidRPr="00C4782F" w:rsidDel="00322463">
          <w:delText>print</w:delText>
        </w:r>
        <w:r w:rsidR="00B26DD1" w:rsidDel="00322463">
          <w:delText xml:space="preserve"> </w:delText>
        </w:r>
        <w:r w:rsidR="008E552A" w:rsidDel="00322463">
          <w:delText>it</w:delText>
        </w:r>
        <w:r w:rsidR="00B26DD1" w:rsidDel="00322463">
          <w:delText xml:space="preserve"> </w:delText>
        </w:r>
        <w:r w:rsidRPr="00C4782F" w:rsidDel="00322463">
          <w:delText>out</w:delText>
        </w:r>
        <w:r w:rsidR="00B26DD1" w:rsidDel="00322463">
          <w:delText xml:space="preserve"> </w:delText>
        </w:r>
        <w:r w:rsidRPr="00C4782F" w:rsidDel="00322463">
          <w:delText>to</w:delText>
        </w:r>
        <w:r w:rsidR="00B26DD1" w:rsidDel="00322463">
          <w:delText xml:space="preserve"> </w:delText>
        </w:r>
        <w:r w:rsidRPr="00C4782F" w:rsidDel="00322463">
          <w:delText>the</w:delText>
        </w:r>
        <w:r w:rsidR="00B26DD1" w:rsidDel="00322463">
          <w:delText xml:space="preserve"> </w:delText>
        </w:r>
        <w:r w:rsidRPr="00C4782F" w:rsidDel="00322463">
          <w:delText>screen.</w:delText>
        </w:r>
      </w:del>
      <w:ins w:id="686" w:author="Mark Michaelis" w:date="2019-11-01T17:19:00Z">
        <w:r w:rsidR="00322463">
          <w:t xml:space="preserve">Given a </w:t>
        </w:r>
        <w:proofErr w:type="spellStart"/>
        <w:r w:rsidR="00322463">
          <w:rPr>
            <w:rStyle w:val="C1"/>
          </w:rPr>
          <w:t>WebClient</w:t>
        </w:r>
      </w:ins>
      <w:proofErr w:type="spellEnd"/>
      <w:ins w:id="687" w:author="Mark Michaelis" w:date="2019-11-01T17:20:00Z">
        <w:r w:rsidR="00322463" w:rsidRPr="00322463">
          <w:t>,</w:t>
        </w:r>
        <w:r w:rsidR="00322463">
          <w:t xml:space="preserve"> </w:t>
        </w:r>
        <w:r w:rsidR="00195211">
          <w:t xml:space="preserve">the code invokes the synchronous method </w:t>
        </w:r>
        <w:proofErr w:type="spellStart"/>
        <w:proofErr w:type="gramStart"/>
        <w:r w:rsidR="00195211">
          <w:rPr>
            <w:rStyle w:val="C1"/>
          </w:rPr>
          <w:t>DownloadData</w:t>
        </w:r>
        <w:proofErr w:type="spellEnd"/>
        <w:r w:rsidR="00195211">
          <w:rPr>
            <w:rStyle w:val="C1"/>
          </w:rPr>
          <w:t>(</w:t>
        </w:r>
        <w:proofErr w:type="gramEnd"/>
        <w:r w:rsidR="00195211">
          <w:rPr>
            <w:rStyle w:val="C1"/>
          </w:rPr>
          <w:t>)</w:t>
        </w:r>
      </w:ins>
      <w:ins w:id="688" w:author="Mark Michaelis" w:date="2019-11-01T17:24:00Z">
        <w:r w:rsidR="00652CF6">
          <w:t xml:space="preserve"> to </w:t>
        </w:r>
        <w:r w:rsidR="00734925">
          <w:t xml:space="preserve">download </w:t>
        </w:r>
      </w:ins>
      <w:ins w:id="689" w:author="Mark Michaelis" w:date="2019-11-01T17:25:00Z">
        <w:r w:rsidR="00734925">
          <w:t>webpage</w:t>
        </w:r>
      </w:ins>
      <w:ins w:id="690" w:author="Mark Michaelis" w:date="2019-11-01T17:21:00Z">
        <w:r w:rsidR="001C76EA">
          <w:t xml:space="preserve">.  Given the downloaded data, </w:t>
        </w:r>
        <w:r w:rsidR="006E12B2">
          <w:t xml:space="preserve">it then </w:t>
        </w:r>
      </w:ins>
      <w:ins w:id="691" w:author="Mark Michaelis" w:date="2019-11-16T21:56:00Z">
        <w:r w:rsidR="002F6E9D">
          <w:t>stores</w:t>
        </w:r>
      </w:ins>
      <w:ins w:id="692" w:author="Mark Michaelis" w:date="2019-11-01T17:21:00Z">
        <w:r w:rsidR="002C3CFB">
          <w:t xml:space="preserve"> it in</w:t>
        </w:r>
      </w:ins>
      <w:ins w:id="693" w:author="Mark Michaelis" w:date="2019-11-01T17:22:00Z">
        <w:r w:rsidR="002C3CFB">
          <w:t xml:space="preserve"> a </w:t>
        </w:r>
        <w:proofErr w:type="spellStart"/>
        <w:r w:rsidR="002C3CFB">
          <w:rPr>
            <w:rStyle w:val="C1"/>
          </w:rPr>
          <w:t>MemoryStream</w:t>
        </w:r>
        <w:proofErr w:type="spellEnd"/>
        <w:r w:rsidR="002C3CFB">
          <w:t xml:space="preserve"> and leverages a </w:t>
        </w:r>
        <w:proofErr w:type="spellStart"/>
        <w:r w:rsidR="002C3CFB" w:rsidRPr="006A27E5">
          <w:rPr>
            <w:rStyle w:val="C1"/>
          </w:rPr>
          <w:t>StreamReader</w:t>
        </w:r>
        <w:r w:rsidR="00DA5656" w:rsidRPr="00DA5656">
          <w:t>'s</w:t>
        </w:r>
        <w:proofErr w:type="spellEnd"/>
        <w:r w:rsidR="00DA5656">
          <w:t xml:space="preserve"> </w:t>
        </w:r>
        <w:proofErr w:type="gramStart"/>
        <w:r w:rsidR="00DA5656">
          <w:rPr>
            <w:rStyle w:val="C1"/>
          </w:rPr>
          <w:t>Read(</w:t>
        </w:r>
        <w:proofErr w:type="gramEnd"/>
        <w:r w:rsidR="00DA5656">
          <w:rPr>
            <w:rStyle w:val="C1"/>
          </w:rPr>
          <w:t>)</w:t>
        </w:r>
      </w:ins>
      <w:ins w:id="694" w:author="Mark Michaelis" w:date="2019-11-01T17:23:00Z">
        <w:r w:rsidR="00DA5656">
          <w:t xml:space="preserve"> method </w:t>
        </w:r>
        <w:r w:rsidR="005245CB">
          <w:t xml:space="preserve">to retrieve a block of data and search it for the </w:t>
        </w:r>
        <w:proofErr w:type="spellStart"/>
        <w:r w:rsidR="00652CF6">
          <w:rPr>
            <w:rStyle w:val="C1"/>
          </w:rPr>
          <w:t>findText</w:t>
        </w:r>
      </w:ins>
      <w:proofErr w:type="spellEnd"/>
      <w:ins w:id="695" w:author="Mark Michaelis" w:date="2019-11-01T17:24:00Z">
        <w:r w:rsidR="00652CF6" w:rsidRPr="006A27E5">
          <w:t xml:space="preserve"> value. </w:t>
        </w:r>
      </w:ins>
    </w:p>
    <w:p w14:paraId="71731660" w14:textId="70749F23" w:rsidR="00EC4210" w:rsidRPr="00C4782F" w:rsidRDefault="00FA3D78">
      <w:pPr>
        <w:pStyle w:val="Body"/>
      </w:pPr>
      <w:r w:rsidRPr="00C4782F">
        <w:t>The</w:t>
      </w:r>
      <w:r w:rsidR="00B26DD1">
        <w:t xml:space="preserve"> </w:t>
      </w:r>
      <w:r w:rsidRPr="00C4782F">
        <w:t>problem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approach</w:t>
      </w:r>
      <w:r w:rsidR="00B26DD1">
        <w:t xml:space="preserve"> </w:t>
      </w:r>
      <w:r w:rsidRPr="00C4782F">
        <w:t>is,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course,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calling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blocked</w:t>
      </w:r>
      <w:r w:rsidR="00B26DD1">
        <w:t xml:space="preserve"> </w:t>
      </w:r>
      <w:r w:rsidRPr="00C4782F">
        <w:t>until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I/O</w:t>
      </w:r>
      <w:r w:rsidR="00B26DD1">
        <w:t xml:space="preserve"> </w:t>
      </w:r>
      <w:r w:rsidRPr="00C4782F">
        <w:t>operation</w:t>
      </w:r>
      <w:r w:rsidR="00B26DD1">
        <w:t xml:space="preserve"> </w:t>
      </w:r>
      <w:r w:rsidRPr="00C4782F">
        <w:t>completes;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wasting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could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doing</w:t>
      </w:r>
      <w:r w:rsidR="00B26DD1">
        <w:t xml:space="preserve"> </w:t>
      </w:r>
      <w:r w:rsidRPr="00C4782F">
        <w:t>useful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while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operation</w:t>
      </w:r>
      <w:r w:rsidR="00B26DD1">
        <w:t xml:space="preserve"> </w:t>
      </w:r>
      <w:r w:rsidRPr="00C4782F">
        <w:t>executes.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reason,</w:t>
      </w:r>
      <w:r w:rsidR="00B26DD1">
        <w:t xml:space="preserve"> </w:t>
      </w:r>
      <w:r w:rsidRPr="00C4782F">
        <w:t>we</w:t>
      </w:r>
      <w:r w:rsidR="00B26DD1">
        <w:t xml:space="preserve"> </w:t>
      </w:r>
      <w:r w:rsidR="008E552A">
        <w:t>cannot</w:t>
      </w:r>
      <w:r w:rsidRPr="00C4782F">
        <w:t>,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example,</w:t>
      </w:r>
      <w:r w:rsidR="00B26DD1">
        <w:t xml:space="preserve"> </w:t>
      </w:r>
      <w:r w:rsidRPr="00C4782F">
        <w:t>execute</w:t>
      </w:r>
      <w:r w:rsidR="00B26DD1">
        <w:t xml:space="preserve"> </w:t>
      </w:r>
      <w:r w:rsidRPr="00C4782F">
        <w:t>any</w:t>
      </w:r>
      <w:r w:rsidR="00B26DD1">
        <w:t xml:space="preserve"> </w:t>
      </w:r>
      <w:r w:rsidRPr="00C4782F">
        <w:t>other</w:t>
      </w:r>
      <w:r w:rsidR="00B26DD1">
        <w:t xml:space="preserve"> </w:t>
      </w:r>
      <w:r w:rsidRPr="00C4782F">
        <w:t>code,</w:t>
      </w:r>
      <w:r w:rsidR="00B26DD1">
        <w:t xml:space="preserve"> </w:t>
      </w:r>
      <w:r w:rsidRPr="00C4782F">
        <w:t>such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that</w:t>
      </w:r>
      <w:r w:rsidR="00B26DD1">
        <w:t xml:space="preserve"> </w:t>
      </w:r>
      <w:ins w:id="696" w:author="Mark Michaelis" w:date="2019-11-16T21:57:00Z">
        <w:r w:rsidR="0091195D">
          <w:t>asynchronously</w:t>
        </w:r>
        <w:r w:rsidR="00BE33BE">
          <w:t xml:space="preserve"> </w:t>
        </w:r>
      </w:ins>
      <w:r w:rsidRPr="00C4782F">
        <w:t>indicates</w:t>
      </w:r>
      <w:r w:rsidR="00B26DD1">
        <w:t xml:space="preserve"> </w:t>
      </w:r>
      <w:r w:rsidRPr="00C4782F">
        <w:t>progress.</w:t>
      </w:r>
    </w:p>
    <w:p w14:paraId="672E5AA2" w14:textId="56A31442" w:rsidR="00E73B39" w:rsidRPr="00C4782F" w:rsidDel="003C57E3" w:rsidRDefault="00FA3D78">
      <w:pPr>
        <w:pStyle w:val="HB"/>
        <w:rPr>
          <w:del w:id="697" w:author="Mark Michaelis" w:date="2019-11-01T17:32:00Z"/>
        </w:rPr>
      </w:pPr>
      <w:del w:id="698" w:author="Mark Michaelis" w:date="2019-11-01T17:32:00Z">
        <w:r w:rsidRPr="00C4782F" w:rsidDel="003C57E3">
          <w:delText>Asynchronously</w:delText>
        </w:r>
        <w:r w:rsidR="00B26DD1" w:rsidDel="003C57E3">
          <w:delText xml:space="preserve"> </w:delText>
        </w:r>
        <w:r w:rsidRPr="00C4782F" w:rsidDel="003C57E3">
          <w:delText>Invoking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High-Latency</w:delText>
        </w:r>
        <w:r w:rsidR="00B26DD1" w:rsidDel="003C57E3">
          <w:delText xml:space="preserve"> </w:delText>
        </w:r>
        <w:r w:rsidRPr="00C4782F" w:rsidDel="003C57E3">
          <w:delText>Operation</w:delText>
        </w:r>
        <w:r w:rsidR="00B26DD1" w:rsidDel="003C57E3">
          <w:delText xml:space="preserve"> </w:delText>
        </w:r>
        <w:r w:rsidRPr="00C4782F" w:rsidDel="003C57E3">
          <w:delText>Using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TPL</w:delText>
        </w:r>
      </w:del>
    </w:p>
    <w:p w14:paraId="7857D922" w14:textId="5C5A1CE6" w:rsidR="0073083B" w:rsidDel="003C57E3" w:rsidRDefault="00FA3D78">
      <w:pPr>
        <w:pStyle w:val="BodyNoIndent"/>
        <w:rPr>
          <w:del w:id="699" w:author="Mark Michaelis" w:date="2019-11-01T17:32:00Z"/>
        </w:rPr>
      </w:pPr>
      <w:del w:id="700" w:author="Mark Michaelis" w:date="2019-11-01T17:32:00Z"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address</w:delText>
        </w:r>
        <w:r w:rsidR="00B26DD1" w:rsidDel="003C57E3">
          <w:delText xml:space="preserve"> </w:delText>
        </w:r>
        <w:r w:rsidRPr="00C4782F" w:rsidDel="003C57E3">
          <w:delText>this</w:delText>
        </w:r>
        <w:r w:rsidR="00B26DD1" w:rsidDel="003C57E3">
          <w:delText xml:space="preserve"> </w:delText>
        </w:r>
        <w:r w:rsidRPr="00C4782F" w:rsidDel="003C57E3">
          <w:delText>problem,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B26DD1" w:rsidDel="003C57E3">
          <w:delText xml:space="preserve"> </w:delText>
        </w:r>
        <w:r w:rsidRPr="00C4782F" w:rsidDel="003C57E3">
          <w:delText>takes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similar</w:delText>
        </w:r>
        <w:r w:rsidR="00B26DD1" w:rsidDel="003C57E3">
          <w:delText xml:space="preserve"> </w:delText>
        </w:r>
        <w:r w:rsidRPr="00C4782F" w:rsidDel="003C57E3">
          <w:delText>approach</w:delText>
        </w:r>
        <w:r w:rsidR="00B26DD1" w:rsidDel="003C57E3">
          <w:delText xml:space="preserve"> </w:delText>
        </w:r>
        <w:r w:rsidRPr="00C4782F" w:rsidDel="003C57E3">
          <w:delText>but</w:delText>
        </w:r>
        <w:r w:rsidR="00B26DD1" w:rsidDel="003C57E3">
          <w:delText xml:space="preserve"> </w:delText>
        </w:r>
        <w:r w:rsidRPr="00C4782F" w:rsidDel="003C57E3">
          <w:delText>instead</w:delText>
        </w:r>
        <w:r w:rsidR="00B26DD1" w:rsidDel="003C57E3">
          <w:delText xml:space="preserve"> </w:delText>
        </w:r>
        <w:r w:rsidRPr="00C4782F" w:rsidDel="003C57E3">
          <w:delText>uses</w:delText>
        </w:r>
        <w:r w:rsidR="00B26DD1" w:rsidDel="003C57E3">
          <w:delText xml:space="preserve"> </w:delText>
        </w:r>
        <w:r w:rsidRPr="00C4782F" w:rsidDel="003C57E3">
          <w:delText>task-based</w:delText>
        </w:r>
        <w:r w:rsidR="00B26DD1" w:rsidDel="003C57E3">
          <w:delText xml:space="preserve"> </w:delText>
        </w:r>
        <w:r w:rsidRPr="00C4782F" w:rsidDel="003C57E3">
          <w:delText>asynchrony</w:delText>
        </w:r>
        <w:r w:rsidR="00B26DD1" w:rsidDel="003C57E3">
          <w:delText xml:space="preserve"> </w:delText>
        </w:r>
        <w:r w:rsidRPr="00C4782F" w:rsidDel="003C57E3">
          <w:delText>with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TPL.</w:delText>
        </w:r>
      </w:del>
    </w:p>
    <w:p w14:paraId="5D31D6D9" w14:textId="15A7D54D" w:rsidR="00E73B39" w:rsidRPr="00C4782F" w:rsidDel="003C57E3" w:rsidRDefault="00A6283F" w:rsidP="0063286B">
      <w:pPr>
        <w:pStyle w:val="ListingHead"/>
        <w:rPr>
          <w:del w:id="701" w:author="Mark Michaelis" w:date="2019-11-01T17:32:00Z"/>
        </w:rPr>
      </w:pPr>
      <w:del w:id="702" w:author="Mark Michaelis" w:date="2019-11-01T17:32:00Z">
        <w:r w:rsidRPr="0063286B" w:rsidDel="003C57E3">
          <w:rPr>
            <w:rStyle w:val="ListingNumber"/>
          </w:rPr>
          <w:delText>Listing</w:delText>
        </w:r>
        <w:r w:rsidR="00B26DD1" w:rsidDel="003C57E3">
          <w:rPr>
            <w:rStyle w:val="ListingNumber"/>
          </w:rPr>
          <w:delText xml:space="preserve"> </w:delText>
        </w:r>
        <w:r w:rsidRPr="0063286B" w:rsidDel="003C57E3">
          <w:rPr>
            <w:rStyle w:val="ListingNumber"/>
          </w:rPr>
          <w:delText>19.</w:delText>
        </w:r>
        <w:r w:rsidR="00C7066B" w:rsidRPr="0063286B" w:rsidDel="003C57E3">
          <w:rPr>
            <w:rStyle w:val="ListingNumber"/>
          </w:rPr>
          <w:delText>14</w:delText>
        </w:r>
        <w:r w:rsidR="00B26DD1" w:rsidDel="003C57E3">
          <w:rPr>
            <w:rStyle w:val="ListingNumber"/>
          </w:rPr>
          <w:delText>: </w:delText>
        </w:r>
        <w:r w:rsidR="00FA3D78" w:rsidRPr="00C4782F" w:rsidDel="003C57E3">
          <w:delText>An</w:delText>
        </w:r>
        <w:r w:rsidR="00B26DD1" w:rsidDel="003C57E3">
          <w:delText xml:space="preserve"> </w:delText>
        </w:r>
        <w:r w:rsidR="00FA3D78" w:rsidRPr="00C4782F" w:rsidDel="003C57E3">
          <w:delText>Asynchronous</w:delText>
        </w:r>
        <w:r w:rsidR="00B26DD1" w:rsidDel="003C57E3">
          <w:delText xml:space="preserve"> </w:delText>
        </w:r>
        <w:r w:rsidR="00FA3D78" w:rsidRPr="00C4782F" w:rsidDel="003C57E3">
          <w:delText>Web</w:delText>
        </w:r>
        <w:r w:rsidR="00B26DD1" w:rsidDel="003C57E3">
          <w:delText xml:space="preserve"> </w:delText>
        </w:r>
        <w:r w:rsidR="00FA3D78" w:rsidRPr="00C4782F" w:rsidDel="003C57E3">
          <w:delText>Request</w:delText>
        </w:r>
      </w:del>
    </w:p>
    <w:p w14:paraId="5C0C3971" w14:textId="598A1E1D" w:rsidR="00E73B39" w:rsidRPr="00C4782F" w:rsidDel="003C57E3" w:rsidRDefault="00FA3D78">
      <w:pPr>
        <w:pStyle w:val="CDT1"/>
        <w:rPr>
          <w:del w:id="703" w:author="Mark Michaelis" w:date="2019-11-01T17:32:00Z"/>
        </w:rPr>
      </w:pPr>
      <w:del w:id="704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delText xml:space="preserve"> </w:delText>
        </w:r>
        <w:r w:rsidRPr="00C4782F" w:rsidDel="003C57E3">
          <w:delText>System;</w:delText>
        </w:r>
      </w:del>
    </w:p>
    <w:p w14:paraId="5C04927E" w14:textId="0A4E220D" w:rsidR="00F850CE" w:rsidRPr="00C4782F" w:rsidDel="003C57E3" w:rsidRDefault="00F850CE" w:rsidP="00F850CE">
      <w:pPr>
        <w:pStyle w:val="CDT"/>
        <w:rPr>
          <w:del w:id="705" w:author="Mark Michaelis" w:date="2019-11-01T17:32:00Z"/>
        </w:rPr>
      </w:pPr>
      <w:del w:id="706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rPr>
            <w:rStyle w:val="CPKeyword"/>
          </w:rPr>
          <w:delText xml:space="preserve"> </w:delText>
        </w:r>
        <w:r w:rsidRPr="00C4782F" w:rsidDel="003C57E3">
          <w:delText>System.IO;</w:delText>
        </w:r>
      </w:del>
    </w:p>
    <w:p w14:paraId="3674E1F0" w14:textId="65DDAE83" w:rsidR="00F850CE" w:rsidRPr="00C4782F" w:rsidDel="003C57E3" w:rsidRDefault="00F850CE" w:rsidP="00F850CE">
      <w:pPr>
        <w:pStyle w:val="CDT"/>
        <w:rPr>
          <w:del w:id="707" w:author="Mark Michaelis" w:date="2019-11-01T17:32:00Z"/>
        </w:rPr>
      </w:pPr>
      <w:del w:id="708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delText xml:space="preserve"> </w:delText>
        </w:r>
        <w:r w:rsidRPr="00C4782F" w:rsidDel="003C57E3">
          <w:delText>System.Net;</w:delText>
        </w:r>
      </w:del>
    </w:p>
    <w:p w14:paraId="3D0C78D3" w14:textId="49EAAAE5" w:rsidR="00F850CE" w:rsidRPr="00C4782F" w:rsidDel="003C57E3" w:rsidRDefault="00F850CE" w:rsidP="00F850CE">
      <w:pPr>
        <w:pStyle w:val="CDT"/>
        <w:rPr>
          <w:del w:id="709" w:author="Mark Michaelis" w:date="2019-11-01T17:32:00Z"/>
        </w:rPr>
      </w:pPr>
      <w:del w:id="710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delText xml:space="preserve"> </w:delText>
        </w:r>
        <w:r w:rsidRPr="00C4782F" w:rsidDel="003C57E3">
          <w:delText>System.Linq;</w:delText>
        </w:r>
      </w:del>
    </w:p>
    <w:p w14:paraId="2283F8D1" w14:textId="160B6C35" w:rsidR="00F850CE" w:rsidRPr="00C4782F" w:rsidDel="003C57E3" w:rsidRDefault="00F850CE" w:rsidP="00F850CE">
      <w:pPr>
        <w:pStyle w:val="CDT"/>
        <w:rPr>
          <w:del w:id="711" w:author="Mark Michaelis" w:date="2019-11-01T17:32:00Z"/>
        </w:rPr>
      </w:pPr>
      <w:del w:id="712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delText xml:space="preserve"> </w:delText>
        </w:r>
        <w:r w:rsidRPr="00C4782F" w:rsidDel="003C57E3">
          <w:delText>System.Threading.Tasks;</w:delText>
        </w:r>
      </w:del>
    </w:p>
    <w:p w14:paraId="3BED2C50" w14:textId="2807C77A" w:rsidR="00E73B39" w:rsidRPr="00C4782F" w:rsidDel="003C57E3" w:rsidRDefault="00F850CE" w:rsidP="00F850CE">
      <w:pPr>
        <w:pStyle w:val="CDT"/>
        <w:rPr>
          <w:del w:id="713" w:author="Mark Michaelis" w:date="2019-11-01T17:32:00Z"/>
        </w:rPr>
      </w:pPr>
      <w:del w:id="714" w:author="Mark Michaelis" w:date="2019-11-01T17:32:00Z">
        <w:r w:rsidRPr="00C4782F" w:rsidDel="003C57E3">
          <w:rPr>
            <w:rStyle w:val="CPKeyword"/>
          </w:rPr>
          <w:delText>using</w:delText>
        </w:r>
        <w:r w:rsidR="00B26DD1" w:rsidDel="003C57E3">
          <w:delText xml:space="preserve"> </w:delText>
        </w:r>
        <w:r w:rsidRPr="00C4782F" w:rsidDel="003C57E3">
          <w:delText>System.Runtime.ExceptionServices;</w:delText>
        </w:r>
      </w:del>
    </w:p>
    <w:p w14:paraId="14C9D05B" w14:textId="4D7C51E3" w:rsidR="00F850CE" w:rsidRPr="00C4782F" w:rsidDel="003C57E3" w:rsidRDefault="00F850CE" w:rsidP="00F850CE">
      <w:pPr>
        <w:pStyle w:val="CDT"/>
        <w:rPr>
          <w:del w:id="715" w:author="Mark Michaelis" w:date="2019-11-01T17:32:00Z"/>
        </w:rPr>
      </w:pPr>
    </w:p>
    <w:p w14:paraId="1D4AFDFD" w14:textId="3676C907" w:rsidR="00E73B39" w:rsidRPr="00C4782F" w:rsidDel="003C57E3" w:rsidRDefault="00FA3D78">
      <w:pPr>
        <w:pStyle w:val="CDT"/>
        <w:rPr>
          <w:del w:id="716" w:author="Mark Michaelis" w:date="2019-11-01T17:32:00Z"/>
        </w:rPr>
      </w:pPr>
      <w:del w:id="717" w:author="Mark Michaelis" w:date="2019-11-01T17:32:00Z">
        <w:r w:rsidRPr="00C4782F" w:rsidDel="003C57E3">
          <w:rPr>
            <w:rStyle w:val="CPKeyword"/>
          </w:rPr>
          <w:delText>public</w:delText>
        </w:r>
        <w:r w:rsidR="00B26DD1" w:rsidDel="003C57E3">
          <w:rPr>
            <w:rStyle w:val="CPKeyword"/>
          </w:rPr>
          <w:delText xml:space="preserve"> </w:delText>
        </w:r>
        <w:r w:rsidRPr="00C4782F" w:rsidDel="003C57E3">
          <w:rPr>
            <w:rStyle w:val="CPKeyword"/>
          </w:rPr>
          <w:delText>class</w:delText>
        </w:r>
        <w:r w:rsidR="00B26DD1" w:rsidDel="003C57E3">
          <w:delText xml:space="preserve"> </w:delText>
        </w:r>
        <w:r w:rsidRPr="00C4782F" w:rsidDel="003C57E3">
          <w:delText>Program</w:delText>
        </w:r>
      </w:del>
    </w:p>
    <w:p w14:paraId="60FE9EF6" w14:textId="6B9044CC" w:rsidR="00E73B39" w:rsidRPr="00C4782F" w:rsidDel="003C57E3" w:rsidRDefault="00FA3D78">
      <w:pPr>
        <w:pStyle w:val="CDT"/>
        <w:rPr>
          <w:del w:id="718" w:author="Mark Michaelis" w:date="2019-11-01T17:32:00Z"/>
        </w:rPr>
      </w:pPr>
      <w:del w:id="719" w:author="Mark Michaelis" w:date="2019-11-01T17:32:00Z">
        <w:r w:rsidRPr="00C4782F" w:rsidDel="003C57E3">
          <w:delText>{</w:delText>
        </w:r>
      </w:del>
    </w:p>
    <w:p w14:paraId="23252B38" w14:textId="66F375B5" w:rsidR="00E73B39" w:rsidRPr="00C4782F" w:rsidDel="003C57E3" w:rsidRDefault="00B26DD1">
      <w:pPr>
        <w:pStyle w:val="CDT"/>
        <w:rPr>
          <w:del w:id="720" w:author="Mark Michaelis" w:date="2019-11-01T17:32:00Z"/>
        </w:rPr>
      </w:pPr>
      <w:del w:id="721" w:author="Mark Michaelis" w:date="2019-11-01T17:32:00Z">
        <w:r w:rsidDel="003C57E3">
          <w:delText xml:space="preserve">  </w:delText>
        </w:r>
        <w:r w:rsidR="00FA3D78" w:rsidRPr="00C4782F" w:rsidDel="003C57E3">
          <w:rPr>
            <w:rStyle w:val="CPKeyword"/>
          </w:rPr>
          <w:delText>public</w:delText>
        </w:r>
        <w:r w:rsidDel="003C57E3">
          <w:rPr>
            <w:rStyle w:val="CPKeyword"/>
          </w:rPr>
          <w:delText xml:space="preserve"> </w:delText>
        </w:r>
        <w:r w:rsidR="00FA3D78" w:rsidRPr="00C4782F" w:rsidDel="003C57E3">
          <w:rPr>
            <w:rStyle w:val="CPKeyword"/>
          </w:rPr>
          <w:delText>static</w:delText>
        </w:r>
        <w:r w:rsidDel="003C57E3">
          <w:rPr>
            <w:rStyle w:val="CPKeyword"/>
          </w:rPr>
          <w:delText xml:space="preserve"> </w:delText>
        </w:r>
        <w:r w:rsidR="00FA3D78" w:rsidRPr="00C4782F" w:rsidDel="003C57E3">
          <w:rPr>
            <w:rStyle w:val="CPKeyword"/>
          </w:rPr>
          <w:delText>void</w:delText>
        </w:r>
        <w:r w:rsidDel="003C57E3">
          <w:delText xml:space="preserve"> </w:delText>
        </w:r>
        <w:r w:rsidR="00FA3D78" w:rsidRPr="00C4782F" w:rsidDel="003C57E3">
          <w:delText>Main(</w:delText>
        </w:r>
        <w:r w:rsidR="00FA3D78" w:rsidRPr="00C4782F" w:rsidDel="003C57E3">
          <w:rPr>
            <w:rStyle w:val="CPKeyword"/>
          </w:rPr>
          <w:delText>string</w:delText>
        </w:r>
        <w:r w:rsidR="00FA3D78" w:rsidRPr="00C4782F" w:rsidDel="003C57E3">
          <w:delText>[]</w:delText>
        </w:r>
        <w:r w:rsidDel="003C57E3">
          <w:delText xml:space="preserve"> </w:delText>
        </w:r>
        <w:r w:rsidR="00FA3D78" w:rsidRPr="00C4782F" w:rsidDel="003C57E3">
          <w:delText>args)</w:delText>
        </w:r>
      </w:del>
    </w:p>
    <w:p w14:paraId="63F7D3BD" w14:textId="7E8B909E" w:rsidR="00E73B39" w:rsidRPr="00C4782F" w:rsidDel="003C57E3" w:rsidRDefault="00B26DD1">
      <w:pPr>
        <w:pStyle w:val="CDT"/>
        <w:rPr>
          <w:del w:id="722" w:author="Mark Michaelis" w:date="2019-11-01T17:32:00Z"/>
        </w:rPr>
      </w:pPr>
      <w:del w:id="723" w:author="Mark Michaelis" w:date="2019-11-01T17:32:00Z">
        <w:r w:rsidDel="003C57E3">
          <w:delText xml:space="preserve">  </w:delText>
        </w:r>
        <w:r w:rsidR="00FA3D78" w:rsidRPr="00C4782F" w:rsidDel="003C57E3">
          <w:delText>{</w:delText>
        </w:r>
      </w:del>
    </w:p>
    <w:p w14:paraId="3582F60B" w14:textId="75B3449F" w:rsidR="00E73B39" w:rsidRPr="00C4782F" w:rsidDel="003C57E3" w:rsidRDefault="00B26DD1">
      <w:pPr>
        <w:pStyle w:val="CDT"/>
        <w:rPr>
          <w:del w:id="724" w:author="Mark Michaelis" w:date="2019-11-01T17:32:00Z"/>
        </w:rPr>
      </w:pPr>
      <w:del w:id="725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string</w:delText>
        </w:r>
        <w:r w:rsidDel="003C57E3">
          <w:delText xml:space="preserve"> </w:delText>
        </w:r>
        <w:r w:rsidR="00FA3D78" w:rsidRPr="00C4782F" w:rsidDel="003C57E3">
          <w:delText>url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rPr>
            <w:rStyle w:val="Maroon"/>
          </w:rPr>
          <w:delText>"http://www.IntelliTect.com"</w:delText>
        </w:r>
        <w:r w:rsidR="00FA3D78" w:rsidRPr="00C4782F" w:rsidDel="003C57E3">
          <w:delText>;</w:delText>
        </w:r>
      </w:del>
    </w:p>
    <w:p w14:paraId="7C25CB8D" w14:textId="525497F7" w:rsidR="00E73B39" w:rsidRPr="00C4782F" w:rsidDel="003C57E3" w:rsidRDefault="00B26DD1">
      <w:pPr>
        <w:pStyle w:val="CDT"/>
        <w:rPr>
          <w:del w:id="726" w:author="Mark Michaelis" w:date="2019-11-01T17:32:00Z"/>
        </w:rPr>
      </w:pPr>
      <w:del w:id="727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if</w:delText>
        </w:r>
        <w:r w:rsidR="00FA3D78" w:rsidRPr="00C4782F" w:rsidDel="003C57E3">
          <w:delText>(args.Length</w:delText>
        </w:r>
        <w:r w:rsidDel="003C57E3">
          <w:delText xml:space="preserve"> </w:delText>
        </w:r>
        <w:r w:rsidR="00FA3D78" w:rsidRPr="00C4782F" w:rsidDel="003C57E3">
          <w:delText>&gt;</w:delText>
        </w:r>
        <w:r w:rsidDel="003C57E3">
          <w:delText xml:space="preserve"> </w:delText>
        </w:r>
        <w:r w:rsidR="00FA3D78" w:rsidRPr="00C4782F" w:rsidDel="003C57E3">
          <w:delText>0)</w:delText>
        </w:r>
      </w:del>
    </w:p>
    <w:p w14:paraId="50FECBF8" w14:textId="3D1F7003" w:rsidR="00E73B39" w:rsidRPr="00C4782F" w:rsidDel="003C57E3" w:rsidRDefault="00B26DD1">
      <w:pPr>
        <w:pStyle w:val="CDT"/>
        <w:rPr>
          <w:del w:id="728" w:author="Mark Michaelis" w:date="2019-11-01T17:32:00Z"/>
        </w:rPr>
      </w:pPr>
      <w:del w:id="729" w:author="Mark Michaelis" w:date="2019-11-01T17:32:00Z">
        <w:r w:rsidDel="003C57E3">
          <w:delText xml:space="preserve">      </w:delText>
        </w:r>
        <w:r w:rsidR="00FA3D78" w:rsidRPr="00C4782F" w:rsidDel="003C57E3">
          <w:delText>{</w:delText>
        </w:r>
      </w:del>
    </w:p>
    <w:p w14:paraId="59E3CAB9" w14:textId="6DD3C766" w:rsidR="00E73B39" w:rsidRPr="00C4782F" w:rsidDel="003C57E3" w:rsidRDefault="00B26DD1">
      <w:pPr>
        <w:pStyle w:val="CDT"/>
        <w:rPr>
          <w:del w:id="730" w:author="Mark Michaelis" w:date="2019-11-01T17:32:00Z"/>
        </w:rPr>
      </w:pPr>
      <w:del w:id="731" w:author="Mark Michaelis" w:date="2019-11-01T17:32:00Z">
        <w:r w:rsidDel="003C57E3">
          <w:delText xml:space="preserve">          </w:delText>
        </w:r>
        <w:r w:rsidR="00FA3D78" w:rsidRPr="00C4782F" w:rsidDel="003C57E3">
          <w:delText>url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delText>args[0];</w:delText>
        </w:r>
      </w:del>
    </w:p>
    <w:p w14:paraId="12E50F0D" w14:textId="1D7FCCDC" w:rsidR="00E73B39" w:rsidRPr="00C4782F" w:rsidDel="003C57E3" w:rsidRDefault="00B26DD1">
      <w:pPr>
        <w:pStyle w:val="CDT"/>
        <w:rPr>
          <w:del w:id="732" w:author="Mark Michaelis" w:date="2019-11-01T17:32:00Z"/>
        </w:rPr>
      </w:pPr>
      <w:del w:id="733" w:author="Mark Michaelis" w:date="2019-11-01T17:32:00Z">
        <w:r w:rsidDel="003C57E3">
          <w:delText xml:space="preserve">      </w:delText>
        </w:r>
        <w:r w:rsidR="00FA3D78" w:rsidRPr="00C4782F" w:rsidDel="003C57E3">
          <w:delText>}</w:delText>
        </w:r>
      </w:del>
    </w:p>
    <w:p w14:paraId="787F1227" w14:textId="4AE2C9B8" w:rsidR="00E73B39" w:rsidRPr="00C4782F" w:rsidDel="003C57E3" w:rsidRDefault="00E73B39">
      <w:pPr>
        <w:pStyle w:val="CDT"/>
        <w:rPr>
          <w:del w:id="734" w:author="Mark Michaelis" w:date="2019-11-01T17:32:00Z"/>
        </w:rPr>
      </w:pPr>
    </w:p>
    <w:p w14:paraId="3DE8575B" w14:textId="7FB286E0" w:rsidR="00E73B39" w:rsidRPr="00C4782F" w:rsidDel="003C57E3" w:rsidRDefault="00B26DD1">
      <w:pPr>
        <w:pStyle w:val="CDT"/>
        <w:rPr>
          <w:del w:id="735" w:author="Mark Michaelis" w:date="2019-11-01T17:32:00Z"/>
        </w:rPr>
      </w:pPr>
      <w:del w:id="736" w:author="Mark Michaelis" w:date="2019-11-01T17:32:00Z">
        <w:r w:rsidDel="003C57E3">
          <w:delText xml:space="preserve">      </w:delText>
        </w:r>
        <w:r w:rsidR="00FA3D78" w:rsidRPr="00C4782F" w:rsidDel="003C57E3">
          <w:delText>Console.Write(url);</w:delText>
        </w:r>
      </w:del>
    </w:p>
    <w:p w14:paraId="156C1B33" w14:textId="7EED3768" w:rsidR="00E73B39" w:rsidRPr="00C4782F" w:rsidDel="003C57E3" w:rsidRDefault="00E73B39">
      <w:pPr>
        <w:pStyle w:val="CDT"/>
        <w:rPr>
          <w:del w:id="737" w:author="Mark Michaelis" w:date="2019-11-01T17:32:00Z"/>
        </w:rPr>
      </w:pPr>
    </w:p>
    <w:p w14:paraId="6F5C1E89" w14:textId="26EE277B" w:rsidR="00E73B39" w:rsidRPr="00C4782F" w:rsidDel="003C57E3" w:rsidRDefault="00B26DD1">
      <w:pPr>
        <w:pStyle w:val="CDT"/>
        <w:rPr>
          <w:del w:id="738" w:author="Mark Michaelis" w:date="2019-11-01T17:32:00Z"/>
        </w:rPr>
      </w:pPr>
      <w:del w:id="739" w:author="Mark Michaelis" w:date="2019-11-01T17:32:00Z">
        <w:r w:rsidDel="003C57E3">
          <w:delText xml:space="preserve">      </w:delText>
        </w:r>
        <w:r w:rsidR="00FA3D78" w:rsidRPr="00C4782F" w:rsidDel="003C57E3">
          <w:delText>Task</w:delText>
        </w:r>
        <w:r w:rsidDel="003C57E3">
          <w:delText xml:space="preserve"> </w:delText>
        </w:r>
        <w:r w:rsidR="00FA3D78" w:rsidRPr="00C4782F" w:rsidDel="003C57E3">
          <w:delText>task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delText>WriteWebRequestSizeAsync(url);</w:delText>
        </w:r>
      </w:del>
    </w:p>
    <w:p w14:paraId="3C0C51A6" w14:textId="196D5182" w:rsidR="00E73B39" w:rsidRPr="00C4782F" w:rsidDel="003C57E3" w:rsidRDefault="00E73B39">
      <w:pPr>
        <w:pStyle w:val="CDT"/>
        <w:rPr>
          <w:del w:id="740" w:author="Mark Michaelis" w:date="2019-11-01T17:32:00Z"/>
        </w:rPr>
      </w:pPr>
    </w:p>
    <w:p w14:paraId="3FA52C17" w14:textId="7DACF128" w:rsidR="00E73B39" w:rsidRPr="00C4782F" w:rsidDel="003C57E3" w:rsidRDefault="00B26DD1">
      <w:pPr>
        <w:pStyle w:val="CDT"/>
        <w:rPr>
          <w:del w:id="741" w:author="Mark Michaelis" w:date="2019-11-01T17:32:00Z"/>
          <w:rStyle w:val="CPKeyword"/>
        </w:rPr>
      </w:pPr>
      <w:del w:id="742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try</w:delText>
        </w:r>
      </w:del>
    </w:p>
    <w:p w14:paraId="3E993F94" w14:textId="1B344A28" w:rsidR="00E73B39" w:rsidRPr="000401EE" w:rsidDel="003C57E3" w:rsidRDefault="00B26DD1">
      <w:pPr>
        <w:pStyle w:val="CDT"/>
        <w:rPr>
          <w:del w:id="743" w:author="Mark Michaelis" w:date="2019-11-01T17:32:00Z"/>
        </w:rPr>
      </w:pPr>
      <w:del w:id="744" w:author="Mark Michaelis" w:date="2019-11-01T17:32:00Z">
        <w:r w:rsidDel="003C57E3">
          <w:delText xml:space="preserve">      </w:delText>
        </w:r>
        <w:r w:rsidR="00FA3D78" w:rsidRPr="000401EE" w:rsidDel="003C57E3">
          <w:delText>{</w:delText>
        </w:r>
      </w:del>
    </w:p>
    <w:p w14:paraId="1828E6B6" w14:textId="5E03707C" w:rsidR="00E73B39" w:rsidRPr="00C4782F" w:rsidDel="003C57E3" w:rsidRDefault="00B26DD1">
      <w:pPr>
        <w:pStyle w:val="CDT"/>
        <w:rPr>
          <w:del w:id="745" w:author="Mark Michaelis" w:date="2019-11-01T17:32:00Z"/>
        </w:rPr>
      </w:pPr>
      <w:del w:id="746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while</w:delText>
        </w:r>
        <w:r w:rsidR="00FA3D78" w:rsidRPr="00C4782F" w:rsidDel="003C57E3">
          <w:delText>(!task.Wait(100))</w:delText>
        </w:r>
      </w:del>
    </w:p>
    <w:p w14:paraId="742794B4" w14:textId="5593B576" w:rsidR="00E73B39" w:rsidRPr="00C4782F" w:rsidDel="003C57E3" w:rsidRDefault="00B26DD1">
      <w:pPr>
        <w:pStyle w:val="CDT"/>
        <w:rPr>
          <w:del w:id="747" w:author="Mark Michaelis" w:date="2019-11-01T17:32:00Z"/>
        </w:rPr>
      </w:pPr>
      <w:del w:id="748" w:author="Mark Michaelis" w:date="2019-11-01T17:32:00Z">
        <w:r w:rsidDel="003C57E3">
          <w:delText xml:space="preserve">          </w:delText>
        </w:r>
        <w:r w:rsidR="00FA3D78" w:rsidRPr="00C4782F" w:rsidDel="003C57E3">
          <w:delText>{</w:delText>
        </w:r>
      </w:del>
    </w:p>
    <w:p w14:paraId="2D80AD43" w14:textId="6BFDCE56" w:rsidR="00E73B39" w:rsidRPr="00C4782F" w:rsidDel="003C57E3" w:rsidRDefault="00B26DD1">
      <w:pPr>
        <w:pStyle w:val="CDT"/>
        <w:rPr>
          <w:del w:id="749" w:author="Mark Michaelis" w:date="2019-11-01T17:32:00Z"/>
        </w:rPr>
      </w:pPr>
      <w:del w:id="750" w:author="Mark Michaelis" w:date="2019-11-01T17:32:00Z">
        <w:r w:rsidDel="003C57E3">
          <w:delText xml:space="preserve">              </w:delText>
        </w:r>
        <w:r w:rsidR="00FA3D78" w:rsidRPr="00C4782F" w:rsidDel="003C57E3">
          <w:delText>Console.Write(</w:delText>
        </w:r>
        <w:r w:rsidR="00FA3D78" w:rsidRPr="00C4782F" w:rsidDel="003C57E3">
          <w:rPr>
            <w:rStyle w:val="Maroon"/>
          </w:rPr>
          <w:delText>"."</w:delText>
        </w:r>
        <w:r w:rsidR="00FA3D78" w:rsidRPr="00C4782F" w:rsidDel="003C57E3">
          <w:delText>);</w:delText>
        </w:r>
      </w:del>
    </w:p>
    <w:p w14:paraId="3C839E29" w14:textId="5B1854E5" w:rsidR="00E73B39" w:rsidRPr="00C4782F" w:rsidDel="003C57E3" w:rsidRDefault="00B26DD1">
      <w:pPr>
        <w:pStyle w:val="CDT"/>
        <w:rPr>
          <w:del w:id="751" w:author="Mark Michaelis" w:date="2019-11-01T17:32:00Z"/>
        </w:rPr>
      </w:pPr>
      <w:del w:id="752" w:author="Mark Michaelis" w:date="2019-11-01T17:32:00Z">
        <w:r w:rsidDel="003C57E3">
          <w:delText xml:space="preserve">          </w:delText>
        </w:r>
        <w:r w:rsidR="00FA3D78" w:rsidRPr="00C4782F" w:rsidDel="003C57E3">
          <w:delText>}</w:delText>
        </w:r>
      </w:del>
    </w:p>
    <w:p w14:paraId="205754ED" w14:textId="6DB09B1D" w:rsidR="00E73B39" w:rsidRPr="00C4782F" w:rsidDel="003C57E3" w:rsidRDefault="00B26DD1">
      <w:pPr>
        <w:pStyle w:val="CDT"/>
        <w:rPr>
          <w:del w:id="753" w:author="Mark Michaelis" w:date="2019-11-01T17:32:00Z"/>
        </w:rPr>
      </w:pPr>
      <w:del w:id="754" w:author="Mark Michaelis" w:date="2019-11-01T17:32:00Z">
        <w:r w:rsidDel="003C57E3">
          <w:delText xml:space="preserve">      </w:delText>
        </w:r>
        <w:r w:rsidR="00FA3D78" w:rsidRPr="00C4782F" w:rsidDel="003C57E3">
          <w:delText>}</w:delText>
        </w:r>
      </w:del>
    </w:p>
    <w:p w14:paraId="5161CD41" w14:textId="1B46FF88" w:rsidR="00E73B39" w:rsidRPr="00C4782F" w:rsidDel="003C57E3" w:rsidRDefault="00B26DD1">
      <w:pPr>
        <w:pStyle w:val="CDT"/>
        <w:rPr>
          <w:del w:id="755" w:author="Mark Michaelis" w:date="2019-11-01T17:32:00Z"/>
        </w:rPr>
      </w:pPr>
      <w:del w:id="756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catch</w:delText>
        </w:r>
        <w:r w:rsidR="00FA3D78" w:rsidRPr="00C4782F" w:rsidDel="003C57E3">
          <w:delText>(AggregateException</w:delText>
        </w:r>
        <w:r w:rsidDel="003C57E3">
          <w:delText xml:space="preserve"> </w:delText>
        </w:r>
        <w:r w:rsidR="00FA3D78" w:rsidRPr="00C4782F" w:rsidDel="003C57E3">
          <w:delText>exception)</w:delText>
        </w:r>
      </w:del>
    </w:p>
    <w:p w14:paraId="300C298E" w14:textId="3684E216" w:rsidR="00E73B39" w:rsidRPr="00C4782F" w:rsidDel="003C57E3" w:rsidRDefault="00B26DD1">
      <w:pPr>
        <w:pStyle w:val="CDT"/>
        <w:rPr>
          <w:del w:id="757" w:author="Mark Michaelis" w:date="2019-11-01T17:32:00Z"/>
        </w:rPr>
      </w:pPr>
      <w:del w:id="758" w:author="Mark Michaelis" w:date="2019-11-01T17:32:00Z">
        <w:r w:rsidDel="003C57E3">
          <w:delText xml:space="preserve">      </w:delText>
        </w:r>
        <w:r w:rsidR="00FA3D78" w:rsidRPr="00C4782F" w:rsidDel="003C57E3">
          <w:delText>{</w:delText>
        </w:r>
      </w:del>
    </w:p>
    <w:p w14:paraId="5DA2F87D" w14:textId="6A3716E0" w:rsidR="00E73B39" w:rsidRPr="00C4782F" w:rsidDel="003C57E3" w:rsidRDefault="00B26DD1">
      <w:pPr>
        <w:pStyle w:val="CDT"/>
        <w:rPr>
          <w:del w:id="759" w:author="Mark Michaelis" w:date="2019-11-01T17:32:00Z"/>
        </w:rPr>
      </w:pPr>
      <w:del w:id="760" w:author="Mark Michaelis" w:date="2019-11-01T17:32:00Z">
        <w:r w:rsidDel="003C57E3">
          <w:delText xml:space="preserve">          </w:delText>
        </w:r>
        <w:r w:rsidR="00FA3D78" w:rsidRPr="00C4782F" w:rsidDel="003C57E3">
          <w:delText>exception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delText>exception.Flatten();</w:delText>
        </w:r>
      </w:del>
    </w:p>
    <w:p w14:paraId="5023AD53" w14:textId="489BA5AC" w:rsidR="00E73B39" w:rsidRPr="00C4782F" w:rsidDel="003C57E3" w:rsidRDefault="00B26DD1">
      <w:pPr>
        <w:pStyle w:val="CDT"/>
        <w:rPr>
          <w:del w:id="761" w:author="Mark Michaelis" w:date="2019-11-01T17:32:00Z"/>
        </w:rPr>
      </w:pPr>
      <w:del w:id="762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try</w:delText>
        </w:r>
      </w:del>
    </w:p>
    <w:p w14:paraId="03BD21CC" w14:textId="090450F7" w:rsidR="00E73B39" w:rsidRPr="00C4782F" w:rsidDel="003C57E3" w:rsidRDefault="00B26DD1">
      <w:pPr>
        <w:pStyle w:val="CDT"/>
        <w:rPr>
          <w:del w:id="763" w:author="Mark Michaelis" w:date="2019-11-01T17:32:00Z"/>
        </w:rPr>
      </w:pPr>
      <w:del w:id="764" w:author="Mark Michaelis" w:date="2019-11-01T17:32:00Z">
        <w:r w:rsidDel="003C57E3">
          <w:delText xml:space="preserve">          </w:delText>
        </w:r>
        <w:r w:rsidR="00FA3D78" w:rsidRPr="00C4782F" w:rsidDel="003C57E3">
          <w:delText>{</w:delText>
        </w:r>
      </w:del>
    </w:p>
    <w:p w14:paraId="09C63E05" w14:textId="1C6E50AD" w:rsidR="00E73B39" w:rsidRPr="00C4782F" w:rsidDel="003C57E3" w:rsidRDefault="00B26DD1">
      <w:pPr>
        <w:pStyle w:val="CDT"/>
        <w:rPr>
          <w:del w:id="765" w:author="Mark Michaelis" w:date="2019-11-01T17:32:00Z"/>
        </w:rPr>
      </w:pPr>
      <w:del w:id="766" w:author="Mark Michaelis" w:date="2019-11-01T17:32:00Z">
        <w:r w:rsidDel="003C57E3">
          <w:delText xml:space="preserve">              </w:delText>
        </w:r>
        <w:r w:rsidR="00FA3D78" w:rsidRPr="00C4782F" w:rsidDel="003C57E3">
          <w:delText>exception.Handle(innerException</w:delText>
        </w:r>
        <w:r w:rsidDel="003C57E3">
          <w:delText xml:space="preserve"> </w:delText>
        </w:r>
        <w:r w:rsidR="00FA3D78" w:rsidRPr="00C4782F" w:rsidDel="003C57E3">
          <w:delText>=&gt;</w:delText>
        </w:r>
      </w:del>
    </w:p>
    <w:p w14:paraId="1545EE0E" w14:textId="459F737E" w:rsidR="00E73B39" w:rsidRPr="00C4782F" w:rsidDel="003C57E3" w:rsidRDefault="00B26DD1">
      <w:pPr>
        <w:pStyle w:val="CDT"/>
        <w:rPr>
          <w:del w:id="767" w:author="Mark Michaelis" w:date="2019-11-01T17:32:00Z"/>
        </w:rPr>
      </w:pPr>
      <w:del w:id="768" w:author="Mark Michaelis" w:date="2019-11-01T17:32:00Z">
        <w:r w:rsidDel="003C57E3">
          <w:delText xml:space="preserve">              </w:delText>
        </w:r>
        <w:r w:rsidR="00FA3D78" w:rsidRPr="00C4782F" w:rsidDel="003C57E3">
          <w:delText>{</w:delText>
        </w:r>
      </w:del>
    </w:p>
    <w:p w14:paraId="36CA5751" w14:textId="21458E84" w:rsidR="00E73B39" w:rsidRPr="00C4782F" w:rsidDel="003C57E3" w:rsidRDefault="00B26DD1">
      <w:pPr>
        <w:pStyle w:val="CDT"/>
        <w:rPr>
          <w:del w:id="769" w:author="Mark Michaelis" w:date="2019-11-01T17:32:00Z"/>
          <w:rStyle w:val="CPKeyword"/>
        </w:rPr>
      </w:pPr>
      <w:del w:id="770" w:author="Mark Michaelis" w:date="2019-11-01T17:32:00Z">
        <w:r w:rsidDel="003C57E3">
          <w:rPr>
            <w:rStyle w:val="CPKeyword"/>
          </w:rPr>
          <w:delText xml:space="preserve">                  </w:delText>
        </w:r>
        <w:r w:rsidR="00FA3D78" w:rsidRPr="00C4782F" w:rsidDel="003C57E3">
          <w:rPr>
            <w:rStyle w:val="CPComment"/>
          </w:rPr>
          <w:delText>//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Rethrowing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rather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than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using</w:delText>
        </w:r>
      </w:del>
    </w:p>
    <w:p w14:paraId="0B849C2A" w14:textId="478A3FAA" w:rsidR="00E73B39" w:rsidRPr="00C4782F" w:rsidDel="003C57E3" w:rsidRDefault="00B26DD1">
      <w:pPr>
        <w:pStyle w:val="CDT"/>
        <w:rPr>
          <w:del w:id="771" w:author="Mark Michaelis" w:date="2019-11-01T17:32:00Z"/>
          <w:rStyle w:val="CPKeyword"/>
        </w:rPr>
      </w:pPr>
      <w:del w:id="772" w:author="Mark Michaelis" w:date="2019-11-01T17:32:00Z">
        <w:r w:rsidDel="003C57E3">
          <w:rPr>
            <w:rStyle w:val="CPKeyword"/>
          </w:rPr>
          <w:delText xml:space="preserve">                  </w:delText>
        </w:r>
        <w:r w:rsidR="00FA3D78" w:rsidRPr="00C4782F" w:rsidDel="003C57E3">
          <w:rPr>
            <w:rStyle w:val="CPComment"/>
          </w:rPr>
          <w:delText>//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if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condition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on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the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type</w:delText>
        </w:r>
      </w:del>
    </w:p>
    <w:p w14:paraId="7967B3A6" w14:textId="34CD4D6F" w:rsidR="00E73B39" w:rsidRPr="00C4782F" w:rsidDel="003C57E3" w:rsidRDefault="00B26DD1">
      <w:pPr>
        <w:pStyle w:val="CDT"/>
        <w:rPr>
          <w:del w:id="773" w:author="Mark Michaelis" w:date="2019-11-01T17:32:00Z"/>
        </w:rPr>
      </w:pPr>
      <w:del w:id="774" w:author="Mark Michaelis" w:date="2019-11-01T17:32:00Z">
        <w:r w:rsidDel="003C57E3">
          <w:delText xml:space="preserve">                  </w:delText>
        </w:r>
        <w:r w:rsidR="00FA3D78" w:rsidRPr="00C4782F" w:rsidDel="003C57E3">
          <w:delText>ExceptionDispatchInfo.Capture(</w:delText>
        </w:r>
      </w:del>
    </w:p>
    <w:p w14:paraId="1A63D095" w14:textId="6C9EA2FC" w:rsidR="00E73B39" w:rsidRPr="00C4782F" w:rsidDel="003C57E3" w:rsidRDefault="00B26DD1">
      <w:pPr>
        <w:pStyle w:val="CDT"/>
        <w:rPr>
          <w:del w:id="775" w:author="Mark Michaelis" w:date="2019-11-01T17:32:00Z"/>
        </w:rPr>
      </w:pPr>
      <w:del w:id="776" w:author="Mark Michaelis" w:date="2019-11-01T17:32:00Z">
        <w:r w:rsidDel="003C57E3">
          <w:delText xml:space="preserve">                      </w:delText>
        </w:r>
        <w:r w:rsidR="00FA3D78" w:rsidRPr="00C4782F" w:rsidDel="003C57E3">
          <w:delText>exception.InnerException)</w:delText>
        </w:r>
      </w:del>
    </w:p>
    <w:p w14:paraId="02459F8D" w14:textId="40AB2225" w:rsidR="00E73B39" w:rsidRPr="00C4782F" w:rsidDel="003C57E3" w:rsidRDefault="00B26DD1">
      <w:pPr>
        <w:pStyle w:val="CDT"/>
        <w:rPr>
          <w:del w:id="777" w:author="Mark Michaelis" w:date="2019-11-01T17:32:00Z"/>
        </w:rPr>
      </w:pPr>
      <w:del w:id="778" w:author="Mark Michaelis" w:date="2019-11-01T17:32:00Z">
        <w:r w:rsidDel="003C57E3">
          <w:delText xml:space="preserve">                      </w:delText>
        </w:r>
        <w:r w:rsidR="00FA3D78" w:rsidRPr="00C4782F" w:rsidDel="003C57E3">
          <w:delText>.Throw();</w:delText>
        </w:r>
      </w:del>
    </w:p>
    <w:p w14:paraId="44069946" w14:textId="038C5623" w:rsidR="00E73B39" w:rsidRPr="00C4782F" w:rsidDel="003C57E3" w:rsidRDefault="00B26DD1">
      <w:pPr>
        <w:pStyle w:val="CDT"/>
        <w:rPr>
          <w:del w:id="779" w:author="Mark Michaelis" w:date="2019-11-01T17:32:00Z"/>
        </w:rPr>
      </w:pPr>
      <w:del w:id="780" w:author="Mark Michaelis" w:date="2019-11-01T17:32:00Z">
        <w:r w:rsidDel="003C57E3">
          <w:delText xml:space="preserve">                  </w:delText>
        </w:r>
        <w:r w:rsidR="00FA3D78" w:rsidRPr="00C4782F" w:rsidDel="003C57E3">
          <w:rPr>
            <w:rStyle w:val="CPKeyword"/>
          </w:rPr>
          <w:delText>return</w:delText>
        </w:r>
        <w:r w:rsidDel="003C57E3">
          <w:rPr>
            <w:rStyle w:val="CPKeyword"/>
          </w:rPr>
          <w:delText xml:space="preserve"> </w:delText>
        </w:r>
        <w:r w:rsidR="00FA3D78" w:rsidRPr="00C4782F" w:rsidDel="003C57E3">
          <w:rPr>
            <w:rStyle w:val="CPKeyword"/>
          </w:rPr>
          <w:delText>true</w:delText>
        </w:r>
        <w:r w:rsidR="00FA3D78" w:rsidRPr="00C4782F" w:rsidDel="003C57E3">
          <w:delText>;</w:delText>
        </w:r>
      </w:del>
    </w:p>
    <w:p w14:paraId="4C32DCFC" w14:textId="1AAD0254" w:rsidR="00E73B39" w:rsidRPr="00C4782F" w:rsidDel="003C57E3" w:rsidRDefault="00B26DD1">
      <w:pPr>
        <w:pStyle w:val="CDT"/>
        <w:rPr>
          <w:del w:id="781" w:author="Mark Michaelis" w:date="2019-11-01T17:32:00Z"/>
        </w:rPr>
      </w:pPr>
      <w:del w:id="782" w:author="Mark Michaelis" w:date="2019-11-01T17:32:00Z">
        <w:r w:rsidDel="003C57E3">
          <w:delText xml:space="preserve">              </w:delText>
        </w:r>
        <w:r w:rsidR="00FA3D78" w:rsidRPr="00C4782F" w:rsidDel="003C57E3">
          <w:delText>});</w:delText>
        </w:r>
      </w:del>
    </w:p>
    <w:p w14:paraId="5654961F" w14:textId="4B2B11A9" w:rsidR="00E73B39" w:rsidRPr="00C4782F" w:rsidDel="003C57E3" w:rsidRDefault="00B26DD1">
      <w:pPr>
        <w:pStyle w:val="CDT"/>
        <w:rPr>
          <w:del w:id="783" w:author="Mark Michaelis" w:date="2019-11-01T17:32:00Z"/>
        </w:rPr>
      </w:pPr>
      <w:del w:id="784" w:author="Mark Michaelis" w:date="2019-11-01T17:32:00Z">
        <w:r w:rsidDel="003C57E3">
          <w:delText xml:space="preserve">          </w:delText>
        </w:r>
        <w:r w:rsidR="00FA3D78" w:rsidRPr="00C4782F" w:rsidDel="003C57E3">
          <w:delText>}</w:delText>
        </w:r>
      </w:del>
    </w:p>
    <w:p w14:paraId="061016A8" w14:textId="0269944E" w:rsidR="00E73B39" w:rsidRPr="00C4782F" w:rsidDel="003C57E3" w:rsidRDefault="00B26DD1">
      <w:pPr>
        <w:pStyle w:val="CDT"/>
        <w:rPr>
          <w:del w:id="785" w:author="Mark Michaelis" w:date="2019-11-01T17:32:00Z"/>
        </w:rPr>
      </w:pPr>
      <w:del w:id="786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catch</w:delText>
        </w:r>
        <w:r w:rsidR="00FA3D78" w:rsidRPr="00C4782F" w:rsidDel="003C57E3">
          <w:delText>(WebException)</w:delText>
        </w:r>
      </w:del>
    </w:p>
    <w:p w14:paraId="3241D405" w14:textId="09A7D7E3" w:rsidR="00E73B39" w:rsidRPr="00C4782F" w:rsidDel="003C57E3" w:rsidRDefault="00B26DD1">
      <w:pPr>
        <w:pStyle w:val="CDT"/>
        <w:rPr>
          <w:del w:id="787" w:author="Mark Michaelis" w:date="2019-11-01T17:32:00Z"/>
        </w:rPr>
      </w:pPr>
      <w:del w:id="788" w:author="Mark Michaelis" w:date="2019-11-01T17:32:00Z">
        <w:r w:rsidDel="003C57E3">
          <w:delText xml:space="preserve">          </w:delText>
        </w:r>
        <w:r w:rsidR="00FA3D78" w:rsidRPr="00C4782F" w:rsidDel="003C57E3">
          <w:delText>{</w:delText>
        </w:r>
      </w:del>
    </w:p>
    <w:p w14:paraId="226F8502" w14:textId="0223AA10" w:rsidR="00E73B39" w:rsidRPr="00C4782F" w:rsidDel="003C57E3" w:rsidRDefault="00B26DD1">
      <w:pPr>
        <w:pStyle w:val="CDT"/>
        <w:rPr>
          <w:del w:id="789" w:author="Mark Michaelis" w:date="2019-11-01T17:32:00Z"/>
          <w:rStyle w:val="CPComment"/>
        </w:rPr>
      </w:pPr>
      <w:del w:id="790" w:author="Mark Michaelis" w:date="2019-11-01T17:32:00Z">
        <w:r w:rsidDel="003C57E3">
          <w:rPr>
            <w:rStyle w:val="CPComment"/>
          </w:rPr>
          <w:delText xml:space="preserve">              </w:delText>
        </w:r>
        <w:r w:rsidR="00FA3D78" w:rsidRPr="00C4782F" w:rsidDel="003C57E3">
          <w:rPr>
            <w:rStyle w:val="CPComment"/>
          </w:rPr>
          <w:delText>//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...</w:delText>
        </w:r>
      </w:del>
    </w:p>
    <w:p w14:paraId="2B4E5241" w14:textId="0633A758" w:rsidR="00E73B39" w:rsidRPr="00C4782F" w:rsidDel="003C57E3" w:rsidRDefault="00B26DD1">
      <w:pPr>
        <w:pStyle w:val="CDT"/>
        <w:rPr>
          <w:del w:id="791" w:author="Mark Michaelis" w:date="2019-11-01T17:32:00Z"/>
        </w:rPr>
      </w:pPr>
      <w:del w:id="792" w:author="Mark Michaelis" w:date="2019-11-01T17:32:00Z">
        <w:r w:rsidDel="003C57E3">
          <w:delText xml:space="preserve">          </w:delText>
        </w:r>
        <w:r w:rsidR="00FA3D78" w:rsidRPr="00C4782F" w:rsidDel="003C57E3">
          <w:delText>}</w:delText>
        </w:r>
      </w:del>
    </w:p>
    <w:p w14:paraId="76B647C0" w14:textId="7E480458" w:rsidR="00E73B39" w:rsidRPr="00C4782F" w:rsidDel="003C57E3" w:rsidRDefault="00B26DD1">
      <w:pPr>
        <w:pStyle w:val="CDT"/>
        <w:rPr>
          <w:del w:id="793" w:author="Mark Michaelis" w:date="2019-11-01T17:32:00Z"/>
        </w:rPr>
      </w:pPr>
      <w:del w:id="794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catch</w:delText>
        </w:r>
        <w:r w:rsidR="00FA3D78" w:rsidRPr="00C4782F" w:rsidDel="003C57E3">
          <w:delText>(IOException</w:delText>
        </w:r>
        <w:r w:rsidDel="003C57E3">
          <w:delText xml:space="preserve"> </w:delText>
        </w:r>
        <w:r w:rsidR="00FA3D78" w:rsidRPr="00C4782F" w:rsidDel="003C57E3">
          <w:delText>)</w:delText>
        </w:r>
      </w:del>
    </w:p>
    <w:p w14:paraId="49EB7D2C" w14:textId="1E966685" w:rsidR="00E73B39" w:rsidRPr="00C4782F" w:rsidDel="003C57E3" w:rsidRDefault="00B26DD1">
      <w:pPr>
        <w:pStyle w:val="CDT"/>
        <w:rPr>
          <w:del w:id="795" w:author="Mark Michaelis" w:date="2019-11-01T17:32:00Z"/>
        </w:rPr>
      </w:pPr>
      <w:del w:id="796" w:author="Mark Michaelis" w:date="2019-11-01T17:32:00Z">
        <w:r w:rsidDel="003C57E3">
          <w:delText xml:space="preserve">          </w:delText>
        </w:r>
        <w:r w:rsidR="00FA3D78" w:rsidRPr="00C4782F" w:rsidDel="003C57E3">
          <w:delText>{</w:delText>
        </w:r>
      </w:del>
    </w:p>
    <w:p w14:paraId="6A2DD487" w14:textId="0D58306F" w:rsidR="00E73B39" w:rsidRPr="00C4782F" w:rsidDel="003C57E3" w:rsidRDefault="00B26DD1">
      <w:pPr>
        <w:pStyle w:val="CDT"/>
        <w:rPr>
          <w:del w:id="797" w:author="Mark Michaelis" w:date="2019-11-01T17:32:00Z"/>
          <w:rStyle w:val="CPComment"/>
        </w:rPr>
      </w:pPr>
      <w:del w:id="798" w:author="Mark Michaelis" w:date="2019-11-01T17:32:00Z">
        <w:r w:rsidDel="003C57E3">
          <w:rPr>
            <w:rStyle w:val="CPComment"/>
          </w:rPr>
          <w:delText xml:space="preserve">              </w:delText>
        </w:r>
        <w:r w:rsidR="00FA3D78" w:rsidRPr="00C4782F" w:rsidDel="003C57E3">
          <w:rPr>
            <w:rStyle w:val="CPComment"/>
          </w:rPr>
          <w:delText>//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...</w:delText>
        </w:r>
      </w:del>
    </w:p>
    <w:p w14:paraId="7B3F2D2F" w14:textId="074817E6" w:rsidR="00E73B39" w:rsidRPr="00C4782F" w:rsidDel="003C57E3" w:rsidRDefault="00B26DD1">
      <w:pPr>
        <w:pStyle w:val="CDT"/>
        <w:rPr>
          <w:del w:id="799" w:author="Mark Michaelis" w:date="2019-11-01T17:32:00Z"/>
        </w:rPr>
      </w:pPr>
      <w:del w:id="800" w:author="Mark Michaelis" w:date="2019-11-01T17:32:00Z">
        <w:r w:rsidDel="003C57E3">
          <w:delText xml:space="preserve">          </w:delText>
        </w:r>
        <w:r w:rsidR="00FA3D78" w:rsidRPr="00C4782F" w:rsidDel="003C57E3">
          <w:delText>}</w:delText>
        </w:r>
      </w:del>
    </w:p>
    <w:p w14:paraId="41B564BA" w14:textId="44198304" w:rsidR="00E73B39" w:rsidRPr="00C4782F" w:rsidDel="003C57E3" w:rsidRDefault="00B26DD1">
      <w:pPr>
        <w:pStyle w:val="CDT"/>
        <w:rPr>
          <w:del w:id="801" w:author="Mark Michaelis" w:date="2019-11-01T17:32:00Z"/>
        </w:rPr>
      </w:pPr>
      <w:del w:id="802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catch</w:delText>
        </w:r>
        <w:r w:rsidR="00FA3D78" w:rsidRPr="00C4782F" w:rsidDel="003C57E3">
          <w:delText>(NotSupportedException</w:delText>
        </w:r>
        <w:r w:rsidDel="003C57E3">
          <w:delText xml:space="preserve"> </w:delText>
        </w:r>
        <w:r w:rsidR="00FA3D78" w:rsidRPr="00C4782F" w:rsidDel="003C57E3">
          <w:delText>)</w:delText>
        </w:r>
      </w:del>
    </w:p>
    <w:p w14:paraId="66E608C3" w14:textId="430FAF4B" w:rsidR="00E73B39" w:rsidRPr="00C4782F" w:rsidDel="003C57E3" w:rsidRDefault="00B26DD1">
      <w:pPr>
        <w:pStyle w:val="CDT"/>
        <w:rPr>
          <w:del w:id="803" w:author="Mark Michaelis" w:date="2019-11-01T17:32:00Z"/>
        </w:rPr>
      </w:pPr>
      <w:del w:id="804" w:author="Mark Michaelis" w:date="2019-11-01T17:32:00Z">
        <w:r w:rsidDel="003C57E3">
          <w:delText xml:space="preserve">          </w:delText>
        </w:r>
        <w:r w:rsidR="00FA3D78" w:rsidRPr="00C4782F" w:rsidDel="003C57E3">
          <w:delText>{</w:delText>
        </w:r>
      </w:del>
    </w:p>
    <w:p w14:paraId="21EB0ED6" w14:textId="7662C814" w:rsidR="00E73B39" w:rsidRPr="00C4782F" w:rsidDel="003C57E3" w:rsidRDefault="00B26DD1">
      <w:pPr>
        <w:pStyle w:val="CDT"/>
        <w:rPr>
          <w:del w:id="805" w:author="Mark Michaelis" w:date="2019-11-01T17:32:00Z"/>
        </w:rPr>
      </w:pPr>
      <w:del w:id="806" w:author="Mark Michaelis" w:date="2019-11-01T17:32:00Z">
        <w:r w:rsidDel="003C57E3">
          <w:delText xml:space="preserve">              </w:delText>
        </w:r>
        <w:r w:rsidR="00FA3D78" w:rsidRPr="00C4782F" w:rsidDel="003C57E3">
          <w:delText>//</w:delText>
        </w:r>
        <w:r w:rsidDel="003C57E3">
          <w:delText xml:space="preserve"> </w:delText>
        </w:r>
        <w:r w:rsidR="00FA3D78" w:rsidRPr="00C4782F" w:rsidDel="003C57E3">
          <w:delText>...</w:delText>
        </w:r>
      </w:del>
    </w:p>
    <w:p w14:paraId="51A4F418" w14:textId="78758391" w:rsidR="00E73B39" w:rsidRPr="00C4782F" w:rsidDel="003C57E3" w:rsidRDefault="00B26DD1">
      <w:pPr>
        <w:pStyle w:val="CDT"/>
        <w:rPr>
          <w:del w:id="807" w:author="Mark Michaelis" w:date="2019-11-01T17:32:00Z"/>
        </w:rPr>
      </w:pPr>
      <w:del w:id="808" w:author="Mark Michaelis" w:date="2019-11-01T17:32:00Z">
        <w:r w:rsidDel="003C57E3">
          <w:delText xml:space="preserve">          </w:delText>
        </w:r>
        <w:r w:rsidR="00FA3D78" w:rsidRPr="00C4782F" w:rsidDel="003C57E3">
          <w:delText>}</w:delText>
        </w:r>
      </w:del>
    </w:p>
    <w:p w14:paraId="40351A14" w14:textId="1555DF10" w:rsidR="00E73B39" w:rsidRPr="00C4782F" w:rsidDel="003C57E3" w:rsidRDefault="00B26DD1">
      <w:pPr>
        <w:pStyle w:val="CDT"/>
        <w:rPr>
          <w:del w:id="809" w:author="Mark Michaelis" w:date="2019-11-01T17:32:00Z"/>
        </w:rPr>
      </w:pPr>
      <w:del w:id="810" w:author="Mark Michaelis" w:date="2019-11-01T17:32:00Z">
        <w:r w:rsidDel="003C57E3">
          <w:delText xml:space="preserve">      </w:delText>
        </w:r>
        <w:r w:rsidR="00FA3D78" w:rsidRPr="00C4782F" w:rsidDel="003C57E3">
          <w:delText>}</w:delText>
        </w:r>
      </w:del>
    </w:p>
    <w:p w14:paraId="5036578B" w14:textId="2B428A3A" w:rsidR="00E73B39" w:rsidRPr="00C4782F" w:rsidDel="003C57E3" w:rsidRDefault="00B26DD1">
      <w:pPr>
        <w:pStyle w:val="CDT"/>
        <w:rPr>
          <w:del w:id="811" w:author="Mark Michaelis" w:date="2019-11-01T17:32:00Z"/>
        </w:rPr>
      </w:pPr>
      <w:del w:id="812" w:author="Mark Michaelis" w:date="2019-11-01T17:32:00Z">
        <w:r w:rsidDel="003C57E3">
          <w:delText xml:space="preserve">  </w:delText>
        </w:r>
        <w:r w:rsidR="00FA3D78" w:rsidRPr="00C4782F" w:rsidDel="003C57E3">
          <w:delText>}</w:delText>
        </w:r>
      </w:del>
    </w:p>
    <w:p w14:paraId="4FC94703" w14:textId="32BD8F50" w:rsidR="00E73B39" w:rsidRPr="00C4782F" w:rsidDel="003C57E3" w:rsidRDefault="00E73B39">
      <w:pPr>
        <w:pStyle w:val="CDT"/>
        <w:rPr>
          <w:del w:id="813" w:author="Mark Michaelis" w:date="2019-11-01T17:32:00Z"/>
        </w:rPr>
      </w:pPr>
    </w:p>
    <w:p w14:paraId="77B61DEC" w14:textId="2D2FCB67" w:rsidR="00E73B39" w:rsidRPr="00C4782F" w:rsidDel="003C57E3" w:rsidRDefault="00E73B39">
      <w:pPr>
        <w:pStyle w:val="CDT"/>
        <w:rPr>
          <w:del w:id="814" w:author="Mark Michaelis" w:date="2019-11-01T17:32:00Z"/>
        </w:rPr>
      </w:pPr>
    </w:p>
    <w:p w14:paraId="20A6CCCA" w14:textId="74AE1A5C" w:rsidR="00E73B39" w:rsidRPr="00C4782F" w:rsidDel="003C57E3" w:rsidRDefault="00B26DD1">
      <w:pPr>
        <w:pStyle w:val="CDT"/>
        <w:rPr>
          <w:del w:id="815" w:author="Mark Michaelis" w:date="2019-11-01T17:32:00Z"/>
        </w:rPr>
      </w:pPr>
      <w:del w:id="816" w:author="Mark Michaelis" w:date="2019-11-01T17:32:00Z">
        <w:r w:rsidDel="003C57E3">
          <w:delText xml:space="preserve">  </w:delText>
        </w:r>
        <w:r w:rsidR="00FA3D78" w:rsidRPr="00C4782F" w:rsidDel="003C57E3">
          <w:rPr>
            <w:rStyle w:val="CPKeyword"/>
          </w:rPr>
          <w:delText>private</w:delText>
        </w:r>
        <w:r w:rsidDel="003C57E3">
          <w:rPr>
            <w:rStyle w:val="CPKeyword"/>
          </w:rPr>
          <w:delText xml:space="preserve"> </w:delText>
        </w:r>
        <w:r w:rsidR="00FA3D78" w:rsidRPr="00C4782F" w:rsidDel="003C57E3">
          <w:rPr>
            <w:rStyle w:val="CPKeyword"/>
          </w:rPr>
          <w:delText>static</w:delText>
        </w:r>
        <w:r w:rsidDel="003C57E3">
          <w:delText xml:space="preserve"> </w:delText>
        </w:r>
        <w:r w:rsidR="00FA3D78" w:rsidRPr="00C4782F" w:rsidDel="003C57E3">
          <w:delText>Task</w:delText>
        </w:r>
        <w:r w:rsidDel="003C57E3">
          <w:delText xml:space="preserve"> </w:delText>
        </w:r>
        <w:r w:rsidR="00FA3D78" w:rsidRPr="00C4782F" w:rsidDel="003C57E3">
          <w:delText>WriteWebRequestSizeAsync(</w:delText>
        </w:r>
      </w:del>
    </w:p>
    <w:p w14:paraId="3A0B2425" w14:textId="599C42D6" w:rsidR="00E73B39" w:rsidRPr="00C4782F" w:rsidDel="003C57E3" w:rsidRDefault="00B26DD1">
      <w:pPr>
        <w:pStyle w:val="CDT"/>
        <w:rPr>
          <w:del w:id="817" w:author="Mark Michaelis" w:date="2019-11-01T17:32:00Z"/>
        </w:rPr>
      </w:pPr>
      <w:del w:id="818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string</w:delText>
        </w:r>
        <w:r w:rsidDel="003C57E3">
          <w:delText xml:space="preserve"> </w:delText>
        </w:r>
        <w:r w:rsidR="00FA3D78" w:rsidRPr="00C4782F" w:rsidDel="003C57E3">
          <w:delText>url)</w:delText>
        </w:r>
      </w:del>
    </w:p>
    <w:p w14:paraId="58767336" w14:textId="25417075" w:rsidR="00E73B39" w:rsidRPr="00C4782F" w:rsidDel="003C57E3" w:rsidRDefault="00B26DD1">
      <w:pPr>
        <w:pStyle w:val="CDT"/>
        <w:rPr>
          <w:del w:id="819" w:author="Mark Michaelis" w:date="2019-11-01T17:32:00Z"/>
        </w:rPr>
      </w:pPr>
      <w:del w:id="820" w:author="Mark Michaelis" w:date="2019-11-01T17:32:00Z">
        <w:r w:rsidDel="003C57E3">
          <w:delText xml:space="preserve">  </w:delText>
        </w:r>
        <w:r w:rsidR="00FA3D78" w:rsidRPr="00C4782F" w:rsidDel="003C57E3">
          <w:delText>{</w:delText>
        </w:r>
      </w:del>
    </w:p>
    <w:p w14:paraId="532EBB4D" w14:textId="52315052" w:rsidR="00E73B39" w:rsidRPr="00C4782F" w:rsidDel="003C57E3" w:rsidRDefault="00B26DD1">
      <w:pPr>
        <w:pStyle w:val="CDT"/>
        <w:rPr>
          <w:del w:id="821" w:author="Mark Michaelis" w:date="2019-11-01T17:32:00Z"/>
        </w:rPr>
      </w:pPr>
      <w:del w:id="822" w:author="Mark Michaelis" w:date="2019-11-01T17:32:00Z">
        <w:r w:rsidDel="003C57E3">
          <w:delText xml:space="preserve">      </w:delText>
        </w:r>
        <w:r w:rsidR="00FA3D78" w:rsidRPr="00C4782F" w:rsidDel="003C57E3">
          <w:delText>StreamReader</w:delText>
        </w:r>
        <w:r w:rsidDel="003C57E3">
          <w:delText xml:space="preserve"> </w:delText>
        </w:r>
        <w:r w:rsidR="00FA3D78" w:rsidRPr="00C4782F" w:rsidDel="003C57E3">
          <w:delText>reader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rPr>
            <w:rStyle w:val="CPKeyword"/>
          </w:rPr>
          <w:delText>null</w:delText>
        </w:r>
        <w:r w:rsidR="00FA3D78" w:rsidRPr="00C4782F" w:rsidDel="003C57E3">
          <w:delText>;</w:delText>
        </w:r>
      </w:del>
    </w:p>
    <w:p w14:paraId="42D46D43" w14:textId="03C98F26" w:rsidR="00E73B39" w:rsidRPr="00C4782F" w:rsidDel="003C57E3" w:rsidRDefault="00B26DD1">
      <w:pPr>
        <w:pStyle w:val="CDT"/>
        <w:rPr>
          <w:del w:id="823" w:author="Mark Michaelis" w:date="2019-11-01T17:32:00Z"/>
        </w:rPr>
      </w:pPr>
      <w:del w:id="824" w:author="Mark Michaelis" w:date="2019-11-01T17:32:00Z">
        <w:r w:rsidDel="003C57E3">
          <w:delText xml:space="preserve">      </w:delText>
        </w:r>
        <w:r w:rsidR="00FA3D78" w:rsidRPr="00C4782F" w:rsidDel="003C57E3">
          <w:delText>WebRequest</w:delText>
        </w:r>
        <w:r w:rsidDel="003C57E3">
          <w:delText xml:space="preserve"> </w:delText>
        </w:r>
        <w:r w:rsidR="00FA3D78" w:rsidRPr="00C4782F" w:rsidDel="003C57E3">
          <w:delText>webRequest</w:delText>
        </w:r>
        <w:r w:rsidDel="003C57E3">
          <w:delText xml:space="preserve"> </w:delText>
        </w:r>
        <w:r w:rsidR="00FA3D78" w:rsidRPr="00C4782F" w:rsidDel="003C57E3">
          <w:delText>=</w:delText>
        </w:r>
      </w:del>
    </w:p>
    <w:p w14:paraId="6A707994" w14:textId="04EF9243" w:rsidR="00E73B39" w:rsidRPr="00C4782F" w:rsidDel="003C57E3" w:rsidRDefault="00B26DD1">
      <w:pPr>
        <w:pStyle w:val="CDT"/>
        <w:rPr>
          <w:del w:id="825" w:author="Mark Michaelis" w:date="2019-11-01T17:32:00Z"/>
        </w:rPr>
      </w:pPr>
      <w:del w:id="826" w:author="Mark Michaelis" w:date="2019-11-01T17:32:00Z">
        <w:r w:rsidDel="003C57E3">
          <w:delText xml:space="preserve">           </w:delText>
        </w:r>
        <w:r w:rsidR="00FA3D78" w:rsidRPr="00C4782F" w:rsidDel="003C57E3">
          <w:delText>WebRequest.Create(url);</w:delText>
        </w:r>
      </w:del>
    </w:p>
    <w:p w14:paraId="77F52596" w14:textId="75CABAA0" w:rsidR="00E73B39" w:rsidRPr="00C4782F" w:rsidDel="003C57E3" w:rsidRDefault="00E73B39">
      <w:pPr>
        <w:pStyle w:val="CDT"/>
        <w:rPr>
          <w:del w:id="827" w:author="Mark Michaelis" w:date="2019-11-01T17:32:00Z"/>
        </w:rPr>
      </w:pPr>
    </w:p>
    <w:p w14:paraId="12AFF13E" w14:textId="75628B43" w:rsidR="00E73B39" w:rsidRPr="00C4782F" w:rsidDel="003C57E3" w:rsidRDefault="00B26DD1">
      <w:pPr>
        <w:pStyle w:val="CDT"/>
        <w:rPr>
          <w:del w:id="828" w:author="Mark Michaelis" w:date="2019-11-01T17:32:00Z"/>
        </w:rPr>
      </w:pPr>
      <w:del w:id="829" w:author="Mark Michaelis" w:date="2019-11-01T17:32:00Z">
        <w:r w:rsidDel="003C57E3">
          <w:delText xml:space="preserve">      </w:delText>
        </w:r>
        <w:r w:rsidR="00FA3D78" w:rsidRPr="00C4782F" w:rsidDel="003C57E3">
          <w:delText>Task</w:delText>
        </w:r>
        <w:r w:rsidDel="003C57E3">
          <w:delText xml:space="preserve"> </w:delText>
        </w:r>
        <w:r w:rsidR="00FA3D78" w:rsidRPr="00C4782F" w:rsidDel="003C57E3">
          <w:delText>task</w:delText>
        </w:r>
        <w:r w:rsidDel="003C57E3">
          <w:delText xml:space="preserve"> </w:delText>
        </w:r>
        <w:r w:rsidR="00FA3D78" w:rsidRPr="00C4782F" w:rsidDel="003C57E3">
          <w:delText>=</w:delText>
        </w:r>
      </w:del>
    </w:p>
    <w:p w14:paraId="02C693D8" w14:textId="3C14A9BD" w:rsidR="00E73B39" w:rsidRPr="00C4782F" w:rsidDel="003C57E3" w:rsidRDefault="00B26DD1">
      <w:pPr>
        <w:pStyle w:val="CDT"/>
        <w:rPr>
          <w:del w:id="830" w:author="Mark Michaelis" w:date="2019-11-01T17:32:00Z"/>
        </w:rPr>
      </w:pPr>
      <w:del w:id="831" w:author="Mark Michaelis" w:date="2019-11-01T17:32:00Z">
        <w:r w:rsidDel="003C57E3">
          <w:delText xml:space="preserve">          </w:delText>
        </w:r>
        <w:r w:rsidR="00FA3D78" w:rsidRPr="00C4782F" w:rsidDel="003C57E3">
          <w:delText>webRequest.GetResponseAsync()</w:delText>
        </w:r>
      </w:del>
    </w:p>
    <w:p w14:paraId="1722816A" w14:textId="0593EE58" w:rsidR="00E73B39" w:rsidRPr="00C4782F" w:rsidDel="003C57E3" w:rsidRDefault="00B26DD1">
      <w:pPr>
        <w:pStyle w:val="CDT"/>
        <w:rPr>
          <w:del w:id="832" w:author="Mark Michaelis" w:date="2019-11-01T17:32:00Z"/>
        </w:rPr>
      </w:pPr>
      <w:del w:id="833" w:author="Mark Michaelis" w:date="2019-11-01T17:32:00Z">
        <w:r w:rsidDel="003C57E3">
          <w:delText xml:space="preserve">      </w:delText>
        </w:r>
        <w:r w:rsidR="00FA3D78" w:rsidRPr="00C4782F" w:rsidDel="003C57E3">
          <w:delText>.ContinueWith(</w:delText>
        </w:r>
        <w:r w:rsidDel="003C57E3">
          <w:delText xml:space="preserve"> </w:delText>
        </w:r>
        <w:r w:rsidR="00FA3D78" w:rsidRPr="00C4782F" w:rsidDel="003C57E3">
          <w:delText>antecedent</w:delText>
        </w:r>
        <w:r w:rsidDel="003C57E3">
          <w:delText xml:space="preserve"> </w:delText>
        </w:r>
        <w:r w:rsidR="00FA3D78" w:rsidRPr="00C4782F" w:rsidDel="003C57E3">
          <w:delText>=&gt;</w:delText>
        </w:r>
      </w:del>
    </w:p>
    <w:p w14:paraId="21CB7EFA" w14:textId="48E74C29" w:rsidR="00E73B39" w:rsidRPr="00C4782F" w:rsidDel="003C57E3" w:rsidRDefault="00B26DD1">
      <w:pPr>
        <w:pStyle w:val="CDT"/>
        <w:rPr>
          <w:del w:id="834" w:author="Mark Michaelis" w:date="2019-11-01T17:32:00Z"/>
        </w:rPr>
      </w:pPr>
      <w:del w:id="835" w:author="Mark Michaelis" w:date="2019-11-01T17:32:00Z">
        <w:r w:rsidDel="003C57E3">
          <w:delText xml:space="preserve">      </w:delText>
        </w:r>
        <w:r w:rsidR="00FA3D78" w:rsidRPr="00C4782F" w:rsidDel="003C57E3">
          <w:delText>{</w:delText>
        </w:r>
      </w:del>
    </w:p>
    <w:p w14:paraId="16D30188" w14:textId="6731EAF5" w:rsidR="00E73B39" w:rsidRPr="00C4782F" w:rsidDel="003C57E3" w:rsidRDefault="00B26DD1">
      <w:pPr>
        <w:pStyle w:val="CDT"/>
        <w:rPr>
          <w:del w:id="836" w:author="Mark Michaelis" w:date="2019-11-01T17:32:00Z"/>
        </w:rPr>
      </w:pPr>
      <w:del w:id="837" w:author="Mark Michaelis" w:date="2019-11-01T17:32:00Z">
        <w:r w:rsidDel="003C57E3">
          <w:delText xml:space="preserve">          </w:delText>
        </w:r>
        <w:r w:rsidR="00FA3D78" w:rsidRPr="00C4782F" w:rsidDel="003C57E3">
          <w:delText>WebResponse</w:delText>
        </w:r>
        <w:r w:rsidDel="003C57E3">
          <w:delText xml:space="preserve"> </w:delText>
        </w:r>
        <w:r w:rsidR="00FA3D78" w:rsidRPr="00C4782F" w:rsidDel="003C57E3">
          <w:delText>response</w:delText>
        </w:r>
        <w:r w:rsidDel="003C57E3">
          <w:delText xml:space="preserve"> </w:delText>
        </w:r>
        <w:r w:rsidR="00FA3D78" w:rsidRPr="00C4782F" w:rsidDel="003C57E3">
          <w:delText>=</w:delText>
        </w:r>
      </w:del>
    </w:p>
    <w:p w14:paraId="37EE8789" w14:textId="6724F34B" w:rsidR="00E73B39" w:rsidRPr="00C4782F" w:rsidDel="003C57E3" w:rsidRDefault="00B26DD1">
      <w:pPr>
        <w:pStyle w:val="CDT"/>
        <w:rPr>
          <w:del w:id="838" w:author="Mark Michaelis" w:date="2019-11-01T17:32:00Z"/>
        </w:rPr>
      </w:pPr>
      <w:del w:id="839" w:author="Mark Michaelis" w:date="2019-11-01T17:32:00Z">
        <w:r w:rsidDel="003C57E3">
          <w:delText xml:space="preserve">             </w:delText>
        </w:r>
        <w:r w:rsidR="00FA3D78" w:rsidRPr="00C4782F" w:rsidDel="003C57E3">
          <w:delText>antecedent.Result;</w:delText>
        </w:r>
      </w:del>
    </w:p>
    <w:p w14:paraId="54D27766" w14:textId="0F966A3A" w:rsidR="00E73B39" w:rsidRPr="00C4782F" w:rsidDel="003C57E3" w:rsidRDefault="00E73B39">
      <w:pPr>
        <w:pStyle w:val="CDT"/>
        <w:rPr>
          <w:del w:id="840" w:author="Mark Michaelis" w:date="2019-11-01T17:32:00Z"/>
        </w:rPr>
      </w:pPr>
    </w:p>
    <w:p w14:paraId="293B5BB9" w14:textId="12594DF6" w:rsidR="00E73B39" w:rsidRPr="00C4782F" w:rsidDel="003C57E3" w:rsidRDefault="00B26DD1">
      <w:pPr>
        <w:pStyle w:val="CDT"/>
        <w:rPr>
          <w:del w:id="841" w:author="Mark Michaelis" w:date="2019-11-01T17:32:00Z"/>
        </w:rPr>
      </w:pPr>
      <w:del w:id="842" w:author="Mark Michaelis" w:date="2019-11-01T17:32:00Z">
        <w:r w:rsidDel="003C57E3">
          <w:delText xml:space="preserve">          </w:delText>
        </w:r>
        <w:r w:rsidR="00FA3D78" w:rsidRPr="00C4782F" w:rsidDel="003C57E3">
          <w:delText>reader</w:delText>
        </w:r>
        <w:r w:rsidDel="003C57E3">
          <w:delText xml:space="preserve"> </w:delText>
        </w:r>
        <w:r w:rsidR="00FA3D78" w:rsidRPr="00C4782F" w:rsidDel="003C57E3">
          <w:delText>=</w:delText>
        </w:r>
      </w:del>
    </w:p>
    <w:p w14:paraId="653A8F9D" w14:textId="58569750" w:rsidR="00E73B39" w:rsidRPr="00C4782F" w:rsidDel="003C57E3" w:rsidRDefault="00B26DD1">
      <w:pPr>
        <w:pStyle w:val="CDT"/>
        <w:rPr>
          <w:del w:id="843" w:author="Mark Michaelis" w:date="2019-11-01T17:32:00Z"/>
        </w:rPr>
      </w:pPr>
      <w:del w:id="844" w:author="Mark Michaelis" w:date="2019-11-01T17:32:00Z">
        <w:r w:rsidDel="003C57E3">
          <w:delText xml:space="preserve">              </w:delText>
        </w:r>
        <w:r w:rsidR="00FA3D78" w:rsidRPr="00C4782F" w:rsidDel="003C57E3">
          <w:rPr>
            <w:rStyle w:val="CPKeyword"/>
          </w:rPr>
          <w:delText>new</w:delText>
        </w:r>
        <w:r w:rsidDel="003C57E3">
          <w:delText xml:space="preserve"> </w:delText>
        </w:r>
        <w:r w:rsidR="00FA3D78" w:rsidRPr="00C4782F" w:rsidDel="003C57E3">
          <w:delText>StreamReader(</w:delText>
        </w:r>
      </w:del>
    </w:p>
    <w:p w14:paraId="12A457D9" w14:textId="65A1E34C" w:rsidR="00E73B39" w:rsidRPr="00C4782F" w:rsidDel="003C57E3" w:rsidRDefault="00B26DD1">
      <w:pPr>
        <w:pStyle w:val="CDT"/>
        <w:rPr>
          <w:del w:id="845" w:author="Mark Michaelis" w:date="2019-11-01T17:32:00Z"/>
        </w:rPr>
      </w:pPr>
      <w:del w:id="846" w:author="Mark Michaelis" w:date="2019-11-01T17:32:00Z">
        <w:r w:rsidDel="003C57E3">
          <w:delText xml:space="preserve">                  </w:delText>
        </w:r>
        <w:r w:rsidR="00FA3D78" w:rsidRPr="00C4782F" w:rsidDel="003C57E3">
          <w:delText>response.GetResponseStream());</w:delText>
        </w:r>
      </w:del>
    </w:p>
    <w:p w14:paraId="45CAE331" w14:textId="3F25C170" w:rsidR="00E73B39" w:rsidRPr="00C4782F" w:rsidDel="003C57E3" w:rsidRDefault="00B26DD1">
      <w:pPr>
        <w:pStyle w:val="CDT"/>
        <w:rPr>
          <w:del w:id="847" w:author="Mark Michaelis" w:date="2019-11-01T17:32:00Z"/>
        </w:rPr>
      </w:pPr>
      <w:del w:id="848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return</w:delText>
        </w:r>
        <w:r w:rsidDel="003C57E3">
          <w:delText xml:space="preserve"> </w:delText>
        </w:r>
        <w:r w:rsidR="00FA3D78" w:rsidRPr="00C4782F" w:rsidDel="003C57E3">
          <w:delText>reader.ReadToEndAsync();</w:delText>
        </w:r>
      </w:del>
    </w:p>
    <w:p w14:paraId="137AB3F5" w14:textId="4A586B89" w:rsidR="00E73B39" w:rsidRPr="00C4782F" w:rsidDel="003C57E3" w:rsidRDefault="00B26DD1">
      <w:pPr>
        <w:pStyle w:val="CDT"/>
        <w:rPr>
          <w:del w:id="849" w:author="Mark Michaelis" w:date="2019-11-01T17:32:00Z"/>
        </w:rPr>
      </w:pPr>
      <w:del w:id="850" w:author="Mark Michaelis" w:date="2019-11-01T17:32:00Z">
        <w:r w:rsidDel="003C57E3">
          <w:delText xml:space="preserve">      </w:delText>
        </w:r>
        <w:r w:rsidR="00FA3D78" w:rsidRPr="00C4782F" w:rsidDel="003C57E3">
          <w:delText>})</w:delText>
        </w:r>
      </w:del>
    </w:p>
    <w:p w14:paraId="655679B8" w14:textId="22E903AB" w:rsidR="00E73B39" w:rsidRPr="00C4782F" w:rsidDel="003C57E3" w:rsidRDefault="00B26DD1">
      <w:pPr>
        <w:pStyle w:val="CDT"/>
        <w:rPr>
          <w:del w:id="851" w:author="Mark Michaelis" w:date="2019-11-01T17:32:00Z"/>
        </w:rPr>
      </w:pPr>
      <w:del w:id="852" w:author="Mark Michaelis" w:date="2019-11-01T17:32:00Z">
        <w:r w:rsidDel="003C57E3">
          <w:delText xml:space="preserve">      </w:delText>
        </w:r>
        <w:r w:rsidR="00FA3D78" w:rsidRPr="00C4782F" w:rsidDel="003C57E3">
          <w:delText>.Unwrap()</w:delText>
        </w:r>
      </w:del>
    </w:p>
    <w:p w14:paraId="41887F21" w14:textId="7108480B" w:rsidR="00E73B39" w:rsidRPr="00C4782F" w:rsidDel="003C57E3" w:rsidRDefault="00B26DD1">
      <w:pPr>
        <w:pStyle w:val="CDT"/>
        <w:rPr>
          <w:del w:id="853" w:author="Mark Michaelis" w:date="2019-11-01T17:32:00Z"/>
        </w:rPr>
      </w:pPr>
      <w:del w:id="854" w:author="Mark Michaelis" w:date="2019-11-01T17:32:00Z">
        <w:r w:rsidDel="003C57E3">
          <w:delText xml:space="preserve">      </w:delText>
        </w:r>
        <w:r w:rsidR="00FA3D78" w:rsidRPr="00C4782F" w:rsidDel="003C57E3">
          <w:delText>.ContinueWith(antecedent</w:delText>
        </w:r>
        <w:r w:rsidDel="003C57E3">
          <w:delText xml:space="preserve"> </w:delText>
        </w:r>
        <w:r w:rsidR="00FA3D78" w:rsidRPr="00C4782F" w:rsidDel="003C57E3">
          <w:delText>=&gt;</w:delText>
        </w:r>
      </w:del>
    </w:p>
    <w:p w14:paraId="2C81F56C" w14:textId="3068523A" w:rsidR="00E73B39" w:rsidRPr="00C4782F" w:rsidDel="003C57E3" w:rsidRDefault="00B26DD1">
      <w:pPr>
        <w:pStyle w:val="CDT"/>
        <w:rPr>
          <w:del w:id="855" w:author="Mark Michaelis" w:date="2019-11-01T17:32:00Z"/>
        </w:rPr>
      </w:pPr>
      <w:del w:id="856" w:author="Mark Michaelis" w:date="2019-11-01T17:32:00Z">
        <w:r w:rsidDel="003C57E3">
          <w:delText xml:space="preserve">      </w:delText>
        </w:r>
        <w:r w:rsidR="00FA3D78" w:rsidRPr="00C4782F" w:rsidDel="003C57E3">
          <w:delText>{</w:delText>
        </w:r>
      </w:del>
    </w:p>
    <w:p w14:paraId="10B1014F" w14:textId="789451FD" w:rsidR="00E73B39" w:rsidRPr="00C4782F" w:rsidDel="003C57E3" w:rsidRDefault="00B26DD1">
      <w:pPr>
        <w:pStyle w:val="CDT"/>
        <w:rPr>
          <w:del w:id="857" w:author="Mark Michaelis" w:date="2019-11-01T17:32:00Z"/>
        </w:rPr>
      </w:pPr>
      <w:del w:id="858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if</w:delText>
        </w:r>
        <w:r w:rsidR="00FA3D78" w:rsidRPr="00C4782F" w:rsidDel="003C57E3">
          <w:delText>(reader</w:delText>
        </w:r>
        <w:r w:rsidDel="003C57E3">
          <w:delText xml:space="preserve"> </w:delText>
        </w:r>
        <w:r w:rsidR="00FA3D78" w:rsidRPr="00C4782F" w:rsidDel="003C57E3">
          <w:delText>!=</w:delText>
        </w:r>
        <w:r w:rsidDel="003C57E3">
          <w:delText xml:space="preserve"> </w:delText>
        </w:r>
        <w:r w:rsidR="00FA3D78" w:rsidRPr="00C4782F" w:rsidDel="003C57E3">
          <w:rPr>
            <w:rStyle w:val="CPKeyword"/>
          </w:rPr>
          <w:delText>null</w:delText>
        </w:r>
        <w:r w:rsidR="00FA3D78" w:rsidRPr="00C4782F" w:rsidDel="003C57E3">
          <w:delText>)</w:delText>
        </w:r>
        <w:r w:rsidDel="003C57E3">
          <w:delText xml:space="preserve"> </w:delText>
        </w:r>
        <w:r w:rsidR="00FA3D78" w:rsidRPr="00C4782F" w:rsidDel="003C57E3">
          <w:delText>reader.Dispose();</w:delText>
        </w:r>
      </w:del>
    </w:p>
    <w:p w14:paraId="718BFBB4" w14:textId="363D1A97" w:rsidR="0073083B" w:rsidDel="003C57E3" w:rsidRDefault="00B26DD1">
      <w:pPr>
        <w:pStyle w:val="CDT"/>
        <w:rPr>
          <w:del w:id="859" w:author="Mark Michaelis" w:date="2019-11-01T17:32:00Z"/>
        </w:rPr>
      </w:pPr>
      <w:del w:id="860" w:author="Mark Michaelis" w:date="2019-11-01T17:32:00Z">
        <w:r w:rsidDel="003C57E3">
          <w:delText xml:space="preserve">          </w:delText>
        </w:r>
        <w:r w:rsidR="00FA3D78" w:rsidRPr="00C4782F" w:rsidDel="003C57E3">
          <w:rPr>
            <w:rStyle w:val="CPKeyword"/>
          </w:rPr>
          <w:delText>string</w:delText>
        </w:r>
        <w:r w:rsidDel="003C57E3">
          <w:delText xml:space="preserve"> </w:delText>
        </w:r>
        <w:r w:rsidR="00FA3D78" w:rsidRPr="00C4782F" w:rsidDel="003C57E3">
          <w:delText>text</w:delText>
        </w:r>
        <w:r w:rsidDel="003C57E3">
          <w:delText xml:space="preserve"> </w:delText>
        </w:r>
        <w:r w:rsidR="00FA3D78" w:rsidRPr="00C4782F" w:rsidDel="003C57E3">
          <w:delText>=</w:delText>
        </w:r>
        <w:r w:rsidDel="003C57E3">
          <w:delText xml:space="preserve"> </w:delText>
        </w:r>
        <w:r w:rsidR="00FA3D78" w:rsidRPr="00C4782F" w:rsidDel="003C57E3">
          <w:delText>antecedent.Result;</w:delText>
        </w:r>
      </w:del>
    </w:p>
    <w:p w14:paraId="22441796" w14:textId="343A32B9" w:rsidR="00E73B39" w:rsidRPr="00C4782F" w:rsidDel="003C57E3" w:rsidRDefault="00B26DD1">
      <w:pPr>
        <w:pStyle w:val="CDT"/>
        <w:rPr>
          <w:del w:id="861" w:author="Mark Michaelis" w:date="2019-11-01T17:32:00Z"/>
        </w:rPr>
      </w:pPr>
      <w:del w:id="862" w:author="Mark Michaelis" w:date="2019-11-01T17:32:00Z">
        <w:r w:rsidDel="003C57E3">
          <w:delText xml:space="preserve">          </w:delText>
        </w:r>
        <w:r w:rsidR="00FA3D78" w:rsidRPr="00C4782F" w:rsidDel="003C57E3">
          <w:delText>Console.WriteLine(</w:delText>
        </w:r>
      </w:del>
    </w:p>
    <w:p w14:paraId="29499E40" w14:textId="27D376B8" w:rsidR="00E73B39" w:rsidRPr="00C4782F" w:rsidDel="003C57E3" w:rsidRDefault="00B26DD1">
      <w:pPr>
        <w:pStyle w:val="CDT"/>
        <w:rPr>
          <w:del w:id="863" w:author="Mark Michaelis" w:date="2019-11-01T17:32:00Z"/>
        </w:rPr>
      </w:pPr>
      <w:del w:id="864" w:author="Mark Michaelis" w:date="2019-11-01T17:32:00Z">
        <w:r w:rsidDel="003C57E3">
          <w:delText xml:space="preserve">              </w:delText>
        </w:r>
        <w:r w:rsidR="00FA3D78" w:rsidRPr="00C4782F" w:rsidDel="003C57E3">
          <w:delText>FormatBytes(text.Length));</w:delText>
        </w:r>
      </w:del>
    </w:p>
    <w:p w14:paraId="0848BF0A" w14:textId="7B2E637A" w:rsidR="00E73B39" w:rsidRPr="00C4782F" w:rsidDel="003C57E3" w:rsidRDefault="00B26DD1">
      <w:pPr>
        <w:pStyle w:val="CDT"/>
        <w:rPr>
          <w:del w:id="865" w:author="Mark Michaelis" w:date="2019-11-01T17:32:00Z"/>
        </w:rPr>
      </w:pPr>
      <w:del w:id="866" w:author="Mark Michaelis" w:date="2019-11-01T17:32:00Z">
        <w:r w:rsidDel="003C57E3">
          <w:delText xml:space="preserve">      </w:delText>
        </w:r>
        <w:r w:rsidR="00FA3D78" w:rsidRPr="00C4782F" w:rsidDel="003C57E3">
          <w:delText>});</w:delText>
        </w:r>
      </w:del>
    </w:p>
    <w:p w14:paraId="69D5A88A" w14:textId="3DAB3C27" w:rsidR="00E73B39" w:rsidRPr="00C4782F" w:rsidDel="003C57E3" w:rsidRDefault="00E73B39">
      <w:pPr>
        <w:pStyle w:val="CDT"/>
        <w:rPr>
          <w:del w:id="867" w:author="Mark Michaelis" w:date="2019-11-01T17:32:00Z"/>
        </w:rPr>
      </w:pPr>
    </w:p>
    <w:p w14:paraId="44AFA208" w14:textId="1A74EBCB" w:rsidR="00E73B39" w:rsidRPr="00C4782F" w:rsidDel="003C57E3" w:rsidRDefault="00B26DD1">
      <w:pPr>
        <w:pStyle w:val="CDT"/>
        <w:rPr>
          <w:del w:id="868" w:author="Mark Michaelis" w:date="2019-11-01T17:32:00Z"/>
        </w:rPr>
      </w:pPr>
      <w:del w:id="869" w:author="Mark Michaelis" w:date="2019-11-01T17:32:00Z">
        <w:r w:rsidDel="003C57E3">
          <w:delText xml:space="preserve">      </w:delText>
        </w:r>
        <w:r w:rsidR="00FA3D78" w:rsidRPr="00C4782F" w:rsidDel="003C57E3">
          <w:rPr>
            <w:rStyle w:val="CPKeyword"/>
          </w:rPr>
          <w:delText>return</w:delText>
        </w:r>
        <w:r w:rsidDel="003C57E3">
          <w:delText xml:space="preserve"> </w:delText>
        </w:r>
        <w:r w:rsidR="00FA3D78" w:rsidRPr="00C4782F" w:rsidDel="003C57E3">
          <w:delText>task;</w:delText>
        </w:r>
      </w:del>
    </w:p>
    <w:p w14:paraId="20E7D5F7" w14:textId="50CAAC58" w:rsidR="00E73B39" w:rsidRPr="00C4782F" w:rsidDel="003C57E3" w:rsidRDefault="00B26DD1">
      <w:pPr>
        <w:pStyle w:val="CDT"/>
        <w:rPr>
          <w:del w:id="870" w:author="Mark Michaelis" w:date="2019-11-01T17:32:00Z"/>
        </w:rPr>
      </w:pPr>
      <w:del w:id="871" w:author="Mark Michaelis" w:date="2019-11-01T17:32:00Z">
        <w:r w:rsidDel="003C57E3">
          <w:delText xml:space="preserve">  </w:delText>
        </w:r>
        <w:r w:rsidR="00FA3D78" w:rsidRPr="00C4782F" w:rsidDel="003C57E3">
          <w:delText>}</w:delText>
        </w:r>
      </w:del>
    </w:p>
    <w:p w14:paraId="79081C06" w14:textId="0A4293D3" w:rsidR="00E73B39" w:rsidRPr="00C4782F" w:rsidDel="003C57E3" w:rsidRDefault="00E73B39">
      <w:pPr>
        <w:pStyle w:val="CDT"/>
        <w:rPr>
          <w:del w:id="872" w:author="Mark Michaelis" w:date="2019-11-01T17:32:00Z"/>
        </w:rPr>
      </w:pPr>
    </w:p>
    <w:p w14:paraId="47281454" w14:textId="1B9D9905" w:rsidR="00E73B39" w:rsidRPr="00C4782F" w:rsidDel="003C57E3" w:rsidRDefault="00B26DD1">
      <w:pPr>
        <w:pStyle w:val="CDT"/>
        <w:rPr>
          <w:del w:id="873" w:author="Mark Michaelis" w:date="2019-11-01T17:32:00Z"/>
          <w:rStyle w:val="CPKeyword"/>
        </w:rPr>
      </w:pPr>
      <w:del w:id="874" w:author="Mark Michaelis" w:date="2019-11-01T17:32:00Z">
        <w:r w:rsidDel="003C57E3">
          <w:rPr>
            <w:rStyle w:val="CPKeyword"/>
          </w:rPr>
          <w:delText xml:space="preserve">  </w:delText>
        </w:r>
        <w:r w:rsidR="00FA3D78" w:rsidRPr="00C4782F" w:rsidDel="003C57E3">
          <w:rPr>
            <w:rStyle w:val="CPComment"/>
          </w:rPr>
          <w:delText>//</w:delText>
        </w:r>
        <w:r w:rsidDel="003C57E3">
          <w:rPr>
            <w:rStyle w:val="CPComment"/>
          </w:rPr>
          <w:delText xml:space="preserve"> </w:delText>
        </w:r>
        <w:r w:rsidR="00FA3D78" w:rsidRPr="00C4782F" w:rsidDel="003C57E3">
          <w:rPr>
            <w:rStyle w:val="CPComment"/>
          </w:rPr>
          <w:delText>...</w:delText>
        </w:r>
      </w:del>
    </w:p>
    <w:p w14:paraId="67A0C7FC" w14:textId="1EEFA936" w:rsidR="00E73B39" w:rsidRPr="00C4782F" w:rsidDel="003C57E3" w:rsidRDefault="00FA3D78">
      <w:pPr>
        <w:pStyle w:val="CDTX"/>
        <w:rPr>
          <w:del w:id="875" w:author="Mark Michaelis" w:date="2019-11-01T17:32:00Z"/>
        </w:rPr>
      </w:pPr>
      <w:del w:id="876" w:author="Mark Michaelis" w:date="2019-11-01T17:32:00Z">
        <w:r w:rsidRPr="00C4782F" w:rsidDel="003C57E3">
          <w:delText>}</w:delText>
        </w:r>
      </w:del>
    </w:p>
    <w:p w14:paraId="1E24F6D9" w14:textId="616B1ED4" w:rsidR="00E73B39" w:rsidRPr="00C4782F" w:rsidDel="003C57E3" w:rsidRDefault="00FA3D78">
      <w:pPr>
        <w:pStyle w:val="Body"/>
        <w:rPr>
          <w:del w:id="877" w:author="Mark Michaelis" w:date="2019-11-01T17:32:00Z"/>
        </w:rPr>
      </w:pPr>
      <w:del w:id="878" w:author="Mark Michaelis" w:date="2019-11-01T17:32:00Z">
        <w:r w:rsidRPr="00C4782F" w:rsidDel="003C57E3">
          <w:delText>Unlike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13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when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B26DD1" w:rsidDel="003C57E3">
          <w:delText xml:space="preserve"> </w:delText>
        </w:r>
        <w:r w:rsidRPr="00C4782F" w:rsidDel="003C57E3">
          <w:delText>executes</w:delText>
        </w:r>
        <w:r w:rsidR="008E552A" w:rsidDel="003C57E3">
          <w:delText>,</w:delText>
        </w:r>
        <w:r w:rsidR="00B26DD1" w:rsidDel="003C57E3">
          <w:delText xml:space="preserve"> </w:delText>
        </w:r>
        <w:r w:rsidRPr="00C4782F" w:rsidDel="003C57E3">
          <w:delText>it</w:delText>
        </w:r>
        <w:r w:rsidR="00B26DD1" w:rsidDel="003C57E3">
          <w:delText xml:space="preserve"> </w:delText>
        </w:r>
        <w:r w:rsidRPr="00C4782F" w:rsidDel="003C57E3">
          <w:delText>prints</w:delText>
        </w:r>
        <w:r w:rsidR="00B26DD1" w:rsidDel="003C57E3">
          <w:delText xml:space="preserve"> </w:delText>
        </w:r>
        <w:r w:rsidRPr="00C4782F" w:rsidDel="003C57E3">
          <w:delText>periods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console</w:delText>
        </w:r>
        <w:r w:rsidR="00B26DD1" w:rsidDel="003C57E3">
          <w:delText xml:space="preserve"> </w:delText>
        </w:r>
        <w:r w:rsidRPr="00C4782F" w:rsidDel="003C57E3">
          <w:delText>while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page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downloading.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result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that</w:delText>
        </w:r>
        <w:r w:rsidR="00B26DD1" w:rsidDel="003C57E3">
          <w:delText xml:space="preserve"> </w:delText>
        </w:r>
        <w:r w:rsidRPr="00C4782F" w:rsidDel="003C57E3">
          <w:delText>instead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simply</w:delText>
        </w:r>
        <w:r w:rsidR="00B26DD1" w:rsidDel="003C57E3">
          <w:delText xml:space="preserve"> </w:delText>
        </w:r>
        <w:r w:rsidRPr="00C4782F" w:rsidDel="003C57E3">
          <w:delText>printing</w:delText>
        </w:r>
        <w:r w:rsidR="00B26DD1" w:rsidDel="003C57E3">
          <w:delText xml:space="preserve"> </w:delText>
        </w:r>
        <w:r w:rsidRPr="00C4782F" w:rsidDel="003C57E3">
          <w:delText>four</w:delText>
        </w:r>
        <w:r w:rsidR="00B26DD1" w:rsidDel="003C57E3">
          <w:delText xml:space="preserve"> </w:delText>
        </w:r>
        <w:r w:rsidRPr="00C4782F" w:rsidDel="003C57E3">
          <w:delText>periods</w:delText>
        </w:r>
        <w:r w:rsidR="00B26DD1" w:rsidDel="003C57E3">
          <w:delText xml:space="preserve"> </w:delText>
        </w:r>
        <w:r w:rsidRPr="00C4782F" w:rsidDel="003C57E3">
          <w:delText>(</w:delText>
        </w:r>
        <w:r w:rsidRPr="00437542" w:rsidDel="003C57E3">
          <w:rPr>
            <w:rStyle w:val="C1"/>
          </w:rPr>
          <w:delText>....</w:delText>
        </w:r>
        <w:r w:rsidRPr="00C4782F" w:rsidDel="003C57E3">
          <w:delText>)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console,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able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continuously</w:delText>
        </w:r>
        <w:r w:rsidR="00B26DD1" w:rsidDel="003C57E3">
          <w:delText xml:space="preserve"> </w:delText>
        </w:r>
        <w:r w:rsidRPr="00C4782F" w:rsidDel="003C57E3">
          <w:delText>print</w:delText>
        </w:r>
        <w:r w:rsidR="00B26DD1" w:rsidDel="003C57E3">
          <w:delText xml:space="preserve"> </w:delText>
        </w:r>
        <w:r w:rsidRPr="00C4782F" w:rsidDel="003C57E3">
          <w:delText>periods</w:delText>
        </w:r>
        <w:r w:rsidR="00B26DD1" w:rsidDel="003C57E3">
          <w:delText xml:space="preserve"> </w:delText>
        </w:r>
        <w:r w:rsidRPr="00C4782F" w:rsidDel="003C57E3">
          <w:delText>for</w:delText>
        </w:r>
        <w:r w:rsidR="00B26DD1" w:rsidDel="003C57E3">
          <w:delText xml:space="preserve"> </w:delText>
        </w:r>
        <w:r w:rsidRPr="00C4782F" w:rsidDel="003C57E3">
          <w:delText>as</w:delText>
        </w:r>
        <w:r w:rsidR="00B26DD1" w:rsidDel="003C57E3">
          <w:delText xml:space="preserve"> </w:delText>
        </w:r>
        <w:r w:rsidRPr="00C4782F" w:rsidDel="003C57E3">
          <w:delText>long</w:delText>
        </w:r>
        <w:r w:rsidR="00B26DD1" w:rsidDel="003C57E3">
          <w:delText xml:space="preserve"> </w:delText>
        </w:r>
        <w:r w:rsidRPr="00C4782F" w:rsidDel="003C57E3">
          <w:delText>as</w:delText>
        </w:r>
        <w:r w:rsidR="00B26DD1" w:rsidDel="003C57E3">
          <w:delText xml:space="preserve"> </w:delText>
        </w:r>
        <w:r w:rsidRPr="00C4782F" w:rsidDel="003C57E3">
          <w:delText>it</w:delText>
        </w:r>
        <w:r w:rsidR="00B26DD1" w:rsidDel="003C57E3">
          <w:delText xml:space="preserve"> </w:delText>
        </w:r>
        <w:r w:rsidRPr="00C4782F" w:rsidDel="003C57E3">
          <w:delText>takes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download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file,</w:delText>
        </w:r>
        <w:r w:rsidR="00B26DD1" w:rsidDel="003C57E3">
          <w:delText xml:space="preserve"> </w:delText>
        </w:r>
        <w:r w:rsidRPr="00C4782F" w:rsidDel="003C57E3">
          <w:delText>read</w:delText>
        </w:r>
        <w:r w:rsidR="00B26DD1" w:rsidDel="003C57E3">
          <w:delText xml:space="preserve"> </w:delText>
        </w:r>
        <w:r w:rsidRPr="00C4782F" w:rsidDel="003C57E3">
          <w:delText>it</w:delText>
        </w:r>
        <w:r w:rsidR="00B26DD1" w:rsidDel="003C57E3">
          <w:delText xml:space="preserve"> </w:delText>
        </w:r>
        <w:r w:rsidRPr="00C4782F" w:rsidDel="003C57E3">
          <w:delText>from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stream,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determine</w:delText>
        </w:r>
        <w:r w:rsidR="00B26DD1" w:rsidDel="003C57E3">
          <w:delText xml:space="preserve"> </w:delText>
        </w:r>
        <w:r w:rsidRPr="00C4782F" w:rsidDel="003C57E3">
          <w:delText>its</w:delText>
        </w:r>
        <w:r w:rsidR="00B26DD1" w:rsidDel="003C57E3">
          <w:delText xml:space="preserve"> </w:delText>
        </w:r>
        <w:r w:rsidRPr="00C4782F" w:rsidDel="003C57E3">
          <w:delText>size.</w:delText>
        </w:r>
      </w:del>
    </w:p>
    <w:p w14:paraId="0B1EB6AE" w14:textId="60FAC675" w:rsidR="0073083B" w:rsidDel="003C57E3" w:rsidRDefault="00FA3D78">
      <w:pPr>
        <w:pStyle w:val="Body"/>
        <w:rPr>
          <w:del w:id="879" w:author="Mark Michaelis" w:date="2019-11-01T17:32:00Z"/>
        </w:rPr>
      </w:pPr>
      <w:del w:id="880" w:author="Mark Michaelis" w:date="2019-11-01T17:32:00Z">
        <w:r w:rsidRPr="00C4782F" w:rsidDel="003C57E3">
          <w:delText>Unfortunately,</w:delText>
        </w:r>
        <w:r w:rsidR="00B26DD1" w:rsidDel="003C57E3">
          <w:delText xml:space="preserve"> </w:delText>
        </w:r>
        <w:r w:rsidR="008E552A" w:rsidDel="003C57E3">
          <w:delText>this</w:delText>
        </w:r>
        <w:r w:rsidR="00B26DD1" w:rsidDel="003C57E3">
          <w:delText xml:space="preserve"> </w:delText>
        </w:r>
        <w:r w:rsidRPr="00C4782F" w:rsidDel="003C57E3">
          <w:delText>asynchrony</w:delText>
        </w:r>
        <w:r w:rsidR="00B26DD1" w:rsidDel="003C57E3">
          <w:delText xml:space="preserve"> </w:delText>
        </w:r>
        <w:r w:rsidRPr="00C4782F" w:rsidDel="003C57E3">
          <w:delText>comes</w:delText>
        </w:r>
        <w:r w:rsidR="00B26DD1" w:rsidDel="003C57E3">
          <w:delText xml:space="preserve"> </w:delText>
        </w:r>
        <w:r w:rsidRPr="00C4782F" w:rsidDel="003C57E3">
          <w:delText>at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cost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complexity.</w:delText>
        </w:r>
        <w:r w:rsidR="00B26DD1" w:rsidDel="003C57E3">
          <w:delText xml:space="preserve"> </w:delText>
        </w:r>
        <w:r w:rsidRPr="00C4782F" w:rsidDel="003C57E3">
          <w:delText>Interspersed</w:delText>
        </w:r>
        <w:r w:rsidR="00B26DD1" w:rsidDel="003C57E3">
          <w:delText xml:space="preserve"> </w:delText>
        </w:r>
        <w:r w:rsidRPr="00C4782F" w:rsidDel="003C57E3">
          <w:delText>throughout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code</w:delText>
        </w:r>
        <w:r w:rsidR="00B26DD1" w:rsidDel="003C57E3">
          <w:delText xml:space="preserve"> </w:delText>
        </w:r>
        <w:r w:rsidR="008E552A" w:rsidDel="003C57E3">
          <w:delText>is</w:delText>
        </w:r>
        <w:r w:rsidR="00B26DD1" w:rsidDel="003C57E3">
          <w:delText xml:space="preserve"> </w:delText>
        </w:r>
        <w:r w:rsidRPr="00C4782F" w:rsidDel="003C57E3">
          <w:delText>TPL-related</w:delText>
        </w:r>
        <w:r w:rsidR="00B26DD1" w:rsidDel="003C57E3">
          <w:delText xml:space="preserve"> </w:delText>
        </w:r>
        <w:r w:rsidRPr="00C4782F" w:rsidDel="003C57E3">
          <w:delText>code</w:delText>
        </w:r>
        <w:r w:rsidR="00B26DD1" w:rsidDel="003C57E3">
          <w:delText xml:space="preserve"> </w:delText>
        </w:r>
        <w:r w:rsidRPr="00C4782F" w:rsidDel="003C57E3">
          <w:delText>that</w:delText>
        </w:r>
        <w:r w:rsidR="00B26DD1" w:rsidDel="003C57E3">
          <w:delText xml:space="preserve"> </w:delText>
        </w:r>
        <w:r w:rsidRPr="00C4782F" w:rsidDel="003C57E3">
          <w:delText>interrupts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flow.</w:delText>
        </w:r>
        <w:r w:rsidR="00B26DD1" w:rsidDel="003C57E3">
          <w:delText xml:space="preserve"> </w:delText>
        </w:r>
        <w:r w:rsidRPr="00C4782F" w:rsidDel="003C57E3">
          <w:delText>Rather</w:delText>
        </w:r>
        <w:r w:rsidR="00B26DD1" w:rsidDel="003C57E3">
          <w:delText xml:space="preserve"> </w:delText>
        </w:r>
        <w:r w:rsidRPr="00C4782F" w:rsidDel="003C57E3">
          <w:delText>than</w:delText>
        </w:r>
        <w:r w:rsidR="00B26DD1" w:rsidDel="003C57E3">
          <w:delText xml:space="preserve"> </w:delText>
        </w:r>
        <w:r w:rsidRPr="00C4782F" w:rsidDel="003C57E3">
          <w:delText>simply</w:delText>
        </w:r>
        <w:r w:rsidR="00B26DD1" w:rsidDel="003C57E3">
          <w:delText xml:space="preserve"> </w:delText>
        </w:r>
        <w:r w:rsidRPr="00C4782F" w:rsidDel="003C57E3">
          <w:delText>following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WebRequest.GetResponseAsync()</w:delText>
        </w:r>
        <w:r w:rsidR="00B26DD1" w:rsidDel="003C57E3">
          <w:delText xml:space="preserve"> </w:delText>
        </w:r>
        <w:r w:rsidRPr="00C4782F" w:rsidDel="003C57E3">
          <w:delText>call</w:delText>
        </w:r>
        <w:r w:rsidR="00B26DD1" w:rsidDel="003C57E3">
          <w:delText xml:space="preserve"> </w:delText>
        </w:r>
        <w:r w:rsidRPr="00C4782F" w:rsidDel="003C57E3">
          <w:delText>with</w:delText>
        </w:r>
        <w:r w:rsidR="00B26DD1" w:rsidDel="003C57E3">
          <w:delText xml:space="preserve"> </w:delText>
        </w:r>
        <w:r w:rsidR="008E552A" w:rsidDel="003C57E3">
          <w:delText>steps</w:delText>
        </w:r>
        <w:r w:rsidR="00B26DD1" w:rsidDel="003C57E3">
          <w:delText xml:space="preserve"> </w:delText>
        </w:r>
        <w:r w:rsidR="008E552A" w:rsidDel="003C57E3">
          <w:delText>to</w:delText>
        </w:r>
        <w:r w:rsidR="00B26DD1" w:rsidDel="003C57E3">
          <w:delText xml:space="preserve"> </w:delText>
        </w:r>
        <w:r w:rsidRPr="00C4782F" w:rsidDel="003C57E3">
          <w:delText>retriev</w:delText>
        </w:r>
        <w:r w:rsidR="008E552A" w:rsidDel="003C57E3">
          <w:delText>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StreamReader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call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ReadToEndAsync()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asynchronous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code</w:delText>
        </w:r>
        <w:r w:rsidR="00B26DD1" w:rsidDel="003C57E3">
          <w:delText xml:space="preserve"> </w:delText>
        </w:r>
        <w:r w:rsidRPr="00C4782F" w:rsidDel="003C57E3">
          <w:delText>requires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statements.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first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statement</w:delText>
        </w:r>
        <w:r w:rsidR="00B26DD1" w:rsidDel="003C57E3">
          <w:delText xml:space="preserve"> </w:delText>
        </w:r>
        <w:r w:rsidRPr="00C4782F" w:rsidDel="003C57E3">
          <w:delText>identifies</w:delText>
        </w:r>
        <w:r w:rsidR="00B26DD1" w:rsidDel="003C57E3">
          <w:delText xml:space="preserve"> </w:delText>
        </w:r>
        <w:r w:rsidRPr="00C4782F" w:rsidDel="003C57E3">
          <w:delText>what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execute</w:delText>
        </w:r>
        <w:r w:rsidR="00B26DD1" w:rsidDel="003C57E3">
          <w:delText xml:space="preserve"> </w:delText>
        </w:r>
        <w:r w:rsidRPr="00C4782F" w:rsidDel="003C57E3">
          <w:delText>after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WebRequest.GetResponseAsync()</w:delText>
        </w:r>
        <w:r w:rsidRPr="00C4782F" w:rsidDel="003C57E3">
          <w:delText>.</w:delText>
        </w:r>
        <w:r w:rsidR="00B26DD1" w:rsidDel="003C57E3">
          <w:delText xml:space="preserve"> </w:delText>
        </w:r>
        <w:r w:rsidRPr="00C4782F" w:rsidDel="003C57E3">
          <w:delText>Notice</w:delText>
        </w:r>
        <w:r w:rsidR="00B26DD1" w:rsidDel="003C57E3">
          <w:delText xml:space="preserve"> </w:delText>
        </w:r>
        <w:r w:rsidRPr="00C4782F" w:rsidDel="003C57E3">
          <w:delText>that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8029B3" w:rsidDel="003C57E3">
          <w:rPr>
            <w:rStyle w:val="C1"/>
          </w:rPr>
          <w:delText>return</w:delText>
        </w:r>
        <w:r w:rsidR="00B26DD1" w:rsidDel="003C57E3">
          <w:delText xml:space="preserve"> </w:delText>
        </w:r>
        <w:r w:rsidRPr="00C4782F" w:rsidDel="003C57E3">
          <w:delText>statement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first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expression</w:delText>
        </w:r>
        <w:r w:rsidR="00B26DD1" w:rsidDel="003C57E3">
          <w:delText xml:space="preserve"> </w:delText>
        </w:r>
        <w:r w:rsidRPr="00C4782F" w:rsidDel="003C57E3">
          <w:delText>returns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StreamReader.ReadToEndAsync()</w:delText>
        </w:r>
        <w:r w:rsidR="008E552A" w:rsidDel="003C57E3">
          <w:delText>,</w:delText>
        </w:r>
        <w:r w:rsidR="00B26DD1" w:rsidDel="003C57E3">
          <w:delText xml:space="preserve"> </w:delText>
        </w:r>
        <w:r w:rsidRPr="00C4782F" w:rsidDel="003C57E3">
          <w:delText>which</w:delText>
        </w:r>
        <w:r w:rsidR="00B26DD1" w:rsidDel="003C57E3">
          <w:delText xml:space="preserve"> </w:delText>
        </w:r>
        <w:r w:rsidRPr="00C4782F" w:rsidDel="003C57E3">
          <w:delText>returns</w:delText>
        </w:r>
        <w:r w:rsidR="00B26DD1" w:rsidDel="003C57E3">
          <w:delText xml:space="preserve"> </w:delText>
        </w:r>
        <w:r w:rsidRPr="00C4782F" w:rsidDel="003C57E3">
          <w:delText>another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</w:delText>
        </w:r>
        <w:r w:rsidR="00C4782F" w:rsidDel="003C57E3">
          <w:delText>.</w:delText>
        </w:r>
      </w:del>
    </w:p>
    <w:p w14:paraId="3452EE81" w14:textId="15B980E1" w:rsidR="00E73B39" w:rsidRPr="00C4782F" w:rsidDel="003C57E3" w:rsidRDefault="00FA3D78">
      <w:pPr>
        <w:pStyle w:val="Body"/>
        <w:rPr>
          <w:del w:id="881" w:author="Mark Michaelis" w:date="2019-11-01T17:32:00Z"/>
        </w:rPr>
      </w:pPr>
      <w:del w:id="882" w:author="Mark Michaelis" w:date="2019-11-01T17:32:00Z">
        <w:r w:rsidRPr="00C4782F" w:rsidDel="003C57E3">
          <w:delText>Without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Unwrap()</w:delText>
        </w:r>
        <w:r w:rsidR="00B26DD1" w:rsidDel="003C57E3">
          <w:delText xml:space="preserve"> </w:delText>
        </w:r>
        <w:r w:rsidRPr="00C4782F" w:rsidDel="003C57E3">
          <w:delText>call,</w:delText>
        </w:r>
        <w:r w:rsidR="00B26DD1" w:rsidDel="003C57E3">
          <w:delText xml:space="preserve"> </w:delText>
        </w:r>
        <w:r w:rsidRPr="00C4782F" w:rsidDel="003C57E3">
          <w:delText>therefore,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antecedent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second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statement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Task&lt;Task&lt;string&gt;&gt;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which</w:delText>
        </w:r>
        <w:r w:rsidR="00B26DD1" w:rsidDel="003C57E3">
          <w:delText xml:space="preserve"> </w:delText>
        </w:r>
        <w:r w:rsidRPr="00C4782F" w:rsidDel="003C57E3">
          <w:delText>alone</w:delText>
        </w:r>
        <w:r w:rsidR="00B26DD1" w:rsidDel="003C57E3">
          <w:delText xml:space="preserve"> </w:delText>
        </w:r>
        <w:r w:rsidRPr="00C4782F" w:rsidDel="003C57E3">
          <w:delText>indicates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complexity.</w:delText>
        </w:r>
        <w:r w:rsidR="00B26DD1" w:rsidDel="003C57E3">
          <w:delText xml:space="preserve"> </w:delText>
        </w:r>
        <w:r w:rsidRPr="00C4782F" w:rsidDel="003C57E3">
          <w:delText>As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result,</w:delText>
        </w:r>
        <w:r w:rsidR="00B26DD1" w:rsidDel="003C57E3">
          <w:delText xml:space="preserve"> </w:delText>
        </w:r>
        <w:r w:rsidRPr="00C4782F" w:rsidDel="003C57E3">
          <w:delText>it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necessary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call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Result</w:delText>
        </w:r>
        <w:r w:rsidR="00B26DD1" w:rsidDel="003C57E3">
          <w:delText xml:space="preserve"> </w:delText>
        </w:r>
        <w:r w:rsidRPr="00C4782F" w:rsidDel="003C57E3">
          <w:delText>twice—once</w:delText>
        </w:r>
        <w:r w:rsidR="00B26DD1" w:rsidDel="003C57E3">
          <w:delText xml:space="preserve"> </w:delText>
        </w:r>
        <w:r w:rsidRPr="00C4782F" w:rsidDel="003C57E3">
          <w:delText>on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antecedent</w:delText>
        </w:r>
        <w:r w:rsidR="00B26DD1" w:rsidDel="003C57E3">
          <w:delText xml:space="preserve"> </w:delText>
        </w:r>
        <w:r w:rsidRPr="00C4782F" w:rsidDel="003C57E3">
          <w:delText>directly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second</w:delText>
        </w:r>
        <w:r w:rsidR="00B26DD1" w:rsidDel="003C57E3">
          <w:delText xml:space="preserve"> </w:delText>
        </w:r>
        <w:r w:rsidRPr="00C4782F" w:rsidDel="003C57E3">
          <w:delText>time</w:delText>
        </w:r>
        <w:r w:rsidR="00B26DD1" w:rsidDel="003C57E3">
          <w:delText xml:space="preserve"> </w:delText>
        </w:r>
        <w:r w:rsidRPr="00C4782F" w:rsidDel="003C57E3">
          <w:delText>on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Task&lt;string&gt;.Result</w:delText>
        </w:r>
        <w:r w:rsidR="00B26DD1" w:rsidDel="003C57E3">
          <w:delText xml:space="preserve"> </w:delText>
        </w:r>
        <w:r w:rsidRPr="00C4782F" w:rsidDel="003C57E3">
          <w:delText>property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antecedent.Result</w:delText>
        </w:r>
        <w:r w:rsidR="00B26DD1" w:rsidDel="003C57E3">
          <w:delText xml:space="preserve"> </w:delText>
        </w:r>
        <w:r w:rsidRPr="00C4782F" w:rsidDel="003C57E3">
          <w:delText>returned,</w:delText>
        </w:r>
        <w:r w:rsidR="00B26DD1" w:rsidDel="003C57E3">
          <w:delText xml:space="preserve"> </w:delText>
        </w:r>
        <w:r w:rsidR="008E552A" w:rsidDel="003C57E3">
          <w:delText>with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latter</w:delText>
        </w:r>
        <w:r w:rsidR="00B26DD1" w:rsidDel="003C57E3">
          <w:delText xml:space="preserve"> </w:delText>
        </w:r>
        <w:r w:rsidR="008E552A" w:rsidDel="003C57E3">
          <w:delText>blocking</w:delText>
        </w:r>
        <w:r w:rsidR="00B26DD1" w:rsidDel="003C57E3">
          <w:delText xml:space="preserve"> </w:delText>
        </w:r>
        <w:r w:rsidR="008E552A" w:rsidDel="003C57E3">
          <w:delText>subsequent</w:delText>
        </w:r>
        <w:r w:rsidR="00B26DD1" w:rsidDel="003C57E3">
          <w:delText xml:space="preserve"> </w:delText>
        </w:r>
        <w:r w:rsidR="008E552A" w:rsidDel="003C57E3">
          <w:delText>execution</w:delText>
        </w:r>
        <w:r w:rsidR="00B26DD1" w:rsidDel="003C57E3">
          <w:delText xml:space="preserve"> </w:delText>
        </w:r>
        <w:r w:rsidRPr="00C4782F" w:rsidDel="003C57E3">
          <w:delText>until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ReadToEnd()</w:delText>
        </w:r>
        <w:r w:rsidR="00B26DD1" w:rsidDel="003C57E3">
          <w:delText xml:space="preserve"> </w:delText>
        </w:r>
        <w:r w:rsidRPr="00C4782F" w:rsidDel="003C57E3">
          <w:delText>operation</w:delText>
        </w:r>
        <w:r w:rsidR="00B26DD1" w:rsidDel="003C57E3">
          <w:delText xml:space="preserve"> </w:delText>
        </w:r>
        <w:r w:rsidRPr="00C4782F" w:rsidDel="003C57E3">
          <w:delText>completes.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avoid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Task&lt;Task&lt;TResult&gt;&gt;</w:delText>
        </w:r>
        <w:r w:rsidR="00B26DD1" w:rsidDel="003C57E3">
          <w:delText xml:space="preserve"> </w:delText>
        </w:r>
        <w:r w:rsidRPr="00C4782F" w:rsidDel="003C57E3">
          <w:delText>structure,</w:delText>
        </w:r>
        <w:r w:rsidR="00B26DD1" w:rsidDel="003C57E3">
          <w:delText xml:space="preserve"> </w:delText>
        </w:r>
        <w:r w:rsidRPr="00C4782F" w:rsidDel="003C57E3">
          <w:delText>we</w:delText>
        </w:r>
        <w:r w:rsidR="00B26DD1" w:rsidDel="003C57E3">
          <w:delText xml:space="preserve"> </w:delText>
        </w:r>
        <w:r w:rsidRPr="00C4782F" w:rsidDel="003C57E3">
          <w:delText>preface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call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with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call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Unwrap()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thereby</w:delText>
        </w:r>
        <w:r w:rsidR="00B26DD1" w:rsidDel="003C57E3">
          <w:delText xml:space="preserve"> </w:delText>
        </w:r>
        <w:r w:rsidRPr="00C4782F" w:rsidDel="003C57E3">
          <w:delText>shedding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outer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appropriately</w:delText>
        </w:r>
        <w:r w:rsidR="00B26DD1" w:rsidDel="003C57E3">
          <w:delText xml:space="preserve"> </w:delText>
        </w:r>
        <w:r w:rsidRPr="00C4782F" w:rsidDel="003C57E3">
          <w:delText>handling</w:delText>
        </w:r>
        <w:r w:rsidR="00B26DD1" w:rsidDel="003C57E3">
          <w:delText xml:space="preserve"> </w:delText>
        </w:r>
        <w:r w:rsidRPr="00C4782F" w:rsidDel="003C57E3">
          <w:delText>any</w:delText>
        </w:r>
        <w:r w:rsidR="00B26DD1" w:rsidDel="003C57E3">
          <w:delText xml:space="preserve"> </w:delText>
        </w:r>
        <w:r w:rsidRPr="00C4782F" w:rsidDel="003C57E3">
          <w:delText>errors</w:delText>
        </w:r>
        <w:r w:rsidR="00B26DD1" w:rsidDel="003C57E3">
          <w:delText xml:space="preserve"> </w:delText>
        </w:r>
        <w:r w:rsidRPr="00C4782F" w:rsidDel="003C57E3">
          <w:delText>or</w:delText>
        </w:r>
        <w:r w:rsidR="00B26DD1" w:rsidDel="003C57E3">
          <w:delText xml:space="preserve"> </w:delText>
        </w:r>
        <w:r w:rsidRPr="00C4782F" w:rsidDel="003C57E3">
          <w:delText>cancellation</w:delText>
        </w:r>
        <w:r w:rsidR="00B26DD1" w:rsidDel="003C57E3">
          <w:delText xml:space="preserve"> </w:delText>
        </w:r>
        <w:r w:rsidRPr="00C4782F" w:rsidDel="003C57E3">
          <w:delText>requests.</w:delText>
        </w:r>
      </w:del>
    </w:p>
    <w:p w14:paraId="6C9494AA" w14:textId="51F06189" w:rsidR="00E73B39" w:rsidRPr="00C4782F" w:rsidDel="003C57E3" w:rsidRDefault="00FA3D78">
      <w:pPr>
        <w:pStyle w:val="Body"/>
        <w:rPr>
          <w:del w:id="883" w:author="Mark Michaelis" w:date="2019-11-01T17:32:00Z"/>
        </w:rPr>
      </w:pPr>
      <w:del w:id="884" w:author="Mark Michaelis" w:date="2019-11-01T17:32:00Z"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complexity</w:delText>
        </w:r>
        <w:r w:rsidR="00B26DD1" w:rsidDel="003C57E3">
          <w:delText xml:space="preserve"> </w:delText>
        </w:r>
        <w:r w:rsidRPr="00C4782F" w:rsidDel="003C57E3">
          <w:delText>doesn’t</w:delText>
        </w:r>
        <w:r w:rsidR="00B26DD1" w:rsidDel="003C57E3">
          <w:delText xml:space="preserve"> </w:delText>
        </w:r>
        <w:r w:rsidRPr="00C4782F" w:rsidDel="003C57E3">
          <w:delText>stop</w:delText>
        </w:r>
        <w:r w:rsidR="00B26DD1" w:rsidDel="003C57E3">
          <w:delText xml:space="preserve"> </w:delText>
        </w:r>
        <w:r w:rsidRPr="00C4782F" w:rsidDel="003C57E3">
          <w:delText>with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Task</w:delText>
        </w:r>
        <w:r w:rsidRPr="00C4782F" w:rsidDel="003C57E3">
          <w:delText>s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however</w:delText>
        </w:r>
        <w:r w:rsidR="008E552A" w:rsidDel="003C57E3">
          <w:delText>:</w:delText>
        </w:r>
        <w:r w:rsidR="00B26DD1" w:rsidDel="003C57E3">
          <w:delText xml:space="preserve"> </w:delText>
        </w:r>
        <w:r w:rsidR="008E552A" w:rsidDel="003C57E3">
          <w:delText>T</w:delText>
        </w:r>
        <w:r w:rsidRPr="00C4782F" w:rsidDel="003C57E3">
          <w:delText>he</w:delText>
        </w:r>
        <w:r w:rsidR="00B26DD1" w:rsidDel="003C57E3">
          <w:delText xml:space="preserve"> </w:delText>
        </w:r>
        <w:r w:rsidRPr="00C4782F" w:rsidDel="003C57E3">
          <w:delText>exception</w:delText>
        </w:r>
        <w:r w:rsidR="00B26DD1" w:rsidDel="003C57E3">
          <w:delText xml:space="preserve"> </w:delText>
        </w:r>
        <w:r w:rsidRPr="00C4782F" w:rsidDel="003C57E3">
          <w:delText>handling</w:delText>
        </w:r>
        <w:r w:rsidR="00B26DD1" w:rsidDel="003C57E3">
          <w:delText xml:space="preserve"> </w:delText>
        </w:r>
        <w:r w:rsidRPr="00C4782F" w:rsidDel="003C57E3">
          <w:delText>adds</w:delText>
        </w:r>
        <w:r w:rsidR="00B26DD1" w:rsidDel="003C57E3">
          <w:delText xml:space="preserve"> </w:delText>
        </w:r>
        <w:r w:rsidRPr="00C4782F" w:rsidDel="003C57E3">
          <w:delText>an</w:delText>
        </w:r>
        <w:r w:rsidR="00B26DD1" w:rsidDel="003C57E3">
          <w:delText xml:space="preserve"> </w:delText>
        </w:r>
        <w:r w:rsidRPr="00C4782F" w:rsidDel="003C57E3">
          <w:delText>entirely</w:delText>
        </w:r>
        <w:r w:rsidR="00B26DD1" w:rsidDel="003C57E3">
          <w:delText xml:space="preserve"> </w:delText>
        </w:r>
        <w:r w:rsidRPr="00C4782F" w:rsidDel="003C57E3">
          <w:delText>new</w:delText>
        </w:r>
        <w:r w:rsidR="00B26DD1" w:rsidDel="003C57E3">
          <w:delText xml:space="preserve"> </w:delText>
        </w:r>
        <w:r w:rsidRPr="00C4782F" w:rsidDel="003C57E3">
          <w:delText>dimension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complexity.</w:delText>
        </w:r>
        <w:r w:rsidR="00B26DD1" w:rsidDel="003C57E3">
          <w:delText xml:space="preserve"> </w:delText>
        </w:r>
        <w:r w:rsidRPr="00C4782F" w:rsidDel="003C57E3">
          <w:delText>As</w:delText>
        </w:r>
        <w:r w:rsidR="00B26DD1" w:rsidDel="003C57E3">
          <w:delText xml:space="preserve"> </w:delText>
        </w:r>
        <w:r w:rsidR="008E552A" w:rsidDel="003C57E3">
          <w:delText>mentioned</w:delText>
        </w:r>
        <w:r w:rsidR="00B26DD1" w:rsidDel="003C57E3">
          <w:delText xml:space="preserve"> </w:delText>
        </w:r>
        <w:r w:rsidRPr="00C4782F" w:rsidDel="003C57E3">
          <w:delText>earlier,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TPL</w:delText>
        </w:r>
        <w:r w:rsidR="00B26DD1" w:rsidDel="003C57E3">
          <w:delText xml:space="preserve"> </w:delText>
        </w:r>
        <w:r w:rsidRPr="00C4782F" w:rsidDel="003C57E3">
          <w:delText>generally</w:delText>
        </w:r>
        <w:r w:rsidR="00B26DD1" w:rsidDel="003C57E3">
          <w:delText xml:space="preserve"> </w:delText>
        </w:r>
        <w:r w:rsidRPr="00C4782F" w:rsidDel="003C57E3">
          <w:delText>throws</w:delText>
        </w:r>
        <w:r w:rsidR="00B26DD1" w:rsidDel="003C57E3">
          <w:delText xml:space="preserve"> </w:delText>
        </w:r>
        <w:r w:rsidRPr="00C4782F" w:rsidDel="003C57E3">
          <w:delText>an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AggregateException</w:delText>
        </w:r>
        <w:r w:rsidR="00B26DD1" w:rsidDel="003C57E3">
          <w:delText xml:space="preserve"> </w:delText>
        </w:r>
        <w:r w:rsidRPr="00C4782F" w:rsidDel="003C57E3">
          <w:delText>exception</w:delText>
        </w:r>
        <w:r w:rsidR="00B26DD1" w:rsidDel="003C57E3">
          <w:delText xml:space="preserve"> </w:delText>
        </w:r>
        <w:r w:rsidRPr="00C4782F" w:rsidDel="003C57E3">
          <w:delText>because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possibility</w:delText>
        </w:r>
        <w:r w:rsidR="00B26DD1" w:rsidDel="003C57E3">
          <w:delText xml:space="preserve"> </w:delText>
        </w:r>
        <w:r w:rsidRPr="00C4782F" w:rsidDel="003C57E3">
          <w:delText>that</w:delText>
        </w:r>
        <w:r w:rsidR="00B26DD1" w:rsidDel="003C57E3">
          <w:delText xml:space="preserve"> </w:delText>
        </w:r>
        <w:r w:rsidRPr="00C4782F" w:rsidDel="003C57E3">
          <w:delText>an</w:delText>
        </w:r>
        <w:r w:rsidR="00B26DD1" w:rsidDel="003C57E3">
          <w:delText xml:space="preserve"> </w:delText>
        </w:r>
        <w:r w:rsidRPr="00C4782F" w:rsidDel="003C57E3">
          <w:delText>asynchronous</w:delText>
        </w:r>
        <w:r w:rsidR="00B26DD1" w:rsidDel="003C57E3">
          <w:delText xml:space="preserve"> </w:delText>
        </w:r>
        <w:r w:rsidRPr="00C4782F" w:rsidDel="003C57E3">
          <w:delText>operation</w:delText>
        </w:r>
        <w:r w:rsidR="00B26DD1" w:rsidDel="003C57E3">
          <w:delText xml:space="preserve"> </w:delText>
        </w:r>
        <w:r w:rsidRPr="00C4782F" w:rsidDel="003C57E3">
          <w:delText>could</w:delText>
        </w:r>
        <w:r w:rsidR="00B26DD1" w:rsidDel="003C57E3">
          <w:delText xml:space="preserve"> </w:delText>
        </w:r>
        <w:r w:rsidRPr="00C4782F" w:rsidDel="003C57E3">
          <w:delText>encounter</w:delText>
        </w:r>
        <w:r w:rsidR="00B26DD1" w:rsidDel="003C57E3">
          <w:delText xml:space="preserve"> </w:delText>
        </w:r>
        <w:r w:rsidRPr="00C4782F" w:rsidDel="003C57E3">
          <w:delText>multiple</w:delText>
        </w:r>
        <w:r w:rsidR="00B26DD1" w:rsidDel="003C57E3">
          <w:delText xml:space="preserve"> </w:delText>
        </w:r>
        <w:r w:rsidRPr="00C4782F" w:rsidDel="003C57E3">
          <w:delText>exceptions.</w:delText>
        </w:r>
        <w:r w:rsidR="00B26DD1" w:rsidDel="003C57E3">
          <w:delText xml:space="preserve"> </w:delText>
        </w:r>
        <w:r w:rsidRPr="00C4782F" w:rsidDel="003C57E3">
          <w:delText>However,</w:delText>
        </w:r>
        <w:r w:rsidR="00B26DD1" w:rsidDel="003C57E3">
          <w:delText xml:space="preserve"> </w:delText>
        </w:r>
        <w:r w:rsidRPr="00C4782F" w:rsidDel="003C57E3">
          <w:delText>because</w:delText>
        </w:r>
        <w:r w:rsidR="00B26DD1" w:rsidDel="003C57E3">
          <w:delText xml:space="preserve"> </w:delText>
        </w:r>
        <w:r w:rsidRPr="00C4782F" w:rsidDel="003C57E3">
          <w:delText>we</w:delText>
        </w:r>
        <w:r w:rsidR="00B26DD1" w:rsidDel="003C57E3">
          <w:delText xml:space="preserve"> </w:delText>
        </w:r>
        <w:r w:rsidRPr="00C4782F" w:rsidDel="003C57E3">
          <w:delText>are</w:delText>
        </w:r>
        <w:r w:rsidR="00B26DD1" w:rsidDel="003C57E3">
          <w:delText xml:space="preserve"> </w:delText>
        </w:r>
        <w:r w:rsidRPr="00C4782F" w:rsidDel="003C57E3">
          <w:delText>calling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Result</w:delText>
        </w:r>
        <w:r w:rsidR="00B26DD1" w:rsidDel="003C57E3">
          <w:delText xml:space="preserve"> </w:delText>
        </w:r>
        <w:r w:rsidRPr="00C4782F" w:rsidDel="003C57E3">
          <w:delText>property</w:delText>
        </w:r>
        <w:r w:rsidR="00B26DD1" w:rsidDel="003C57E3">
          <w:delText xml:space="preserve"> </w:delText>
        </w:r>
        <w:r w:rsidRPr="00C4782F" w:rsidDel="003C57E3">
          <w:delText>from</w:delText>
        </w:r>
        <w:r w:rsidR="00B26DD1" w:rsidDel="003C57E3">
          <w:delText xml:space="preserve"> </w:delText>
        </w:r>
        <w:r w:rsidRPr="00C4782F" w:rsidDel="003C57E3">
          <w:delText>within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Pr="00C4782F" w:rsidDel="003C57E3">
          <w:delText>blocks,</w:delText>
        </w:r>
        <w:r w:rsidR="00B26DD1" w:rsidDel="003C57E3">
          <w:delText xml:space="preserve"> </w:delText>
        </w:r>
        <w:r w:rsidRPr="00C4782F" w:rsidDel="003C57E3">
          <w:delText>it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possible</w:delText>
        </w:r>
        <w:r w:rsidR="00B26DD1" w:rsidDel="003C57E3">
          <w:delText xml:space="preserve"> </w:delText>
        </w:r>
        <w:r w:rsidRPr="00C4782F" w:rsidDel="003C57E3">
          <w:delText>that</w:delText>
        </w:r>
        <w:r w:rsidR="00B26DD1" w:rsidDel="003C57E3">
          <w:delText xml:space="preserve"> </w:delText>
        </w:r>
        <w:r w:rsidRPr="00C4782F" w:rsidDel="003C57E3">
          <w:delText>inside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worker</w:delText>
        </w:r>
        <w:r w:rsidR="00B26DD1" w:rsidDel="003C57E3">
          <w:delText xml:space="preserve"> </w:delText>
        </w:r>
        <w:r w:rsidRPr="00C4782F" w:rsidDel="003C57E3">
          <w:delText>thread</w:delText>
        </w:r>
        <w:r w:rsidR="00B26DD1" w:rsidDel="003C57E3">
          <w:delText xml:space="preserve"> </w:delText>
        </w:r>
        <w:r w:rsidRPr="00C4782F" w:rsidDel="003C57E3">
          <w:delText>we</w:delText>
        </w:r>
        <w:r w:rsidR="00B26DD1" w:rsidDel="003C57E3">
          <w:delText xml:space="preserve"> </w:delText>
        </w:r>
        <w:r w:rsidRPr="00C4782F" w:rsidDel="003C57E3">
          <w:delText>might</w:delText>
        </w:r>
        <w:r w:rsidR="00B26DD1" w:rsidDel="003C57E3">
          <w:delText xml:space="preserve"> </w:delText>
        </w:r>
        <w:r w:rsidRPr="00C4782F" w:rsidDel="003C57E3">
          <w:delText>also</w:delText>
        </w:r>
        <w:r w:rsidR="00B26DD1" w:rsidDel="003C57E3">
          <w:delText xml:space="preserve"> </w:delText>
        </w:r>
        <w:r w:rsidRPr="00C4782F" w:rsidDel="003C57E3">
          <w:delText>throw</w:delText>
        </w:r>
        <w:r w:rsidR="00B26DD1" w:rsidDel="003C57E3">
          <w:delText xml:space="preserve"> </w:delText>
        </w:r>
        <w:r w:rsidRPr="00C4782F" w:rsidDel="003C57E3">
          <w:delText>an</w:delText>
        </w:r>
        <w:r w:rsidR="00B26DD1" w:rsidDel="003C57E3">
          <w:delText xml:space="preserve"> </w:delText>
        </w:r>
        <w:r w:rsidRPr="00B25458" w:rsidDel="003C57E3">
          <w:rPr>
            <w:rStyle w:val="C1"/>
          </w:rPr>
          <w:delText>AggregateException</w:delText>
        </w:r>
        <w:r w:rsidRPr="00C4782F" w:rsidDel="003C57E3">
          <w:delText>.</w:delText>
        </w:r>
      </w:del>
    </w:p>
    <w:p w14:paraId="1B183ABE" w14:textId="2F4ADC66" w:rsidR="00E73B39" w:rsidRPr="00C4782F" w:rsidDel="003C57E3" w:rsidRDefault="00FA3D78">
      <w:pPr>
        <w:pStyle w:val="Body"/>
        <w:rPr>
          <w:del w:id="885" w:author="Mark Michaelis" w:date="2019-11-01T17:32:00Z"/>
        </w:rPr>
      </w:pPr>
      <w:del w:id="886" w:author="Mark Michaelis" w:date="2019-11-01T17:32:00Z">
        <w:r w:rsidRPr="00C4782F" w:rsidDel="003C57E3">
          <w:delText>As</w:delText>
        </w:r>
        <w:r w:rsidR="00B26DD1" w:rsidDel="003C57E3">
          <w:delText xml:space="preserve"> </w:delText>
        </w:r>
        <w:r w:rsidRPr="00C4782F" w:rsidDel="003C57E3">
          <w:delText>you</w:delText>
        </w:r>
        <w:r w:rsidR="00B26DD1" w:rsidDel="003C57E3">
          <w:delText xml:space="preserve"> </w:delText>
        </w:r>
        <w:r w:rsidRPr="00C4782F" w:rsidDel="003C57E3">
          <w:delText>learned</w:delText>
        </w:r>
        <w:r w:rsidR="00B26DD1" w:rsidDel="003C57E3">
          <w:delText xml:space="preserve"> </w:delText>
        </w:r>
        <w:r w:rsidRPr="00C4782F" w:rsidDel="003C57E3">
          <w:delText>earlier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chapter,</w:delText>
        </w:r>
        <w:r w:rsidR="00B26DD1" w:rsidDel="003C57E3">
          <w:delText xml:space="preserve"> </w:delText>
        </w:r>
        <w:r w:rsidRPr="00C4782F" w:rsidDel="003C57E3">
          <w:delText>there</w:delText>
        </w:r>
        <w:r w:rsidR="00B26DD1" w:rsidDel="003C57E3">
          <w:delText xml:space="preserve"> </w:delText>
        </w:r>
        <w:r w:rsidRPr="00C4782F" w:rsidDel="003C57E3">
          <w:delText>are</w:delText>
        </w:r>
        <w:r w:rsidR="00B26DD1" w:rsidDel="003C57E3">
          <w:delText xml:space="preserve"> </w:delText>
        </w:r>
        <w:r w:rsidRPr="00C4782F" w:rsidDel="003C57E3">
          <w:delText>multiple</w:delText>
        </w:r>
        <w:r w:rsidR="00B26DD1" w:rsidDel="003C57E3">
          <w:delText xml:space="preserve"> </w:delText>
        </w:r>
        <w:r w:rsidRPr="00C4782F" w:rsidDel="003C57E3">
          <w:delText>ways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handle</w:delText>
        </w:r>
        <w:r w:rsidR="00B26DD1" w:rsidDel="003C57E3">
          <w:delText xml:space="preserve"> </w:delText>
        </w:r>
        <w:r w:rsidRPr="00C4782F" w:rsidDel="003C57E3">
          <w:delText>these</w:delText>
        </w:r>
        <w:r w:rsidR="00B26DD1" w:rsidDel="003C57E3">
          <w:delText xml:space="preserve"> </w:delText>
        </w:r>
        <w:r w:rsidRPr="00C4782F" w:rsidDel="003C57E3">
          <w:delText>exceptions</w:delText>
        </w:r>
        <w:r w:rsidR="008E552A" w:rsidDel="003C57E3">
          <w:delText>:</w:delText>
        </w:r>
      </w:del>
    </w:p>
    <w:p w14:paraId="0B923D9B" w14:textId="5564ECF9" w:rsidR="0073083B" w:rsidDel="003C57E3" w:rsidRDefault="0063286B" w:rsidP="00A8176A">
      <w:pPr>
        <w:pStyle w:val="NL1"/>
        <w:rPr>
          <w:del w:id="887" w:author="Mark Michaelis" w:date="2019-11-01T17:32:00Z"/>
        </w:rPr>
      </w:pPr>
      <w:del w:id="888" w:author="Mark Michaelis" w:date="2019-11-01T17:32:00Z">
        <w:r w:rsidDel="003C57E3">
          <w:delText>1.</w:delText>
        </w:r>
        <w:r w:rsidDel="003C57E3">
          <w:tab/>
        </w:r>
        <w:r w:rsidR="00426271" w:rsidDel="003C57E3">
          <w:delText>We</w:delText>
        </w:r>
        <w:r w:rsidR="00B26DD1" w:rsidDel="003C57E3">
          <w:delText xml:space="preserve"> </w:delText>
        </w:r>
        <w:r w:rsidR="00426271" w:rsidDel="003C57E3">
          <w:delText>can</w:delText>
        </w:r>
        <w:r w:rsidR="00B26DD1" w:rsidDel="003C57E3">
          <w:delText xml:space="preserve"> </w:delText>
        </w:r>
        <w:r w:rsidR="00426271" w:rsidDel="003C57E3">
          <w:delText>a</w:delText>
        </w:r>
        <w:r w:rsidR="00FA3D78" w:rsidRPr="00C4782F" w:rsidDel="003C57E3">
          <w:delText>dd</w:delText>
        </w:r>
        <w:r w:rsidR="00B26DD1" w:rsidDel="003C57E3">
          <w:delText xml:space="preserve"> </w:delText>
        </w:r>
        <w:r w:rsidR="00FA3D78" w:rsidRPr="00C4782F" w:rsidDel="003C57E3">
          <w:delText>continuation</w:delText>
        </w:r>
        <w:r w:rsidR="00B26DD1" w:rsidDel="003C57E3">
          <w:delText xml:space="preserve"> </w:delText>
        </w:r>
        <w:r w:rsidR="00FA3D78" w:rsidRPr="00C4782F" w:rsidDel="003C57E3">
          <w:delText>tasks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all</w:delText>
        </w:r>
        <w:r w:rsidR="00B26DD1" w:rsidDel="003C57E3">
          <w:delText xml:space="preserve"> </w:delText>
        </w:r>
        <w:r w:rsidR="00FA3D78" w:rsidRPr="00B25458" w:rsidDel="003C57E3">
          <w:rPr>
            <w:rStyle w:val="C1"/>
          </w:rPr>
          <w:delText>*Async</w:delText>
        </w:r>
        <w:r w:rsidR="00B26DD1" w:rsidDel="003C57E3">
          <w:delText xml:space="preserve"> </w:delText>
        </w:r>
        <w:r w:rsidR="00FA3D78" w:rsidRPr="00C4782F" w:rsidDel="003C57E3">
          <w:delText>methods</w:delText>
        </w:r>
        <w:r w:rsidR="00B26DD1" w:rsidDel="003C57E3">
          <w:delText xml:space="preserve"> </w:delText>
        </w:r>
        <w:r w:rsidR="00FA3D78" w:rsidRPr="00C4782F" w:rsidDel="003C57E3">
          <w:delText>that</w:delText>
        </w:r>
        <w:r w:rsidR="00B26DD1" w:rsidDel="003C57E3">
          <w:delText xml:space="preserve"> </w:delText>
        </w:r>
        <w:r w:rsidR="00FA3D78" w:rsidRPr="00C4782F" w:rsidDel="003C57E3">
          <w:delText>return</w:delText>
        </w:r>
        <w:r w:rsidR="00B26DD1" w:rsidDel="003C57E3">
          <w:delText xml:space="preserve"> </w:delText>
        </w:r>
        <w:r w:rsidR="00FA3D78" w:rsidRPr="00C4782F" w:rsidDel="003C57E3">
          <w:delText>a</w:delText>
        </w:r>
        <w:r w:rsidR="00B26DD1" w:rsidDel="003C57E3">
          <w:delText xml:space="preserve"> </w:delText>
        </w:r>
        <w:r w:rsidR="00FA3D78" w:rsidRPr="00C4782F" w:rsidDel="003C57E3">
          <w:delText>task</w:delText>
        </w:r>
        <w:r w:rsidR="00B26DD1" w:rsidDel="003C57E3">
          <w:delText xml:space="preserve"> </w:delText>
        </w:r>
        <w:r w:rsidR="00FA3D78" w:rsidRPr="00C4782F" w:rsidDel="003C57E3">
          <w:delText>along</w:delText>
        </w:r>
        <w:r w:rsidR="00B26DD1" w:rsidDel="003C57E3">
          <w:delText xml:space="preserve"> </w:delText>
        </w:r>
        <w:r w:rsidR="00FA3D78" w:rsidRPr="00C4782F" w:rsidDel="003C57E3">
          <w:delText>with</w:delText>
        </w:r>
        <w:r w:rsidR="00B26DD1" w:rsidDel="003C57E3">
          <w:delText xml:space="preserve"> </w:delText>
        </w:r>
        <w:r w:rsidR="00FA3D78" w:rsidRPr="00C4782F" w:rsidDel="003C57E3">
          <w:delText>each</w:delText>
        </w:r>
        <w:r w:rsidR="00B26DD1" w:rsidDel="003C57E3">
          <w:delText xml:space="preserve"> </w:delText>
        </w:r>
        <w:r w:rsidR="00FA3D78"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="00FA3D78" w:rsidRPr="00C4782F" w:rsidDel="003C57E3">
          <w:delText>method</w:delText>
        </w:r>
        <w:r w:rsidR="00B26DD1" w:rsidDel="003C57E3">
          <w:delText xml:space="preserve"> </w:delText>
        </w:r>
        <w:r w:rsidR="00FA3D78" w:rsidRPr="00C4782F" w:rsidDel="003C57E3">
          <w:delText>call.</w:delText>
        </w:r>
        <w:r w:rsidR="00B26DD1" w:rsidDel="003C57E3">
          <w:delText xml:space="preserve"> </w:delText>
        </w:r>
        <w:r w:rsidR="00FA3D78" w:rsidRPr="00C4782F" w:rsidDel="003C57E3">
          <w:delText>However,</w:delText>
        </w:r>
        <w:r w:rsidR="00B26DD1" w:rsidDel="003C57E3">
          <w:delText xml:space="preserve"> </w:delText>
        </w:r>
        <w:r w:rsidR="00FA3D78" w:rsidRPr="00C4782F" w:rsidDel="003C57E3">
          <w:delText>doing</w:delText>
        </w:r>
        <w:r w:rsidR="00B26DD1" w:rsidDel="003C57E3">
          <w:delText xml:space="preserve"> </w:delText>
        </w:r>
        <w:r w:rsidR="00FA3D78" w:rsidRPr="00C4782F" w:rsidDel="003C57E3">
          <w:delText>so</w:delText>
        </w:r>
        <w:r w:rsidR="00B26DD1" w:rsidDel="003C57E3">
          <w:delText xml:space="preserve"> </w:delText>
        </w:r>
        <w:r w:rsidR="00FA3D78" w:rsidRPr="00C4782F" w:rsidDel="003C57E3">
          <w:delText>would</w:delText>
        </w:r>
        <w:r w:rsidR="00B26DD1" w:rsidDel="003C57E3">
          <w:delText xml:space="preserve"> </w:delText>
        </w:r>
        <w:r w:rsidR="00FA3D78" w:rsidRPr="00C4782F" w:rsidDel="003C57E3">
          <w:delText>prevent</w:delText>
        </w:r>
        <w:r w:rsidR="00B26DD1" w:rsidDel="003C57E3">
          <w:delText xml:space="preserve"> </w:delText>
        </w:r>
        <w:r w:rsidR="00FA3D78" w:rsidRPr="00C4782F" w:rsidDel="003C57E3">
          <w:delText>us</w:delText>
        </w:r>
        <w:r w:rsidR="00B26DD1" w:rsidDel="003C57E3">
          <w:delText xml:space="preserve"> </w:delText>
        </w:r>
        <w:r w:rsidR="00FA3D78" w:rsidRPr="00C4782F" w:rsidDel="003C57E3">
          <w:delText>from</w:delText>
        </w:r>
        <w:r w:rsidR="00B26DD1" w:rsidDel="003C57E3">
          <w:delText xml:space="preserve"> </w:delText>
        </w:r>
        <w:r w:rsidR="00FA3D78" w:rsidRPr="00C4782F" w:rsidDel="003C57E3">
          <w:delText>using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fluid</w:delText>
        </w:r>
        <w:r w:rsidR="00B26DD1" w:rsidDel="003C57E3">
          <w:delText xml:space="preserve"> </w:delText>
        </w:r>
        <w:r w:rsidR="00FA3D78" w:rsidRPr="00C4782F" w:rsidDel="003C57E3">
          <w:delText>API</w:delText>
        </w:r>
        <w:r w:rsidR="00B26DD1" w:rsidDel="003C57E3">
          <w:delText xml:space="preserve"> </w:delText>
        </w:r>
        <w:r w:rsidR="00FA3D78" w:rsidRPr="00C4782F" w:rsidDel="003C57E3">
          <w:delText>in</w:delText>
        </w:r>
        <w:r w:rsidR="00B26DD1" w:rsidDel="003C57E3">
          <w:delText xml:space="preserve"> </w:delText>
        </w:r>
        <w:r w:rsidR="00FA3D78" w:rsidRPr="00C4782F" w:rsidDel="003C57E3">
          <w:delText>which</w:delText>
        </w:r>
        <w:r w:rsidR="00B26DD1" w:rsidDel="003C57E3">
          <w:delText xml:space="preserve"> </w:delText>
        </w:r>
        <w:r w:rsidR="000133E1" w:rsidDel="003C57E3">
          <w:delText>the</w:delText>
        </w:r>
        <w:r w:rsidR="00B26DD1" w:rsidDel="003C57E3">
          <w:delText xml:space="preserve"> </w:delText>
        </w:r>
        <w:r w:rsidR="00FA3D78" w:rsidRPr="00B25458" w:rsidDel="003C57E3">
          <w:rPr>
            <w:rStyle w:val="C1"/>
          </w:rPr>
          <w:delText>ContinueWith()</w:delText>
        </w:r>
        <w:r w:rsidR="00B26DD1" w:rsidDel="003C57E3">
          <w:delText xml:space="preserve"> </w:delText>
        </w:r>
        <w:r w:rsidR="000133E1" w:rsidDel="003C57E3">
          <w:delText>statements</w:delText>
        </w:r>
        <w:r w:rsidR="00B26DD1" w:rsidDel="003C57E3">
          <w:delText xml:space="preserve"> </w:delText>
        </w:r>
        <w:r w:rsidR="000133E1" w:rsidDel="003C57E3">
          <w:delText>are</w:delText>
        </w:r>
        <w:r w:rsidR="00B26DD1" w:rsidDel="003C57E3">
          <w:delText xml:space="preserve"> </w:delText>
        </w:r>
        <w:r w:rsidR="00FA3D78" w:rsidRPr="00C4782F" w:rsidDel="003C57E3">
          <w:delText>chain</w:delText>
        </w:r>
        <w:r w:rsidR="000133E1" w:rsidDel="003C57E3">
          <w:delText>ed</w:delText>
        </w:r>
        <w:r w:rsidR="00B26DD1" w:rsidDel="003C57E3">
          <w:delText xml:space="preserve"> </w:delText>
        </w:r>
        <w:r w:rsidR="00FA3D78" w:rsidRPr="00C4782F" w:rsidDel="003C57E3">
          <w:delText>together</w:delText>
        </w:r>
        <w:r w:rsidR="00B26DD1" w:rsidDel="003C57E3">
          <w:delText xml:space="preserve"> </w:delText>
        </w:r>
        <w:r w:rsidR="00FA3D78" w:rsidRPr="00C4782F" w:rsidDel="003C57E3">
          <w:delText>one</w:delText>
        </w:r>
        <w:r w:rsidR="00B26DD1" w:rsidDel="003C57E3">
          <w:delText xml:space="preserve"> </w:delText>
        </w:r>
        <w:r w:rsidR="00FA3D78" w:rsidRPr="00C4782F" w:rsidDel="003C57E3">
          <w:delText>after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other.</w:delText>
        </w:r>
        <w:r w:rsidR="00B26DD1" w:rsidDel="003C57E3">
          <w:delText xml:space="preserve"> </w:delText>
        </w:r>
        <w:r w:rsidR="00FA3D78" w:rsidRPr="00C4782F" w:rsidDel="003C57E3">
          <w:delText>Furthermore,</w:delText>
        </w:r>
        <w:r w:rsidR="00B26DD1" w:rsidDel="003C57E3">
          <w:delText xml:space="preserve"> </w:delText>
        </w:r>
        <w:r w:rsidR="00FA3D78" w:rsidRPr="00C4782F" w:rsidDel="003C57E3">
          <w:delText>this</w:delText>
        </w:r>
        <w:r w:rsidR="00B26DD1" w:rsidDel="003C57E3">
          <w:delText xml:space="preserve"> </w:delText>
        </w:r>
        <w:r w:rsidR="00FA3D78" w:rsidRPr="00C4782F" w:rsidDel="003C57E3">
          <w:delText>would</w:delText>
        </w:r>
        <w:r w:rsidR="00B26DD1" w:rsidDel="003C57E3">
          <w:delText xml:space="preserve"> </w:delText>
        </w:r>
        <w:r w:rsidR="00FA3D78" w:rsidRPr="00C4782F" w:rsidDel="003C57E3">
          <w:delText>force</w:delText>
        </w:r>
        <w:r w:rsidR="00B26DD1" w:rsidDel="003C57E3">
          <w:delText xml:space="preserve"> </w:delText>
        </w:r>
        <w:r w:rsidR="00FA3D78" w:rsidRPr="00C4782F" w:rsidDel="003C57E3">
          <w:delText>us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deeply</w:delText>
        </w:r>
        <w:r w:rsidR="00B26DD1" w:rsidDel="003C57E3">
          <w:delText xml:space="preserve"> </w:delText>
        </w:r>
        <w:r w:rsidR="00FA3D78" w:rsidRPr="00C4782F" w:rsidDel="003C57E3">
          <w:delText>embed</w:delText>
        </w:r>
        <w:r w:rsidR="00B26DD1" w:rsidDel="003C57E3">
          <w:delText xml:space="preserve"> </w:delText>
        </w:r>
        <w:r w:rsidR="00FA3D78" w:rsidRPr="00C4782F" w:rsidDel="003C57E3">
          <w:delText>error</w:delText>
        </w:r>
        <w:r w:rsidR="000133E1" w:rsidDel="003C57E3">
          <w:delText>-</w:delText>
        </w:r>
        <w:r w:rsidR="00FA3D78" w:rsidRPr="00C4782F" w:rsidDel="003C57E3">
          <w:delText>handling</w:delText>
        </w:r>
        <w:r w:rsidR="00B26DD1" w:rsidDel="003C57E3">
          <w:delText xml:space="preserve"> </w:delText>
        </w:r>
        <w:r w:rsidR="00FA3D78" w:rsidRPr="00C4782F" w:rsidDel="003C57E3">
          <w:delText>logic</w:delText>
        </w:r>
        <w:r w:rsidR="00B26DD1" w:rsidDel="003C57E3">
          <w:delText xml:space="preserve"> </w:delText>
        </w:r>
        <w:r w:rsidR="00FA3D78" w:rsidRPr="00C4782F" w:rsidDel="003C57E3">
          <w:delText>into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control</w:delText>
        </w:r>
        <w:r w:rsidR="00B26DD1" w:rsidDel="003C57E3">
          <w:delText xml:space="preserve"> </w:delText>
        </w:r>
        <w:r w:rsidR="00FA3D78" w:rsidRPr="00C4782F" w:rsidDel="003C57E3">
          <w:delText>flow</w:delText>
        </w:r>
        <w:r w:rsidR="00B26DD1" w:rsidDel="003C57E3">
          <w:delText xml:space="preserve"> </w:delText>
        </w:r>
        <w:r w:rsidR="00FA3D78" w:rsidRPr="00C4782F" w:rsidDel="003C57E3">
          <w:delText>rather</w:delText>
        </w:r>
        <w:r w:rsidR="00B26DD1" w:rsidDel="003C57E3">
          <w:delText xml:space="preserve"> </w:delText>
        </w:r>
        <w:r w:rsidR="00FA3D78" w:rsidRPr="00C4782F" w:rsidDel="003C57E3">
          <w:delText>than</w:delText>
        </w:r>
        <w:r w:rsidR="00B26DD1" w:rsidDel="003C57E3">
          <w:delText xml:space="preserve"> </w:delText>
        </w:r>
        <w:r w:rsidR="00FA3D78" w:rsidRPr="00C4782F" w:rsidDel="003C57E3">
          <w:delText>simply</w:delText>
        </w:r>
        <w:r w:rsidR="00B26DD1" w:rsidDel="003C57E3">
          <w:delText xml:space="preserve"> </w:delText>
        </w:r>
        <w:r w:rsidR="00FA3D78" w:rsidRPr="00C4782F" w:rsidDel="003C57E3">
          <w:delText>relying</w:delText>
        </w:r>
        <w:r w:rsidR="00B26DD1" w:rsidDel="003C57E3">
          <w:delText xml:space="preserve"> </w:delText>
        </w:r>
        <w:r w:rsidR="00FA3D78" w:rsidRPr="00C4782F" w:rsidDel="003C57E3">
          <w:delText>on</w:delText>
        </w:r>
        <w:r w:rsidR="00B26DD1" w:rsidDel="003C57E3">
          <w:delText xml:space="preserve"> </w:delText>
        </w:r>
        <w:r w:rsidR="00FA3D78" w:rsidRPr="00C4782F" w:rsidDel="003C57E3">
          <w:delText>exception</w:delText>
        </w:r>
        <w:r w:rsidR="00B26DD1" w:rsidDel="003C57E3">
          <w:delText xml:space="preserve"> </w:delText>
        </w:r>
        <w:r w:rsidR="00FA3D78" w:rsidRPr="00C4782F" w:rsidDel="003C57E3">
          <w:delText>handling</w:delText>
        </w:r>
        <w:r w:rsidR="00C4782F" w:rsidDel="003C57E3">
          <w:delText>.</w:delText>
        </w:r>
      </w:del>
    </w:p>
    <w:p w14:paraId="045207BA" w14:textId="77855DAC" w:rsidR="00E73B39" w:rsidRPr="00A8176A" w:rsidDel="003C57E3" w:rsidRDefault="0063286B" w:rsidP="00F10FDE">
      <w:pPr>
        <w:pStyle w:val="NL"/>
        <w:rPr>
          <w:del w:id="889" w:author="Mark Michaelis" w:date="2019-11-01T17:32:00Z"/>
        </w:rPr>
      </w:pPr>
      <w:del w:id="890" w:author="Mark Michaelis" w:date="2019-11-01T17:32:00Z">
        <w:r w:rsidDel="003C57E3">
          <w:delText>2.</w:delText>
        </w:r>
        <w:r w:rsidDel="003C57E3">
          <w:tab/>
        </w:r>
        <w:r w:rsidR="00426271" w:rsidDel="003C57E3">
          <w:delText>We</w:delText>
        </w:r>
        <w:r w:rsidR="00B26DD1" w:rsidDel="003C57E3">
          <w:delText xml:space="preserve"> </w:delText>
        </w:r>
        <w:r w:rsidR="00426271" w:rsidDel="003C57E3">
          <w:delText>can</w:delText>
        </w:r>
        <w:r w:rsidR="00B26DD1" w:rsidDel="003C57E3">
          <w:delText xml:space="preserve"> </w:delText>
        </w:r>
        <w:r w:rsidR="00426271" w:rsidDel="003C57E3">
          <w:delText>s</w:delText>
        </w:r>
        <w:r w:rsidR="00FA3D78" w:rsidRPr="00A8176A" w:rsidDel="003C57E3">
          <w:delText>urround</w:delText>
        </w:r>
        <w:r w:rsidR="00B26DD1" w:rsidDel="003C57E3">
          <w:delText xml:space="preserve"> </w:delText>
        </w:r>
        <w:r w:rsidR="00FA3D78" w:rsidRPr="00A8176A" w:rsidDel="003C57E3">
          <w:delText>each</w:delText>
        </w:r>
        <w:r w:rsidR="00B26DD1" w:rsidDel="003C57E3">
          <w:delText xml:space="preserve"> </w:delText>
        </w:r>
        <w:r w:rsidR="00FA3D78" w:rsidRPr="00A8176A" w:rsidDel="003C57E3">
          <w:delText>delegate</w:delText>
        </w:r>
        <w:r w:rsidR="00B26DD1" w:rsidDel="003C57E3">
          <w:delText xml:space="preserve"> </w:delText>
        </w:r>
        <w:r w:rsidR="00FA3D78" w:rsidRPr="00A8176A" w:rsidDel="003C57E3">
          <w:delText>body</w:delText>
        </w:r>
        <w:r w:rsidR="00B26DD1" w:rsidDel="003C57E3">
          <w:delText xml:space="preserve"> </w:delText>
        </w:r>
        <w:r w:rsidR="00FA3D78" w:rsidRPr="00A8176A" w:rsidDel="003C57E3">
          <w:delText>with</w:delText>
        </w:r>
        <w:r w:rsidR="00B26DD1" w:rsidDel="003C57E3">
          <w:delText xml:space="preserve"> </w:delText>
        </w:r>
        <w:r w:rsidR="00FA3D78" w:rsidRPr="00A8176A" w:rsidDel="003C57E3">
          <w:delText>a</w:delText>
        </w:r>
        <w:r w:rsidR="00B26DD1" w:rsidDel="003C57E3">
          <w:delText xml:space="preserve"> </w:delText>
        </w:r>
        <w:r w:rsidR="00FA3D78" w:rsidRPr="00A8176A" w:rsidDel="003C57E3">
          <w:delText>try/catch</w:delText>
        </w:r>
        <w:r w:rsidR="00B26DD1" w:rsidDel="003C57E3">
          <w:delText xml:space="preserve"> </w:delText>
        </w:r>
        <w:r w:rsidR="00426271" w:rsidDel="003C57E3">
          <w:delText>block</w:delText>
        </w:r>
        <w:r w:rsidR="00B26DD1" w:rsidDel="003C57E3">
          <w:delText xml:space="preserve"> </w:delText>
        </w:r>
        <w:r w:rsidR="00FA3D78" w:rsidRPr="00A8176A" w:rsidDel="003C57E3">
          <w:delText>so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no</w:delText>
        </w:r>
        <w:r w:rsidR="00B26DD1" w:rsidDel="003C57E3">
          <w:delText xml:space="preserve"> </w:delText>
        </w:r>
        <w:r w:rsidR="00FA3D78" w:rsidRPr="00A8176A" w:rsidDel="003C57E3">
          <w:delText>exceptions</w:delText>
        </w:r>
        <w:r w:rsidR="00B26DD1" w:rsidDel="003C57E3">
          <w:delText xml:space="preserve"> </w:delText>
        </w:r>
        <w:r w:rsidR="00FA3D78" w:rsidRPr="00A8176A" w:rsidDel="003C57E3">
          <w:delText>go</w:delText>
        </w:r>
        <w:r w:rsidR="00B26DD1" w:rsidDel="003C57E3">
          <w:delText xml:space="preserve"> </w:delText>
        </w:r>
        <w:r w:rsidR="00FA3D78" w:rsidRPr="00A8176A" w:rsidDel="003C57E3">
          <w:delText>unhandled</w:delText>
        </w:r>
        <w:r w:rsidR="00B26DD1" w:rsidDel="003C57E3">
          <w:delText xml:space="preserve"> </w:delText>
        </w:r>
        <w:r w:rsidR="00FA3D78" w:rsidRPr="00A8176A" w:rsidDel="003C57E3">
          <w:delText>from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task.</w:delText>
        </w:r>
        <w:r w:rsidR="00B26DD1" w:rsidDel="003C57E3">
          <w:delText xml:space="preserve"> </w:delText>
        </w:r>
        <w:r w:rsidR="00FA3D78" w:rsidRPr="00A8176A" w:rsidDel="003C57E3">
          <w:delText>Unfortunately,</w:delText>
        </w:r>
        <w:r w:rsidR="00B26DD1" w:rsidDel="003C57E3">
          <w:delText xml:space="preserve"> </w:delText>
        </w:r>
        <w:r w:rsidR="00FA3D78" w:rsidRPr="00A8176A" w:rsidDel="003C57E3">
          <w:delText>this</w:delText>
        </w:r>
        <w:r w:rsidR="00B26DD1" w:rsidDel="003C57E3">
          <w:delText xml:space="preserve"> </w:delText>
        </w:r>
        <w:r w:rsidR="00FA3D78" w:rsidRPr="00A8176A" w:rsidDel="003C57E3">
          <w:delText>approach</w:delText>
        </w:r>
        <w:r w:rsidR="00B26DD1" w:rsidDel="003C57E3">
          <w:delText xml:space="preserve"> </w:delText>
        </w:r>
        <w:r w:rsidR="00FA3D78" w:rsidRPr="00A8176A" w:rsidDel="003C57E3">
          <w:delText>is</w:delText>
        </w:r>
        <w:r w:rsidR="00B26DD1" w:rsidDel="003C57E3">
          <w:delText xml:space="preserve"> </w:delText>
        </w:r>
        <w:r w:rsidR="00FA3D78" w:rsidRPr="00A8176A" w:rsidDel="003C57E3">
          <w:delText>less</w:delText>
        </w:r>
        <w:r w:rsidR="00B26DD1" w:rsidDel="003C57E3">
          <w:delText xml:space="preserve"> </w:delText>
        </w:r>
        <w:r w:rsidR="00FA3D78" w:rsidRPr="00A8176A" w:rsidDel="003C57E3">
          <w:delText>than</w:delText>
        </w:r>
        <w:r w:rsidR="00B26DD1" w:rsidDel="003C57E3">
          <w:delText xml:space="preserve"> </w:delText>
        </w:r>
        <w:r w:rsidR="00FA3D78" w:rsidRPr="00A8176A" w:rsidDel="003C57E3">
          <w:delText>ideal</w:delText>
        </w:r>
        <w:r w:rsidR="00B26DD1" w:rsidDel="003C57E3">
          <w:delText xml:space="preserve"> </w:delText>
        </w:r>
        <w:r w:rsidR="00FA3D78" w:rsidRPr="00A8176A" w:rsidDel="003C57E3">
          <w:delText>as</w:delText>
        </w:r>
        <w:r w:rsidR="00B26DD1" w:rsidDel="003C57E3">
          <w:delText xml:space="preserve"> </w:delText>
        </w:r>
        <w:r w:rsidR="00FA3D78" w:rsidRPr="00A8176A" w:rsidDel="003C57E3">
          <w:delText>well.</w:delText>
        </w:r>
        <w:r w:rsidR="00B26DD1" w:rsidDel="003C57E3">
          <w:delText xml:space="preserve"> </w:delText>
        </w:r>
        <w:r w:rsidR="00FA3D78" w:rsidRPr="00A8176A" w:rsidDel="003C57E3">
          <w:delText>First,</w:delText>
        </w:r>
        <w:r w:rsidR="00B26DD1" w:rsidDel="003C57E3">
          <w:delText xml:space="preserve"> </w:delText>
        </w:r>
        <w:r w:rsidR="00FA3D78" w:rsidRPr="00A8176A" w:rsidDel="003C57E3">
          <w:delText>some</w:delText>
        </w:r>
        <w:r w:rsidR="00B26DD1" w:rsidDel="003C57E3">
          <w:delText xml:space="preserve"> </w:delText>
        </w:r>
        <w:r w:rsidR="00FA3D78" w:rsidRPr="00A8176A" w:rsidDel="003C57E3">
          <w:delText>exceptions</w:delText>
        </w:r>
        <w:r w:rsidR="00B26DD1" w:rsidDel="003C57E3">
          <w:delText xml:space="preserve"> </w:delText>
        </w:r>
        <w:r w:rsidR="00FA3D78" w:rsidRPr="00A8176A" w:rsidDel="003C57E3">
          <w:delText>(like</w:delText>
        </w:r>
        <w:r w:rsidR="00B26DD1" w:rsidDel="003C57E3">
          <w:delText xml:space="preserve"> </w:delText>
        </w:r>
        <w:r w:rsidR="00FA3D78" w:rsidRPr="00A8176A" w:rsidDel="003C57E3">
          <w:delText>those</w:delText>
        </w:r>
        <w:r w:rsidR="00B26DD1" w:rsidDel="003C57E3">
          <w:delText xml:space="preserve"> </w:delText>
        </w:r>
        <w:r w:rsidR="00FA3D78" w:rsidRPr="00A8176A" w:rsidDel="003C57E3">
          <w:delText>triggered</w:delText>
        </w:r>
        <w:r w:rsidR="00B26DD1" w:rsidDel="003C57E3">
          <w:delText xml:space="preserve"> </w:delText>
        </w:r>
        <w:r w:rsidR="00FA3D78" w:rsidRPr="00A8176A" w:rsidDel="003C57E3">
          <w:delText>when</w:delText>
        </w:r>
        <w:r w:rsidR="00B26DD1" w:rsidDel="003C57E3">
          <w:delText xml:space="preserve"> </w:delText>
        </w:r>
        <w:r w:rsidR="00FA3D78" w:rsidRPr="00A8176A" w:rsidDel="003C57E3">
          <w:delText>calling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antecedent.Result</w:delText>
        </w:r>
        <w:r w:rsidR="00FA3D78" w:rsidRPr="00A8176A" w:rsidDel="003C57E3">
          <w:delText>)</w:delText>
        </w:r>
        <w:r w:rsidR="00B26DD1" w:rsidDel="003C57E3">
          <w:delText xml:space="preserve"> </w:delText>
        </w:r>
        <w:r w:rsidR="00FA3D78" w:rsidRPr="00A8176A" w:rsidDel="003C57E3">
          <w:delText>will</w:delText>
        </w:r>
        <w:r w:rsidR="00B26DD1" w:rsidDel="003C57E3">
          <w:delText xml:space="preserve"> </w:delText>
        </w:r>
        <w:r w:rsidR="00FA3D78" w:rsidRPr="00A8176A" w:rsidDel="003C57E3">
          <w:delText>throw</w:delText>
        </w:r>
        <w:r w:rsidR="00B26DD1" w:rsidDel="003C57E3">
          <w:delText xml:space="preserve"> </w:delText>
        </w:r>
        <w:r w:rsidR="00FA3D78" w:rsidRPr="00A8176A" w:rsidDel="003C57E3">
          <w:delText>an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AggregateException</w:delText>
        </w:r>
        <w:r w:rsidR="00B26DD1" w:rsidDel="003C57E3">
          <w:delText xml:space="preserve"> </w:delText>
        </w:r>
        <w:r w:rsidR="00FA3D78" w:rsidRPr="00A8176A" w:rsidDel="003C57E3">
          <w:delText>from</w:delText>
        </w:r>
        <w:r w:rsidR="00B26DD1" w:rsidDel="003C57E3">
          <w:delText xml:space="preserve"> </w:delText>
        </w:r>
        <w:r w:rsidR="00FA3D78" w:rsidRPr="00A8176A" w:rsidDel="003C57E3">
          <w:delText>which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FA3D78" w:rsidRPr="00A8176A" w:rsidDel="003C57E3">
          <w:delText>will</w:delText>
        </w:r>
        <w:r w:rsidR="00B26DD1" w:rsidDel="003C57E3">
          <w:delText xml:space="preserve"> </w:delText>
        </w:r>
        <w:r w:rsidR="00FA3D78" w:rsidRPr="00A8176A" w:rsidDel="003C57E3">
          <w:delText>need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unwrap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InnerException</w:delText>
        </w:r>
        <w:r w:rsidR="00FA3D78" w:rsidRPr="00A8176A" w:rsidDel="003C57E3">
          <w:delText>(s)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handle</w:delText>
        </w:r>
        <w:r w:rsidR="00B26DD1" w:rsidDel="003C57E3">
          <w:delText xml:space="preserve"> </w:delText>
        </w:r>
        <w:r w:rsidR="00FA3D78" w:rsidRPr="00A8176A" w:rsidDel="003C57E3">
          <w:delText>them</w:delText>
        </w:r>
        <w:r w:rsidR="00B26DD1" w:rsidDel="003C57E3">
          <w:delText xml:space="preserve"> </w:delText>
        </w:r>
        <w:r w:rsidR="00FA3D78" w:rsidRPr="00A8176A" w:rsidDel="003C57E3">
          <w:delText>individually.</w:delText>
        </w:r>
        <w:r w:rsidR="00B26DD1" w:rsidDel="003C57E3">
          <w:delText xml:space="preserve"> </w:delText>
        </w:r>
        <w:r w:rsidR="00426271" w:rsidDel="003C57E3">
          <w:delText>Upon</w:delText>
        </w:r>
        <w:r w:rsidR="00B26DD1" w:rsidDel="003C57E3">
          <w:delText xml:space="preserve"> </w:delText>
        </w:r>
        <w:r w:rsidR="00FA3D78" w:rsidRPr="00A8176A" w:rsidDel="003C57E3">
          <w:delText>unwrapping</w:delText>
        </w:r>
        <w:r w:rsidR="00B26DD1" w:rsidDel="003C57E3">
          <w:delText xml:space="preserve"> </w:delText>
        </w:r>
        <w:r w:rsidR="00FA3D78" w:rsidRPr="00A8176A" w:rsidDel="003C57E3">
          <w:delText>them</w:delText>
        </w:r>
        <w:r w:rsidR="00426271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FA3D78" w:rsidRPr="00A8176A" w:rsidDel="003C57E3">
          <w:delText>either</w:delText>
        </w:r>
        <w:r w:rsidR="00B26DD1" w:rsidDel="003C57E3">
          <w:delText xml:space="preserve"> </w:delText>
        </w:r>
        <w:r w:rsidR="00FA3D78" w:rsidRPr="00A8176A" w:rsidDel="003C57E3">
          <w:delText>rethrow</w:delText>
        </w:r>
        <w:r w:rsidR="00B26DD1" w:rsidDel="003C57E3">
          <w:delText xml:space="preserve"> </w:delText>
        </w:r>
        <w:r w:rsidR="00FA3D78" w:rsidRPr="00A8176A" w:rsidDel="003C57E3">
          <w:delText>them</w:delText>
        </w:r>
        <w:r w:rsidR="00B26DD1" w:rsidDel="003C57E3">
          <w:delText xml:space="preserve"> </w:delText>
        </w:r>
        <w:r w:rsidR="00FA3D78" w:rsidRPr="00A8176A" w:rsidDel="003C57E3">
          <w:delText>so</w:delText>
        </w:r>
        <w:r w:rsidR="00B26DD1" w:rsidDel="003C57E3">
          <w:delText xml:space="preserve"> </w:delText>
        </w:r>
        <w:r w:rsidR="00FA3D78" w:rsidRPr="00A8176A" w:rsidDel="003C57E3">
          <w:delText>as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catch</w:delText>
        </w:r>
        <w:r w:rsidR="00B26DD1" w:rsidDel="003C57E3">
          <w:delText xml:space="preserve"> </w:delText>
        </w:r>
        <w:r w:rsidR="00FA3D78" w:rsidRPr="00A8176A" w:rsidDel="003C57E3">
          <w:delText>a</w:delText>
        </w:r>
        <w:r w:rsidR="00B26DD1" w:rsidDel="003C57E3">
          <w:delText xml:space="preserve"> </w:delText>
        </w:r>
        <w:r w:rsidR="00FA3D78" w:rsidRPr="00A8176A" w:rsidDel="003C57E3">
          <w:delText>specific</w:delText>
        </w:r>
        <w:r w:rsidR="00B26DD1" w:rsidDel="003C57E3">
          <w:delText xml:space="preserve"> </w:delText>
        </w:r>
        <w:r w:rsidR="00FA3D78" w:rsidRPr="00A8176A" w:rsidDel="003C57E3">
          <w:delText>type</w:delText>
        </w:r>
        <w:r w:rsidR="00B26DD1" w:rsidDel="003C57E3">
          <w:delText xml:space="preserve"> </w:delText>
        </w:r>
        <w:r w:rsidR="00FA3D78" w:rsidRPr="00A8176A" w:rsidDel="003C57E3">
          <w:delText>or</w:delText>
        </w:r>
        <w:r w:rsidR="00B26DD1" w:rsidDel="003C57E3">
          <w:delText xml:space="preserve"> </w:delText>
        </w:r>
        <w:r w:rsidR="00FA3D78" w:rsidRPr="00A8176A" w:rsidDel="003C57E3">
          <w:delText>conditionally</w:delText>
        </w:r>
        <w:r w:rsidR="00B26DD1" w:rsidDel="003C57E3">
          <w:delText xml:space="preserve"> </w:delText>
        </w:r>
        <w:r w:rsidR="00FA3D78" w:rsidRPr="00A8176A" w:rsidDel="003C57E3">
          <w:delText>check</w:delText>
        </w:r>
        <w:r w:rsidR="00B26DD1" w:rsidDel="003C57E3">
          <w:delText xml:space="preserve"> </w:delText>
        </w:r>
        <w:r w:rsidR="00FA3D78" w:rsidRPr="00A8176A" w:rsidDel="003C57E3">
          <w:delText>for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type</w:delText>
        </w:r>
        <w:r w:rsidR="00B26DD1" w:rsidDel="003C57E3">
          <w:delText xml:space="preserve"> </w:delText>
        </w:r>
        <w:r w:rsidR="00FA3D78" w:rsidRPr="00A8176A" w:rsidDel="003C57E3">
          <w:delText>of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separately</w:delText>
        </w:r>
        <w:r w:rsidR="00B26DD1" w:rsidDel="003C57E3">
          <w:delText xml:space="preserve"> </w:delText>
        </w:r>
        <w:r w:rsidR="00FA3D78" w:rsidRPr="00A8176A" w:rsidDel="003C57E3">
          <w:delText>from</w:delText>
        </w:r>
        <w:r w:rsidR="00B26DD1" w:rsidDel="003C57E3">
          <w:delText xml:space="preserve"> </w:delText>
        </w:r>
        <w:r w:rsidR="00FA3D78" w:rsidRPr="00A8176A" w:rsidDel="003C57E3">
          <w:delText>any</w:delText>
        </w:r>
        <w:r w:rsidR="00B26DD1" w:rsidDel="003C57E3">
          <w:delText xml:space="preserve"> </w:delText>
        </w:r>
        <w:r w:rsidR="00FA3D78" w:rsidRPr="00A8176A" w:rsidDel="003C57E3">
          <w:delText>other</w:delText>
        </w:r>
        <w:r w:rsidR="00B26DD1" w:rsidDel="003C57E3">
          <w:delText xml:space="preserve"> </w:delText>
        </w:r>
        <w:r w:rsidR="00FA3D78" w:rsidRPr="00A8176A" w:rsidDel="003C57E3">
          <w:delText>catch</w:delText>
        </w:r>
        <w:r w:rsidR="00B26DD1" w:rsidDel="003C57E3">
          <w:delText xml:space="preserve"> </w:delText>
        </w:r>
        <w:r w:rsidR="00FA3D78" w:rsidRPr="00A8176A" w:rsidDel="003C57E3">
          <w:delText>blocks</w:delText>
        </w:r>
        <w:r w:rsidR="00B26DD1" w:rsidDel="003C57E3">
          <w:delText xml:space="preserve"> </w:delText>
        </w:r>
        <w:r w:rsidR="00FA3D78" w:rsidRPr="00A8176A" w:rsidDel="003C57E3">
          <w:delText>(even</w:delText>
        </w:r>
        <w:r w:rsidR="00B26DD1" w:rsidDel="003C57E3">
          <w:delText xml:space="preserve"> </w:delText>
        </w:r>
        <w:r w:rsidR="00FA3D78" w:rsidRPr="00A8176A" w:rsidDel="003C57E3">
          <w:delText>catch</w:delText>
        </w:r>
        <w:r w:rsidR="00B26DD1" w:rsidDel="003C57E3">
          <w:delText xml:space="preserve"> </w:delText>
        </w:r>
        <w:r w:rsidR="00FA3D78" w:rsidRPr="00A8176A" w:rsidDel="003C57E3">
          <w:delText>blocks</w:delText>
        </w:r>
        <w:r w:rsidR="00B26DD1" w:rsidDel="003C57E3">
          <w:delText xml:space="preserve"> </w:delText>
        </w:r>
        <w:r w:rsidR="00FA3D78" w:rsidRPr="00A8176A" w:rsidDel="003C57E3">
          <w:delText>for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same</w:delText>
        </w:r>
        <w:r w:rsidR="00B26DD1" w:rsidDel="003C57E3">
          <w:delText xml:space="preserve"> </w:delText>
        </w:r>
        <w:r w:rsidR="00FA3D78" w:rsidRPr="00A8176A" w:rsidDel="003C57E3">
          <w:delText>type).</w:delText>
        </w:r>
        <w:r w:rsidR="00B26DD1" w:rsidDel="003C57E3">
          <w:delText xml:space="preserve"> </w:delText>
        </w:r>
        <w:r w:rsidR="00FA3D78" w:rsidRPr="00A8176A" w:rsidDel="003C57E3">
          <w:delText>Second,</w:delText>
        </w:r>
        <w:r w:rsidR="00B26DD1" w:rsidDel="003C57E3">
          <w:delText xml:space="preserve"> </w:delText>
        </w:r>
        <w:r w:rsidR="00FA3D78" w:rsidRPr="00A8176A" w:rsidDel="003C57E3">
          <w:delText>each</w:delText>
        </w:r>
        <w:r w:rsidR="00B26DD1" w:rsidDel="003C57E3">
          <w:delText xml:space="preserve"> </w:delText>
        </w:r>
        <w:r w:rsidR="00FA3D78" w:rsidRPr="00A8176A" w:rsidDel="003C57E3">
          <w:delText>delegate</w:delText>
        </w:r>
        <w:r w:rsidR="00B26DD1" w:rsidDel="003C57E3">
          <w:delText xml:space="preserve"> </w:delText>
        </w:r>
        <w:r w:rsidR="00FA3D78" w:rsidRPr="00A8176A" w:rsidDel="003C57E3">
          <w:delText>body</w:delText>
        </w:r>
        <w:r w:rsidR="00B26DD1" w:rsidDel="003C57E3">
          <w:delText xml:space="preserve"> </w:delText>
        </w:r>
        <w:r w:rsidR="00FA3D78" w:rsidRPr="00A8176A" w:rsidDel="003C57E3">
          <w:delText>will</w:delText>
        </w:r>
        <w:r w:rsidR="00B26DD1" w:rsidDel="003C57E3">
          <w:delText xml:space="preserve"> </w:delText>
        </w:r>
        <w:r w:rsidR="00FA3D78" w:rsidRPr="00A8176A" w:rsidDel="003C57E3">
          <w:delText>require</w:delText>
        </w:r>
        <w:r w:rsidR="00B26DD1" w:rsidDel="003C57E3">
          <w:delText xml:space="preserve"> </w:delText>
        </w:r>
        <w:r w:rsidR="00FA3D78" w:rsidRPr="00A8176A" w:rsidDel="003C57E3">
          <w:delText>its</w:delText>
        </w:r>
        <w:r w:rsidR="00B26DD1" w:rsidDel="003C57E3">
          <w:delText xml:space="preserve"> </w:delText>
        </w:r>
        <w:r w:rsidR="00FA3D78" w:rsidRPr="00A8176A" w:rsidDel="003C57E3">
          <w:delText>own</w:delText>
        </w:r>
        <w:r w:rsidR="00B26DD1" w:rsidDel="003C57E3">
          <w:delText xml:space="preserve"> </w:delText>
        </w:r>
        <w:r w:rsidR="00FA3D78" w:rsidRPr="00A8176A" w:rsidDel="003C57E3">
          <w:delText>separate</w:delText>
        </w:r>
        <w:r w:rsidR="00B26DD1" w:rsidDel="003C57E3">
          <w:delText xml:space="preserve"> </w:delText>
        </w:r>
        <w:r w:rsidR="00FA3D78" w:rsidRPr="00A8176A" w:rsidDel="003C57E3">
          <w:delText>try/catch</w:delText>
        </w:r>
        <w:r w:rsidR="00B26DD1" w:rsidDel="003C57E3">
          <w:delText xml:space="preserve"> </w:delText>
        </w:r>
        <w:r w:rsidR="00FA3D78" w:rsidRPr="00A8176A" w:rsidDel="003C57E3">
          <w:delText>handler</w:delText>
        </w:r>
        <w:r w:rsidR="00426271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even</w:delText>
        </w:r>
        <w:r w:rsidR="00B26DD1" w:rsidDel="003C57E3">
          <w:delText xml:space="preserve"> </w:delText>
        </w:r>
        <w:r w:rsidR="00FA3D78" w:rsidRPr="00A8176A" w:rsidDel="003C57E3">
          <w:delText>if</w:delText>
        </w:r>
        <w:r w:rsidR="00B26DD1" w:rsidDel="003C57E3">
          <w:delText xml:space="preserve"> </w:delText>
        </w:r>
        <w:r w:rsidR="00FA3D78" w:rsidRPr="00A8176A" w:rsidDel="003C57E3">
          <w:delText>some</w:delText>
        </w:r>
        <w:r w:rsidR="00B26DD1" w:rsidDel="003C57E3">
          <w:delText xml:space="preserve"> </w:delText>
        </w:r>
        <w:r w:rsidR="00FA3D78" w:rsidRPr="00A8176A" w:rsidDel="003C57E3">
          <w:delText>of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types</w:delText>
        </w:r>
        <w:r w:rsidR="00B26DD1" w:rsidDel="003C57E3">
          <w:delText xml:space="preserve"> </w:delText>
        </w:r>
        <w:r w:rsidR="00FA3D78" w:rsidRPr="00A8176A" w:rsidDel="003C57E3">
          <w:delText>between</w:delText>
        </w:r>
        <w:r w:rsidR="00B26DD1" w:rsidDel="003C57E3">
          <w:delText xml:space="preserve"> </w:delText>
        </w:r>
        <w:r w:rsidR="00FA3D78" w:rsidRPr="00A8176A" w:rsidDel="003C57E3">
          <w:delText>blocks</w:delText>
        </w:r>
        <w:r w:rsidR="00B26DD1" w:rsidDel="003C57E3">
          <w:delText xml:space="preserve"> </w:delText>
        </w:r>
        <w:r w:rsidR="00FA3D78" w:rsidRPr="00A8176A" w:rsidDel="003C57E3">
          <w:delText>are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same.</w:delText>
        </w:r>
        <w:r w:rsidR="00B26DD1" w:rsidDel="003C57E3">
          <w:delText xml:space="preserve"> </w:delText>
        </w:r>
        <w:r w:rsidR="00FA3D78" w:rsidRPr="00A8176A" w:rsidDel="003C57E3">
          <w:delText>Third,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Main</w:delText>
        </w:r>
        <w:r w:rsidR="00FA3D78" w:rsidRPr="00A8176A" w:rsidDel="003C57E3">
          <w:delText>’s</w:delText>
        </w:r>
        <w:r w:rsidR="00B26DD1" w:rsidDel="003C57E3">
          <w:delText xml:space="preserve"> </w:delText>
        </w:r>
        <w:r w:rsidR="00FA3D78" w:rsidRPr="00A8176A" w:rsidDel="003C57E3">
          <w:delText>call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task.Wait()</w:delText>
        </w:r>
        <w:r w:rsidR="00B26DD1" w:rsidDel="003C57E3">
          <w:delText xml:space="preserve"> </w:delText>
        </w:r>
        <w:r w:rsidR="00FA3D78" w:rsidRPr="00A8176A" w:rsidDel="003C57E3">
          <w:delText>could</w:delText>
        </w:r>
        <w:r w:rsidR="00B26DD1" w:rsidDel="003C57E3">
          <w:delText xml:space="preserve"> </w:delText>
        </w:r>
        <w:r w:rsidR="00FA3D78" w:rsidRPr="00A8176A" w:rsidDel="003C57E3">
          <w:delText>still</w:delText>
        </w:r>
        <w:r w:rsidR="00B26DD1" w:rsidDel="003C57E3">
          <w:delText xml:space="preserve"> </w:delText>
        </w:r>
        <w:r w:rsidR="00FA3D78" w:rsidRPr="00A8176A" w:rsidDel="003C57E3">
          <w:delText>throw</w:delText>
        </w:r>
        <w:r w:rsidR="00B26DD1" w:rsidDel="003C57E3">
          <w:delText xml:space="preserve"> </w:delText>
        </w:r>
        <w:r w:rsidR="00FA3D78" w:rsidRPr="00A8176A" w:rsidDel="003C57E3">
          <w:delText>an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because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WebRequest.GetResponseAsync()</w:delText>
        </w:r>
        <w:r w:rsidR="00B26DD1" w:rsidDel="003C57E3">
          <w:delText xml:space="preserve"> </w:delText>
        </w:r>
        <w:r w:rsidR="00FA3D78" w:rsidRPr="00A8176A" w:rsidDel="003C57E3">
          <w:delText>could</w:delText>
        </w:r>
        <w:r w:rsidR="00B26DD1" w:rsidDel="003C57E3">
          <w:delText xml:space="preserve"> </w:delText>
        </w:r>
        <w:r w:rsidR="00FA3D78" w:rsidRPr="00A8176A" w:rsidDel="003C57E3">
          <w:delText>potentially</w:delText>
        </w:r>
        <w:r w:rsidR="00B26DD1" w:rsidDel="003C57E3">
          <w:delText xml:space="preserve"> </w:delText>
        </w:r>
        <w:r w:rsidR="00FA3D78" w:rsidRPr="00A8176A" w:rsidDel="003C57E3">
          <w:delText>throw</w:delText>
        </w:r>
        <w:r w:rsidR="00B26DD1" w:rsidDel="003C57E3">
          <w:delText xml:space="preserve"> </w:delText>
        </w:r>
        <w:r w:rsidR="00FA3D78" w:rsidRPr="00A8176A" w:rsidDel="003C57E3">
          <w:delText>an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426271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and</w:delText>
        </w:r>
        <w:r w:rsidR="00B26DD1" w:rsidDel="003C57E3">
          <w:delText xml:space="preserve"> </w:delText>
        </w:r>
        <w:r w:rsidR="00FA3D78" w:rsidRPr="00A8176A" w:rsidDel="003C57E3">
          <w:delText>there</w:delText>
        </w:r>
        <w:r w:rsidR="00B26DD1" w:rsidDel="003C57E3">
          <w:delText xml:space="preserve"> </w:delText>
        </w:r>
        <w:r w:rsidR="00FA3D78" w:rsidRPr="00A8176A" w:rsidDel="003C57E3">
          <w:delText>is</w:delText>
        </w:r>
        <w:r w:rsidR="00B26DD1" w:rsidDel="003C57E3">
          <w:delText xml:space="preserve"> </w:delText>
        </w:r>
        <w:r w:rsidR="00FA3D78" w:rsidRPr="00A8176A" w:rsidDel="003C57E3">
          <w:delText>no</w:delText>
        </w:r>
        <w:r w:rsidR="00B26DD1" w:rsidDel="003C57E3">
          <w:delText xml:space="preserve"> </w:delText>
        </w:r>
        <w:r w:rsidR="00FA3D78" w:rsidRPr="00A8176A" w:rsidDel="003C57E3">
          <w:delText>way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surround</w:delText>
        </w:r>
        <w:r w:rsidR="00B26DD1" w:rsidDel="003C57E3">
          <w:delText xml:space="preserve"> </w:delText>
        </w:r>
        <w:r w:rsidR="00FA3D78" w:rsidRPr="00A8176A" w:rsidDel="003C57E3">
          <w:delText>it</w:delText>
        </w:r>
        <w:r w:rsidR="00B26DD1" w:rsidDel="003C57E3">
          <w:delText xml:space="preserve"> </w:delText>
        </w:r>
        <w:r w:rsidR="00FA3D78" w:rsidRPr="00A8176A" w:rsidDel="003C57E3">
          <w:delText>with</w:delText>
        </w:r>
        <w:r w:rsidR="00B26DD1" w:rsidDel="003C57E3">
          <w:delText xml:space="preserve"> </w:delText>
        </w:r>
        <w:r w:rsidR="00FA3D78" w:rsidRPr="00A8176A" w:rsidDel="003C57E3">
          <w:delText>a</w:delText>
        </w:r>
        <w:r w:rsidR="00B26DD1" w:rsidDel="003C57E3">
          <w:delText xml:space="preserve"> </w:delText>
        </w:r>
        <w:r w:rsidR="00FA3D78" w:rsidRPr="00A8176A" w:rsidDel="003C57E3">
          <w:delText>try/catch</w:delText>
        </w:r>
        <w:r w:rsidR="00B26DD1" w:rsidDel="003C57E3">
          <w:delText xml:space="preserve"> </w:delText>
        </w:r>
        <w:r w:rsidR="00FA3D78" w:rsidRPr="00A8176A" w:rsidDel="003C57E3">
          <w:delText>block.</w:delText>
        </w:r>
        <w:r w:rsidR="00B26DD1" w:rsidDel="003C57E3">
          <w:delText xml:space="preserve"> </w:delText>
        </w:r>
        <w:r w:rsidR="00FA3D78" w:rsidRPr="00A8176A" w:rsidDel="003C57E3">
          <w:delText>Therefore,</w:delText>
        </w:r>
        <w:r w:rsidR="00B26DD1" w:rsidDel="003C57E3">
          <w:delText xml:space="preserve"> </w:delText>
        </w:r>
        <w:r w:rsidR="00FA3D78" w:rsidRPr="00A8176A" w:rsidDel="003C57E3">
          <w:delText>there</w:delText>
        </w:r>
        <w:r w:rsidR="00B26DD1" w:rsidDel="003C57E3">
          <w:delText xml:space="preserve"> </w:delText>
        </w:r>
        <w:r w:rsidR="00FA3D78" w:rsidRPr="00A8176A" w:rsidDel="003C57E3">
          <w:delText>is</w:delText>
        </w:r>
        <w:r w:rsidR="00B26DD1" w:rsidDel="003C57E3">
          <w:delText xml:space="preserve"> </w:delText>
        </w:r>
        <w:r w:rsidR="00FA3D78" w:rsidRPr="00A8176A" w:rsidDel="003C57E3">
          <w:delText>no</w:delText>
        </w:r>
        <w:r w:rsidR="00B26DD1" w:rsidDel="003C57E3">
          <w:delText xml:space="preserve"> </w:delText>
        </w:r>
        <w:r w:rsidR="00FA3D78" w:rsidRPr="00A8176A" w:rsidDel="003C57E3">
          <w:delText>way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eliminate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try/catch</w:delText>
        </w:r>
        <w:r w:rsidR="00B26DD1" w:rsidDel="003C57E3">
          <w:delText xml:space="preserve"> </w:delText>
        </w:r>
        <w:r w:rsidR="00FA3D78" w:rsidRPr="00A8176A" w:rsidDel="003C57E3">
          <w:delText>block</w:delText>
        </w:r>
        <w:r w:rsidR="00B26DD1" w:rsidDel="003C57E3">
          <w:delText xml:space="preserve"> </w:delText>
        </w:r>
        <w:r w:rsidR="00FA3D78" w:rsidRPr="00A8176A" w:rsidDel="003C57E3">
          <w:delText>in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Main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surrounds</w:delText>
        </w:r>
        <w:r w:rsidR="00B26DD1" w:rsidDel="003C57E3">
          <w:delText xml:space="preserve"> </w:delText>
        </w:r>
        <w:r w:rsidR="00FA3D78" w:rsidRPr="00F10FDE" w:rsidDel="003C57E3">
          <w:rPr>
            <w:rStyle w:val="C1"/>
          </w:rPr>
          <w:delText>task.Wait()</w:delText>
        </w:r>
        <w:r w:rsidR="00FA3D78" w:rsidRPr="00A8176A" w:rsidDel="003C57E3">
          <w:delText>.</w:delText>
        </w:r>
      </w:del>
    </w:p>
    <w:p w14:paraId="59FF28AF" w14:textId="0643DC7B" w:rsidR="00E73B39" w:rsidRPr="00A8176A" w:rsidDel="003C57E3" w:rsidRDefault="0063286B" w:rsidP="00F10FDE">
      <w:pPr>
        <w:pStyle w:val="NLX"/>
        <w:rPr>
          <w:del w:id="891" w:author="Mark Michaelis" w:date="2019-11-01T17:32:00Z"/>
        </w:rPr>
      </w:pPr>
      <w:del w:id="892" w:author="Mark Michaelis" w:date="2019-11-01T17:32:00Z">
        <w:r w:rsidDel="003C57E3">
          <w:delText>3.</w:delText>
        </w:r>
        <w:r w:rsidDel="003C57E3">
          <w:tab/>
        </w:r>
        <w:r w:rsidR="00426271" w:rsidDel="003C57E3">
          <w:delText>We</w:delText>
        </w:r>
        <w:r w:rsidR="00B26DD1" w:rsidDel="003C57E3">
          <w:delText xml:space="preserve"> </w:delText>
        </w:r>
        <w:r w:rsidR="00426271" w:rsidDel="003C57E3">
          <w:delText>can</w:delText>
        </w:r>
        <w:r w:rsidR="00B26DD1" w:rsidDel="003C57E3">
          <w:delText xml:space="preserve"> </w:delText>
        </w:r>
        <w:r w:rsidR="00426271" w:rsidDel="003C57E3">
          <w:delText>i</w:delText>
        </w:r>
        <w:r w:rsidR="00FA3D78" w:rsidRPr="00A8176A" w:rsidDel="003C57E3">
          <w:delText>gnore</w:delText>
        </w:r>
        <w:r w:rsidR="00B26DD1" w:rsidDel="003C57E3">
          <w:delText xml:space="preserve"> </w:delText>
        </w:r>
        <w:r w:rsidR="00FA3D78" w:rsidRPr="00A8176A" w:rsidDel="003C57E3">
          <w:delText>all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handling</w:delText>
        </w:r>
        <w:r w:rsidR="00B26DD1" w:rsidDel="003C57E3">
          <w:delText xml:space="preserve"> </w:delText>
        </w:r>
        <w:r w:rsidR="00FA3D78" w:rsidRPr="00A8176A" w:rsidDel="003C57E3">
          <w:delText>from</w:delText>
        </w:r>
        <w:r w:rsidR="00B26DD1" w:rsidDel="003C57E3">
          <w:delText xml:space="preserve"> </w:delText>
        </w:r>
        <w:r w:rsidR="00FA3D78" w:rsidRPr="00A8176A" w:rsidDel="003C57E3">
          <w:delText>within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WriteWebReques</w:delText>
        </w:r>
        <w:r w:rsidR="00BE635C" w:rsidDel="003C57E3">
          <w:rPr>
            <w:rStyle w:val="C1"/>
          </w:rPr>
          <w:delText>t</w:delText>
        </w:r>
        <w:r w:rsidR="00FA3D78" w:rsidRPr="003932CB" w:rsidDel="003C57E3">
          <w:rPr>
            <w:rStyle w:val="C1"/>
          </w:rPr>
          <w:delText>SizeAsync()</w:delText>
        </w:r>
        <w:r w:rsidR="00B26DD1" w:rsidDel="003C57E3">
          <w:delText xml:space="preserve"> </w:delText>
        </w:r>
        <w:r w:rsidR="00FA3D78" w:rsidRPr="00A8176A" w:rsidDel="003C57E3">
          <w:delText>and</w:delText>
        </w:r>
        <w:r w:rsidR="00B26DD1" w:rsidDel="003C57E3">
          <w:delText xml:space="preserve"> </w:delText>
        </w:r>
        <w:r w:rsidR="00FA3D78" w:rsidRPr="00A8176A" w:rsidDel="003C57E3">
          <w:delText>instead</w:delText>
        </w:r>
        <w:r w:rsidR="00B26DD1" w:rsidDel="003C57E3">
          <w:delText xml:space="preserve"> </w:delText>
        </w:r>
        <w:r w:rsidR="00FA3D78" w:rsidRPr="00A8176A" w:rsidDel="003C57E3">
          <w:delText>rely</w:delText>
        </w:r>
        <w:r w:rsidR="00B26DD1" w:rsidDel="003C57E3">
          <w:delText xml:space="preserve"> </w:delText>
        </w:r>
        <w:r w:rsidR="00FA3D78" w:rsidRPr="00A8176A" w:rsidDel="003C57E3">
          <w:delText>solely</w:delText>
        </w:r>
        <w:r w:rsidR="00B26DD1" w:rsidDel="003C57E3">
          <w:delText xml:space="preserve"> </w:delText>
        </w:r>
        <w:r w:rsidR="00FA3D78" w:rsidRPr="00A8176A" w:rsidDel="003C57E3">
          <w:delText>on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try/catch</w:delText>
        </w:r>
        <w:r w:rsidR="00B26DD1" w:rsidDel="003C57E3">
          <w:delText xml:space="preserve"> </w:delText>
        </w:r>
        <w:r w:rsidR="00FA3D78" w:rsidRPr="00A8176A" w:rsidDel="003C57E3">
          <w:delText>block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surrounds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Main</w:delText>
        </w:r>
        <w:r w:rsidR="00FA3D78" w:rsidRPr="00A8176A" w:rsidDel="003C57E3">
          <w:delText>’s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task.Wait()</w:delText>
        </w:r>
        <w:r w:rsidR="00FA3D78" w:rsidRPr="00A8176A" w:rsidDel="003C57E3">
          <w:delText>.</w:delText>
        </w:r>
        <w:r w:rsidR="00B26DD1" w:rsidDel="003C57E3">
          <w:delText xml:space="preserve"> </w:delText>
        </w:r>
        <w:r w:rsidR="00426271" w:rsidDel="003C57E3">
          <w:delText>G</w:delText>
        </w:r>
        <w:r w:rsidR="00FA3D78" w:rsidRPr="00A8176A" w:rsidDel="003C57E3">
          <w:delText>iven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FA3D78" w:rsidRPr="00A8176A" w:rsidDel="003C57E3">
          <w:delText>know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will</w:delText>
        </w:r>
        <w:r w:rsidR="00B26DD1" w:rsidDel="003C57E3">
          <w:delText xml:space="preserve"> </w:delText>
        </w:r>
        <w:r w:rsidR="00FA3D78" w:rsidRPr="00A8176A" w:rsidDel="003C57E3">
          <w:delText>be</w:delText>
        </w:r>
        <w:r w:rsidR="00B26DD1" w:rsidDel="003C57E3">
          <w:delText xml:space="preserve"> </w:delText>
        </w:r>
        <w:r w:rsidR="00FA3D78" w:rsidRPr="00A8176A" w:rsidDel="003C57E3">
          <w:delText>an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</w:delText>
        </w:r>
        <w:r w:rsidR="00FA3D78" w:rsidRPr="00A8176A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426271" w:rsidDel="003C57E3">
          <w:delText>can</w:delText>
        </w:r>
        <w:r w:rsidR="00B26DD1" w:rsidDel="003C57E3">
          <w:delText xml:space="preserve"> </w:delText>
        </w:r>
        <w:r w:rsidR="00FA3D78" w:rsidRPr="00A8176A" w:rsidDel="003C57E3">
          <w:delText>have</w:delText>
        </w:r>
        <w:r w:rsidR="00B26DD1" w:rsidDel="003C57E3">
          <w:delText xml:space="preserve"> </w:delText>
        </w:r>
        <w:r w:rsidR="00FA3D78" w:rsidRPr="00A8176A" w:rsidDel="003C57E3">
          <w:delText>a</w:delText>
        </w:r>
        <w:r w:rsidR="00B26DD1" w:rsidDel="003C57E3">
          <w:delText xml:space="preserve"> </w:delText>
        </w:r>
        <w:r w:rsidR="00FA3D78" w:rsidRPr="00A8176A" w:rsidDel="003C57E3">
          <w:delText>catch</w:delText>
        </w:r>
        <w:r w:rsidR="00B26DD1" w:rsidDel="003C57E3">
          <w:delText xml:space="preserve"> </w:delText>
        </w:r>
        <w:r w:rsidR="00FA3D78" w:rsidRPr="00A8176A" w:rsidDel="003C57E3">
          <w:delText>for</w:delText>
        </w:r>
        <w:r w:rsidR="00B26DD1" w:rsidDel="003C57E3">
          <w:delText xml:space="preserve"> </w:delText>
        </w:r>
        <w:r w:rsidR="00426271" w:rsidDel="003C57E3">
          <w:delText>only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exception.</w:delText>
        </w:r>
        <w:r w:rsidR="00B26DD1" w:rsidDel="003C57E3">
          <w:delText xml:space="preserve"> </w:delText>
        </w:r>
        <w:r w:rsidR="00FA3D78" w:rsidRPr="00A8176A" w:rsidDel="003C57E3">
          <w:delText>Within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catch</w:delText>
        </w:r>
        <w:r w:rsidR="00B26DD1" w:rsidDel="003C57E3">
          <w:delText xml:space="preserve"> </w:delText>
        </w:r>
        <w:r w:rsidR="00FA3D78" w:rsidRPr="00A8176A" w:rsidDel="003C57E3">
          <w:delText>block</w:delText>
        </w:r>
        <w:r w:rsidR="00426271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426271" w:rsidDel="003C57E3">
          <w:delText>can</w:delText>
        </w:r>
        <w:r w:rsidR="00B26DD1" w:rsidDel="003C57E3">
          <w:delText xml:space="preserve"> </w:delText>
        </w:r>
        <w:r w:rsidR="00FA3D78" w:rsidRPr="00A8176A" w:rsidDel="003C57E3">
          <w:delText>handle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by</w:delText>
        </w:r>
        <w:r w:rsidR="00B26DD1" w:rsidDel="003C57E3">
          <w:delText xml:space="preserve"> </w:delText>
        </w:r>
        <w:r w:rsidR="00FA3D78" w:rsidRPr="00A8176A" w:rsidDel="003C57E3">
          <w:delText>calling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AggregateException.Handle()</w:delText>
        </w:r>
        <w:r w:rsidR="00B26DD1" w:rsidDel="003C57E3">
          <w:delText xml:space="preserve"> </w:delText>
        </w:r>
        <w:r w:rsidR="00FA3D78" w:rsidRPr="00A8176A" w:rsidDel="003C57E3">
          <w:delText>and</w:delText>
        </w:r>
        <w:r w:rsidR="00B26DD1" w:rsidDel="003C57E3">
          <w:delText xml:space="preserve"> </w:delText>
        </w:r>
        <w:r w:rsidR="00FA3D78" w:rsidRPr="00A8176A" w:rsidDel="003C57E3">
          <w:delText>throwing</w:delText>
        </w:r>
        <w:r w:rsidR="00B26DD1" w:rsidDel="003C57E3">
          <w:delText xml:space="preserve"> </w:delText>
        </w:r>
        <w:r w:rsidR="00FA3D78" w:rsidRPr="00A8176A" w:rsidDel="003C57E3">
          <w:delText>each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using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Exception-Dispatch-Info</w:delText>
        </w:r>
        <w:r w:rsidR="00B26DD1" w:rsidDel="003C57E3">
          <w:delText xml:space="preserve"> </w:delText>
        </w:r>
        <w:r w:rsidR="00FA3D78" w:rsidRPr="00A8176A" w:rsidDel="003C57E3">
          <w:delText>object</w:delText>
        </w:r>
        <w:r w:rsidR="00B26DD1" w:rsidDel="003C57E3">
          <w:delText xml:space="preserve"> </w:delText>
        </w:r>
        <w:r w:rsidR="00FA3D78" w:rsidRPr="00A8176A" w:rsidDel="003C57E3">
          <w:delText>so</w:delText>
        </w:r>
        <w:r w:rsidR="00B26DD1" w:rsidDel="003C57E3">
          <w:delText xml:space="preserve"> </w:delText>
        </w:r>
        <w:r w:rsidR="00FA3D78" w:rsidRPr="00A8176A" w:rsidDel="003C57E3">
          <w:delText>as</w:delText>
        </w:r>
        <w:r w:rsidR="00B26DD1" w:rsidDel="003C57E3">
          <w:delText xml:space="preserve"> </w:delText>
        </w:r>
        <w:r w:rsidR="00FA3D78" w:rsidRPr="00A8176A" w:rsidDel="003C57E3">
          <w:delText>not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lose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original</w:delText>
        </w:r>
        <w:r w:rsidR="00B26DD1" w:rsidDel="003C57E3">
          <w:delText xml:space="preserve"> </w:delText>
        </w:r>
        <w:r w:rsidR="00FA3D78" w:rsidRPr="00A8176A" w:rsidDel="003C57E3">
          <w:delText>stack</w:delText>
        </w:r>
        <w:r w:rsidR="00B26DD1" w:rsidDel="003C57E3">
          <w:delText xml:space="preserve"> </w:delText>
        </w:r>
        <w:r w:rsidR="00FA3D78" w:rsidRPr="00A8176A" w:rsidDel="003C57E3">
          <w:delText>trace.</w:delText>
        </w:r>
        <w:r w:rsidR="00B26DD1" w:rsidDel="003C57E3">
          <w:delText xml:space="preserve"> </w:delText>
        </w:r>
        <w:r w:rsidR="00FA3D78" w:rsidRPr="00A8176A" w:rsidDel="003C57E3">
          <w:delText>These</w:delText>
        </w:r>
        <w:r w:rsidR="00B26DD1" w:rsidDel="003C57E3">
          <w:delText xml:space="preserve"> </w:delText>
        </w:r>
        <w:r w:rsidR="00FA3D78" w:rsidRPr="00A8176A" w:rsidDel="003C57E3">
          <w:delText>exceptions</w:delText>
        </w:r>
        <w:r w:rsidR="00B26DD1" w:rsidDel="003C57E3">
          <w:delText xml:space="preserve"> </w:delText>
        </w:r>
        <w:r w:rsidR="00FA3D78" w:rsidRPr="00A8176A" w:rsidDel="003C57E3">
          <w:delText>are</w:delText>
        </w:r>
        <w:r w:rsidR="00B26DD1" w:rsidDel="003C57E3">
          <w:delText xml:space="preserve"> </w:delText>
        </w:r>
        <w:r w:rsidR="00FA3D78" w:rsidRPr="00A8176A" w:rsidDel="003C57E3">
          <w:delText>then</w:delText>
        </w:r>
        <w:r w:rsidR="00B26DD1" w:rsidDel="003C57E3">
          <w:delText xml:space="preserve"> </w:delText>
        </w:r>
        <w:r w:rsidR="00FA3D78" w:rsidRPr="00A8176A" w:rsidDel="003C57E3">
          <w:delText>caught</w:delText>
        </w:r>
        <w:r w:rsidR="00B26DD1" w:rsidDel="003C57E3">
          <w:delText xml:space="preserve"> </w:delText>
        </w:r>
        <w:r w:rsidR="00FA3D78" w:rsidRPr="00A8176A" w:rsidDel="003C57E3">
          <w:delText>by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expected</w:delText>
        </w:r>
        <w:r w:rsidR="00B26DD1" w:rsidDel="003C57E3">
          <w:delText xml:space="preserve"> </w:delText>
        </w:r>
        <w:r w:rsidR="00FA3D78" w:rsidRPr="00A8176A" w:rsidDel="003C57E3">
          <w:delText>exception</w:delText>
        </w:r>
        <w:r w:rsidR="00B26DD1" w:rsidDel="003C57E3">
          <w:delText xml:space="preserve"> </w:delText>
        </w:r>
        <w:r w:rsidR="00FA3D78" w:rsidRPr="00A8176A" w:rsidDel="003C57E3">
          <w:delText>handle</w:delText>
        </w:r>
        <w:r w:rsidR="00436E26" w:rsidDel="003C57E3">
          <w:delText>r</w:delText>
        </w:r>
        <w:r w:rsidR="00FA3D78" w:rsidRPr="00A8176A" w:rsidDel="003C57E3">
          <w:delText>s</w:delText>
        </w:r>
        <w:r w:rsidR="00B26DD1" w:rsidDel="003C57E3">
          <w:delText xml:space="preserve"> </w:delText>
        </w:r>
        <w:r w:rsidR="00FA3D78" w:rsidRPr="00A8176A" w:rsidDel="003C57E3">
          <w:delText>and</w:delText>
        </w:r>
        <w:r w:rsidR="00B26DD1" w:rsidDel="003C57E3">
          <w:delText xml:space="preserve"> </w:delText>
        </w:r>
        <w:r w:rsidR="00FA3D78" w:rsidRPr="00A8176A" w:rsidDel="003C57E3">
          <w:delText>addressed</w:delText>
        </w:r>
        <w:r w:rsidR="00B26DD1" w:rsidDel="003C57E3">
          <w:delText xml:space="preserve"> </w:delText>
        </w:r>
        <w:r w:rsidR="00FA3D78" w:rsidRPr="00A8176A" w:rsidDel="003C57E3">
          <w:delText>accordingly.</w:delText>
        </w:r>
        <w:r w:rsidR="00B26DD1" w:rsidDel="003C57E3">
          <w:delText xml:space="preserve"> </w:delText>
        </w:r>
        <w:r w:rsidR="00FA3D78" w:rsidRPr="00A8176A" w:rsidDel="003C57E3">
          <w:delText>Notice,</w:delText>
        </w:r>
        <w:r w:rsidR="00B26DD1" w:rsidDel="003C57E3">
          <w:delText xml:space="preserve"> </w:delText>
        </w:r>
        <w:r w:rsidR="00FA3D78" w:rsidRPr="00A8176A" w:rsidDel="003C57E3">
          <w:delText>however,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before</w:delText>
        </w:r>
        <w:r w:rsidR="00B26DD1" w:rsidDel="003C57E3">
          <w:delText xml:space="preserve"> </w:delText>
        </w:r>
        <w:r w:rsidR="00FA3D78" w:rsidRPr="00A8176A" w:rsidDel="003C57E3">
          <w:delText>handling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Aggregate-Exception</w:delText>
        </w:r>
        <w:r w:rsidR="00FA3D78" w:rsidRPr="00A8176A" w:rsidDel="003C57E3">
          <w:delText>’s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InnerException</w:delText>
        </w:r>
        <w:r w:rsidR="00FA3D78" w:rsidRPr="00A8176A" w:rsidDel="003C57E3">
          <w:delText>s</w:delText>
        </w:r>
        <w:r w:rsidR="00426271" w:rsidDel="003C57E3">
          <w:delText>,</w:delText>
        </w:r>
        <w:r w:rsidR="00B26DD1" w:rsidDel="003C57E3">
          <w:delText xml:space="preserve"> </w:delText>
        </w:r>
        <w:r w:rsidR="00FA3D78" w:rsidRPr="00A8176A" w:rsidDel="003C57E3">
          <w:delText>we</w:delText>
        </w:r>
        <w:r w:rsidR="00B26DD1" w:rsidDel="003C57E3">
          <w:delText xml:space="preserve"> </w:delText>
        </w:r>
        <w:r w:rsidR="00FA3D78" w:rsidRPr="00A8176A" w:rsidDel="003C57E3">
          <w:delText>first</w:delText>
        </w:r>
        <w:r w:rsidR="00B26DD1" w:rsidDel="003C57E3">
          <w:delText xml:space="preserve"> </w:delText>
        </w:r>
        <w:r w:rsidR="00FA3D78" w:rsidRPr="00A8176A" w:rsidDel="003C57E3">
          <w:delText>call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AggregateException.Flatten()</w:delText>
        </w:r>
        <w:r w:rsidR="00FA3D78" w:rsidRPr="00A8176A" w:rsidDel="003C57E3">
          <w:delText>.</w:delText>
        </w:r>
        <w:r w:rsidR="00B26DD1" w:rsidDel="003C57E3">
          <w:delText xml:space="preserve"> </w:delText>
        </w:r>
        <w:r w:rsidR="00FA3D78" w:rsidRPr="00A8176A" w:rsidDel="003C57E3">
          <w:delText>This</w:delText>
        </w:r>
        <w:r w:rsidR="00B26DD1" w:rsidDel="003C57E3">
          <w:delText xml:space="preserve"> </w:delText>
        </w:r>
        <w:r w:rsidR="00426271" w:rsidDel="003C57E3">
          <w:delText>step</w:delText>
        </w:r>
        <w:r w:rsidR="00B26DD1" w:rsidDel="003C57E3">
          <w:delText xml:space="preserve"> </w:delText>
        </w:r>
        <w:r w:rsidR="00FA3D78" w:rsidRPr="00A8176A" w:rsidDel="003C57E3">
          <w:delText>address</w:delText>
        </w:r>
        <w:r w:rsidR="00436E26" w:rsidDel="003C57E3">
          <w:delText>es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issue</w:delText>
        </w:r>
        <w:r w:rsidR="00B26DD1" w:rsidDel="003C57E3">
          <w:delText xml:space="preserve"> </w:delText>
        </w:r>
        <w:r w:rsidR="00FA3D78" w:rsidRPr="00A8176A" w:rsidDel="003C57E3">
          <w:delText>of</w:delText>
        </w:r>
        <w:r w:rsidR="00B26DD1" w:rsidDel="003C57E3">
          <w:delText xml:space="preserve"> </w:delText>
        </w:r>
        <w:r w:rsidR="00FA3D78" w:rsidRPr="00A8176A" w:rsidDel="003C57E3">
          <w:delText>an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</w:delText>
        </w:r>
        <w:r w:rsidR="00B26DD1" w:rsidDel="003C57E3">
          <w:delText xml:space="preserve"> </w:delText>
        </w:r>
        <w:r w:rsidR="00FA3D78" w:rsidRPr="00A8176A" w:rsidDel="003C57E3">
          <w:delText>wrapping</w:delText>
        </w:r>
        <w:r w:rsidR="00B26DD1" w:rsidDel="003C57E3">
          <w:delText xml:space="preserve"> </w:delText>
        </w:r>
        <w:r w:rsidR="00FA3D78" w:rsidRPr="00A8176A" w:rsidDel="003C57E3">
          <w:delText>inner</w:delText>
        </w:r>
        <w:r w:rsidR="00B26DD1" w:rsidDel="003C57E3">
          <w:delText xml:space="preserve"> </w:delText>
        </w:r>
        <w:r w:rsidR="00FA3D78" w:rsidRPr="00A8176A" w:rsidDel="003C57E3">
          <w:delText>exceptions</w:delText>
        </w:r>
        <w:r w:rsidR="00B26DD1" w:rsidDel="003C57E3">
          <w:delText xml:space="preserve"> </w:delText>
        </w:r>
        <w:r w:rsidR="00FA3D78" w:rsidRPr="00A8176A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are</w:delText>
        </w:r>
        <w:r w:rsidR="00B26DD1" w:rsidDel="003C57E3">
          <w:delText xml:space="preserve"> </w:delText>
        </w:r>
        <w:r w:rsidR="00FA3D78" w:rsidRPr="00A8176A" w:rsidDel="003C57E3">
          <w:delText>also</w:delText>
        </w:r>
        <w:r w:rsidR="00B26DD1" w:rsidDel="003C57E3">
          <w:delText xml:space="preserve"> </w:delText>
        </w:r>
        <w:r w:rsidR="00FA3D78" w:rsidRPr="00A8176A" w:rsidDel="003C57E3">
          <w:delText>of</w:delText>
        </w:r>
        <w:r w:rsidR="00B26DD1" w:rsidDel="003C57E3">
          <w:delText xml:space="preserve"> </w:delText>
        </w:r>
        <w:r w:rsidR="00FA3D78" w:rsidRPr="00A8176A" w:rsidDel="003C57E3">
          <w:delText>type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</w:delText>
        </w:r>
        <w:r w:rsidR="00B26DD1" w:rsidDel="003C57E3">
          <w:delText xml:space="preserve"> </w:delText>
        </w:r>
        <w:r w:rsidR="00FA3D78" w:rsidRPr="00A8176A" w:rsidDel="003C57E3">
          <w:delText>(and</w:delText>
        </w:r>
        <w:r w:rsidR="00B26DD1" w:rsidDel="003C57E3">
          <w:delText xml:space="preserve"> </w:delText>
        </w:r>
        <w:r w:rsidR="00FA3D78" w:rsidRPr="00A8176A" w:rsidDel="003C57E3">
          <w:delText>so</w:delText>
        </w:r>
        <w:r w:rsidR="00B26DD1" w:rsidDel="003C57E3">
          <w:delText xml:space="preserve"> </w:delText>
        </w:r>
        <w:r w:rsidR="00FA3D78" w:rsidRPr="00A8176A" w:rsidDel="003C57E3">
          <w:delText>on).</w:delText>
        </w:r>
        <w:r w:rsidR="00B26DD1" w:rsidDel="003C57E3">
          <w:delText xml:space="preserve"> </w:delText>
        </w:r>
        <w:r w:rsidR="00FA3D78" w:rsidRPr="00A8176A" w:rsidDel="003C57E3">
          <w:delText>By</w:delText>
        </w:r>
        <w:r w:rsidR="00B26DD1" w:rsidDel="003C57E3">
          <w:delText xml:space="preserve"> </w:delText>
        </w:r>
        <w:r w:rsidR="00FA3D78" w:rsidRPr="00A8176A" w:rsidDel="003C57E3">
          <w:delText>calling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Flatten()</w:delText>
        </w:r>
        <w:r w:rsidR="00FA3D78" w:rsidRPr="00A8176A" w:rsidDel="003C57E3">
          <w:delText>,</w:delText>
        </w:r>
        <w:r w:rsidR="00B26DD1" w:rsidDel="003C57E3">
          <w:delText xml:space="preserve"> </w:delText>
        </w:r>
        <w:r w:rsidR="00426271" w:rsidDel="003C57E3">
          <w:delText>we</w:delText>
        </w:r>
        <w:r w:rsidR="00B26DD1" w:rsidDel="003C57E3">
          <w:delText xml:space="preserve"> </w:delText>
        </w:r>
        <w:r w:rsidR="00426271" w:rsidDel="003C57E3">
          <w:delText>ensure</w:delText>
        </w:r>
        <w:r w:rsidR="00B26DD1" w:rsidDel="003C57E3">
          <w:delText xml:space="preserve"> </w:delText>
        </w:r>
        <w:r w:rsidR="00426271" w:rsidDel="003C57E3">
          <w:delText>that</w:delText>
        </w:r>
        <w:r w:rsidR="00B26DD1" w:rsidDel="003C57E3">
          <w:delText xml:space="preserve"> </w:delText>
        </w:r>
        <w:r w:rsidR="00FA3D78" w:rsidRPr="00A8176A" w:rsidDel="003C57E3">
          <w:delText>all</w:delText>
        </w:r>
        <w:r w:rsidR="00B26DD1" w:rsidDel="003C57E3">
          <w:delText xml:space="preserve"> </w:delText>
        </w:r>
        <w:r w:rsidR="00FA3D78" w:rsidRPr="00A8176A" w:rsidDel="003C57E3">
          <w:delText>exceptions</w:delText>
        </w:r>
        <w:r w:rsidR="00B26DD1" w:rsidDel="003C57E3">
          <w:delText xml:space="preserve"> </w:delText>
        </w:r>
        <w:r w:rsidR="00FA3D78" w:rsidRPr="00A8176A" w:rsidDel="003C57E3">
          <w:delText>are</w:delText>
        </w:r>
        <w:r w:rsidR="00B26DD1" w:rsidDel="003C57E3">
          <w:delText xml:space="preserve"> </w:delText>
        </w:r>
        <w:r w:rsidR="00FA3D78" w:rsidRPr="00A8176A" w:rsidDel="003C57E3">
          <w:delText>moved</w:delText>
        </w:r>
        <w:r w:rsidR="00B26DD1" w:rsidDel="003C57E3">
          <w:delText xml:space="preserve"> </w:delText>
        </w:r>
        <w:r w:rsidR="00FA3D78" w:rsidRPr="00A8176A" w:rsidDel="003C57E3">
          <w:delText>to</w:delText>
        </w:r>
        <w:r w:rsidR="00B26DD1" w:rsidDel="003C57E3">
          <w:delText xml:space="preserve"> </w:delText>
        </w:r>
        <w:r w:rsidR="00FA3D78" w:rsidRPr="00A8176A" w:rsidDel="003C57E3">
          <w:delText>the</w:delText>
        </w:r>
        <w:r w:rsidR="00B26DD1" w:rsidDel="003C57E3">
          <w:delText xml:space="preserve"> </w:delText>
        </w:r>
        <w:r w:rsidR="00FA3D78" w:rsidRPr="00A8176A" w:rsidDel="003C57E3">
          <w:delText>first</w:delText>
        </w:r>
        <w:r w:rsidR="00B26DD1" w:rsidDel="003C57E3">
          <w:delText xml:space="preserve"> </w:delText>
        </w:r>
        <w:r w:rsidR="00FA3D78" w:rsidRPr="00A8176A" w:rsidDel="003C57E3">
          <w:delText>level</w:delText>
        </w:r>
        <w:r w:rsidR="00B26DD1" w:rsidDel="003C57E3">
          <w:delText xml:space="preserve"> </w:delText>
        </w:r>
        <w:r w:rsidR="00FA3D78" w:rsidRPr="00A8176A" w:rsidDel="003C57E3">
          <w:delText>and</w:delText>
        </w:r>
        <w:r w:rsidR="00B26DD1" w:rsidDel="003C57E3">
          <w:delText xml:space="preserve"> </w:delText>
        </w:r>
        <w:r w:rsidR="00FA3D78" w:rsidRPr="00A8176A" w:rsidDel="003C57E3">
          <w:delText>all</w:delText>
        </w:r>
        <w:r w:rsidR="00B26DD1" w:rsidDel="003C57E3">
          <w:delText xml:space="preserve"> </w:delText>
        </w:r>
        <w:r w:rsidR="00FA3D78" w:rsidRPr="00A8176A" w:rsidDel="003C57E3">
          <w:delText>contained</w:delText>
        </w:r>
        <w:r w:rsidR="00B26DD1" w:rsidDel="003C57E3">
          <w:delText xml:space="preserve"> </w:delText>
        </w:r>
        <w:r w:rsidR="00FA3D78" w:rsidRPr="003932CB" w:rsidDel="003C57E3">
          <w:rPr>
            <w:rStyle w:val="C1"/>
          </w:rPr>
          <w:delText>AggregateException</w:delText>
        </w:r>
        <w:r w:rsidR="00FA3D78" w:rsidRPr="00A8176A" w:rsidDel="003C57E3">
          <w:delText>s</w:delText>
        </w:r>
        <w:r w:rsidR="00B26DD1" w:rsidDel="003C57E3">
          <w:delText xml:space="preserve"> </w:delText>
        </w:r>
        <w:r w:rsidR="00426271" w:rsidDel="003C57E3">
          <w:delText>are</w:delText>
        </w:r>
        <w:r w:rsidR="00B26DD1" w:rsidDel="003C57E3">
          <w:delText xml:space="preserve"> </w:delText>
        </w:r>
        <w:r w:rsidR="00FA3D78" w:rsidRPr="00A8176A" w:rsidDel="003C57E3">
          <w:delText>removed.</w:delText>
        </w:r>
      </w:del>
    </w:p>
    <w:p w14:paraId="2CC8B1AB" w14:textId="211892E2" w:rsidR="00E73B39" w:rsidRPr="00C4782F" w:rsidDel="003C57E3" w:rsidRDefault="00426271">
      <w:pPr>
        <w:pStyle w:val="Body"/>
        <w:rPr>
          <w:del w:id="893" w:author="Mark Michaelis" w:date="2019-11-01T17:32:00Z"/>
        </w:rPr>
      </w:pPr>
      <w:del w:id="894" w:author="Mark Michaelis" w:date="2019-11-01T17:32:00Z">
        <w:r w:rsidDel="003C57E3">
          <w:delText>As</w:delText>
        </w:r>
        <w:r w:rsidR="00B26DD1" w:rsidDel="003C57E3">
          <w:delText xml:space="preserve"> </w:delText>
        </w:r>
        <w:r w:rsidR="00FA3D78" w:rsidRPr="00C4782F" w:rsidDel="003C57E3">
          <w:delText>shown</w:delText>
        </w:r>
        <w:r w:rsidR="00B26DD1" w:rsidDel="003C57E3">
          <w:delText xml:space="preserve"> </w:delText>
        </w:r>
        <w:r w:rsidR="00FA3D78" w:rsidRPr="00C4782F" w:rsidDel="003C57E3">
          <w:delText>in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FA3D78" w:rsidRPr="00C4782F" w:rsidDel="003C57E3">
          <w:delText>,</w:delText>
        </w:r>
        <w:r w:rsidR="00B26DD1" w:rsidDel="003C57E3">
          <w:delText xml:space="preserve"> </w:delText>
        </w:r>
        <w:r w:rsidDel="003C57E3">
          <w:delText>o</w:delText>
        </w:r>
        <w:r w:rsidR="00FA3D78" w:rsidRPr="00C4782F" w:rsidDel="003C57E3">
          <w:delText>ption</w:delText>
        </w:r>
        <w:r w:rsidR="00B26DD1" w:rsidDel="003C57E3">
          <w:delText xml:space="preserve"> </w:delText>
        </w:r>
        <w:r w:rsidR="00FA3D78" w:rsidRPr="00C4782F" w:rsidDel="003C57E3">
          <w:delText>3</w:delText>
        </w:r>
        <w:r w:rsidR="00B26DD1" w:rsidDel="003C57E3">
          <w:delText xml:space="preserve"> </w:delText>
        </w:r>
        <w:r w:rsidR="00FA3D78" w:rsidRPr="00C4782F" w:rsidDel="003C57E3">
          <w:delText>is</w:delText>
        </w:r>
        <w:r w:rsidR="00B26DD1" w:rsidDel="003C57E3">
          <w:delText xml:space="preserve"> </w:delText>
        </w:r>
        <w:r w:rsidR="00FA3D78" w:rsidRPr="00C4782F" w:rsidDel="003C57E3">
          <w:delText>probably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preferred</w:delText>
        </w:r>
        <w:r w:rsidR="00B26DD1" w:rsidDel="003C57E3">
          <w:delText xml:space="preserve"> </w:delText>
        </w:r>
        <w:r w:rsidR="00FA3D78" w:rsidRPr="00C4782F" w:rsidDel="003C57E3">
          <w:delText>approach</w:delText>
        </w:r>
        <w:r w:rsidR="00B26DD1" w:rsidDel="003C57E3">
          <w:delText xml:space="preserve"> </w:delText>
        </w:r>
        <w:r w:rsidR="00FA3D78" w:rsidRPr="00C4782F" w:rsidDel="003C57E3">
          <w:delText>because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keeps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exception</w:delText>
        </w:r>
        <w:r w:rsidR="00B26DD1" w:rsidDel="003C57E3">
          <w:delText xml:space="preserve"> </w:delText>
        </w:r>
        <w:r w:rsidR="00FA3D78" w:rsidRPr="00C4782F" w:rsidDel="003C57E3">
          <w:delText>handling</w:delText>
        </w:r>
        <w:r w:rsidR="00B26DD1" w:rsidDel="003C57E3">
          <w:delText xml:space="preserve"> </w:delText>
        </w:r>
        <w:r w:rsidR="00FA3D78" w:rsidRPr="00C4782F" w:rsidDel="003C57E3">
          <w:delText>outside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control</w:delText>
        </w:r>
        <w:r w:rsidR="00B26DD1" w:rsidDel="003C57E3">
          <w:delText xml:space="preserve"> </w:delText>
        </w:r>
        <w:r w:rsidR="00FA3D78" w:rsidRPr="00C4782F" w:rsidDel="003C57E3">
          <w:delText>flow</w:delText>
        </w:r>
        <w:r w:rsidR="00B26DD1" w:rsidDel="003C57E3">
          <w:delText xml:space="preserve"> </w:delText>
        </w:r>
        <w:r w:rsidR="00FA3D78" w:rsidRPr="00C4782F" w:rsidDel="003C57E3">
          <w:delText>for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most</w:delText>
        </w:r>
        <w:r w:rsidR="00B26DD1" w:rsidDel="003C57E3">
          <w:delText xml:space="preserve"> </w:delText>
        </w:r>
        <w:r w:rsidR="00FA3D78" w:rsidRPr="00C4782F" w:rsidDel="003C57E3">
          <w:delText>part.</w:delText>
        </w:r>
        <w:r w:rsidR="00B26DD1" w:rsidDel="003C57E3">
          <w:delText xml:space="preserve"> </w:delText>
        </w:r>
        <w:r w:rsidR="00FA3D78" w:rsidRPr="00C4782F" w:rsidDel="003C57E3">
          <w:delText>This</w:delText>
        </w:r>
        <w:r w:rsidR="00B26DD1" w:rsidDel="003C57E3">
          <w:delText xml:space="preserve"> </w:delText>
        </w:r>
        <w:r w:rsidR="00FA3D78" w:rsidRPr="00C4782F" w:rsidDel="003C57E3">
          <w:delText>doesn’t</w:delText>
        </w:r>
        <w:r w:rsidR="00B26DD1" w:rsidDel="003C57E3">
          <w:delText xml:space="preserve"> </w:delText>
        </w:r>
        <w:r w:rsidR="00FA3D78" w:rsidRPr="00C4782F" w:rsidDel="003C57E3">
          <w:delText>eliminate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error</w:delText>
        </w:r>
        <w:r w:rsidDel="003C57E3">
          <w:delText>-</w:delText>
        </w:r>
        <w:r w:rsidR="00FA3D78" w:rsidRPr="00C4782F" w:rsidDel="003C57E3">
          <w:delText>handling</w:delText>
        </w:r>
        <w:r w:rsidR="00B26DD1" w:rsidDel="003C57E3">
          <w:delText xml:space="preserve"> </w:delText>
        </w:r>
        <w:r w:rsidR="00FA3D78" w:rsidRPr="00C4782F" w:rsidDel="003C57E3">
          <w:delText>complexity</w:delText>
        </w:r>
        <w:r w:rsidR="00B26DD1" w:rsidDel="003C57E3">
          <w:delText xml:space="preserve"> </w:delText>
        </w:r>
        <w:r w:rsidR="00FA3D78" w:rsidRPr="00C4782F" w:rsidDel="003C57E3">
          <w:delText>entirely;</w:delText>
        </w:r>
        <w:r w:rsidR="00B26DD1" w:rsidDel="003C57E3">
          <w:delText xml:space="preserve"> </w:delText>
        </w:r>
        <w:r w:rsidDel="003C57E3">
          <w:delText>rather,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simply</w:delText>
        </w:r>
        <w:r w:rsidR="00B26DD1" w:rsidDel="003C57E3">
          <w:delText xml:space="preserve"> </w:delText>
        </w:r>
        <w:r w:rsidR="00FA3D78" w:rsidRPr="00C4782F" w:rsidDel="003C57E3">
          <w:delText>minimizes</w:delText>
        </w:r>
        <w:r w:rsidR="00B26DD1" w:rsidDel="003C57E3">
          <w:delText xml:space="preserve"> </w:delText>
        </w:r>
        <w:r w:rsidDel="003C57E3">
          <w:delText>the</w:delText>
        </w:r>
        <w:r w:rsidR="00B26DD1" w:rsidDel="003C57E3">
          <w:delText xml:space="preserve"> </w:delText>
        </w:r>
        <w:r w:rsidDel="003C57E3">
          <w:delText>occasions</w:delText>
        </w:r>
        <w:r w:rsidR="00B26DD1" w:rsidDel="003C57E3">
          <w:delText xml:space="preserve"> </w:delText>
        </w:r>
        <w:r w:rsidDel="003C57E3">
          <w:delText>on</w:delText>
        </w:r>
        <w:r w:rsidR="00B26DD1" w:rsidDel="003C57E3">
          <w:delText xml:space="preserve"> </w:delText>
        </w:r>
        <w:r w:rsidDel="003C57E3">
          <w:delText>which</w:delText>
        </w:r>
        <w:r w:rsidR="00B26DD1" w:rsidDel="003C57E3">
          <w:delText xml:space="preserve"> </w:delText>
        </w:r>
        <w:r w:rsidDel="003C57E3">
          <w:delText>it</w:delText>
        </w:r>
        <w:r w:rsidR="00B26DD1" w:rsidDel="003C57E3">
          <w:delText xml:space="preserve"> </w:delText>
        </w:r>
        <w:r w:rsidDel="003C57E3">
          <w:delText>is</w:delText>
        </w:r>
        <w:r w:rsidR="00B26DD1" w:rsidDel="003C57E3">
          <w:delText xml:space="preserve"> </w:delText>
        </w:r>
        <w:r w:rsidR="00FA3D78" w:rsidRPr="00C4782F" w:rsidDel="003C57E3">
          <w:delText>interspers</w:delText>
        </w:r>
        <w:r w:rsidDel="003C57E3">
          <w:delText>ed</w:delText>
        </w:r>
        <w:r w:rsidR="00B26DD1" w:rsidDel="003C57E3">
          <w:delText xml:space="preserve"> </w:delText>
        </w:r>
        <w:r w:rsidR="00FA3D78" w:rsidRPr="00C4782F" w:rsidDel="003C57E3">
          <w:delText>within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regular</w:delText>
        </w:r>
        <w:r w:rsidR="00B26DD1" w:rsidDel="003C57E3">
          <w:delText xml:space="preserve"> </w:delText>
        </w:r>
        <w:r w:rsidR="00FA3D78" w:rsidRPr="00C4782F" w:rsidDel="003C57E3">
          <w:delText>control</w:delText>
        </w:r>
        <w:r w:rsidR="00B26DD1" w:rsidDel="003C57E3">
          <w:delText xml:space="preserve"> </w:delText>
        </w:r>
        <w:r w:rsidR="00FA3D78" w:rsidRPr="00C4782F" w:rsidDel="003C57E3">
          <w:delText>flow.</w:delText>
        </w:r>
      </w:del>
    </w:p>
    <w:p w14:paraId="2A54BCC6" w14:textId="2C07C8FB" w:rsidR="0073083B" w:rsidDel="003C57E3" w:rsidRDefault="00FA3D78">
      <w:pPr>
        <w:pStyle w:val="Body"/>
        <w:rPr>
          <w:del w:id="895" w:author="Mark Michaelis" w:date="2019-11-01T17:32:00Z"/>
        </w:rPr>
      </w:pPr>
      <w:del w:id="896" w:author="Mark Michaelis" w:date="2019-11-01T17:32:00Z">
        <w:r w:rsidRPr="00C4782F" w:rsidDel="003C57E3">
          <w:delText>Although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asynchronous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B26DD1" w:rsidDel="003C57E3">
          <w:delText xml:space="preserve"> </w:delText>
        </w:r>
        <w:r w:rsidRPr="00C4782F" w:rsidDel="003C57E3">
          <w:delText>has</w:delText>
        </w:r>
        <w:r w:rsidR="00B26DD1" w:rsidDel="003C57E3">
          <w:delText xml:space="preserve"> </w:delText>
        </w:r>
        <w:r w:rsidR="00134B8F" w:rsidDel="003C57E3">
          <w:delText>almost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same</w:delText>
        </w:r>
        <w:r w:rsidR="00B26DD1" w:rsidDel="003C57E3">
          <w:delText xml:space="preserve"> </w:delText>
        </w:r>
        <w:r w:rsidRPr="00C4782F" w:rsidDel="003C57E3">
          <w:delText>logical</w:delText>
        </w:r>
        <w:r w:rsidR="00B26DD1" w:rsidDel="003C57E3">
          <w:delText xml:space="preserve"> </w:delText>
        </w:r>
        <w:r w:rsidRPr="00C4782F" w:rsidDel="003C57E3">
          <w:delText>control</w:delText>
        </w:r>
        <w:r w:rsidR="00B26DD1" w:rsidDel="003C57E3">
          <w:delText xml:space="preserve"> </w:delText>
        </w:r>
        <w:r w:rsidRPr="00C4782F" w:rsidDel="003C57E3">
          <w:delText>flow</w:delText>
        </w:r>
        <w:r w:rsidR="00B26DD1" w:rsidDel="003C57E3">
          <w:delText xml:space="preserve"> </w:delText>
        </w:r>
        <w:r w:rsidRPr="00C4782F" w:rsidDel="003C57E3">
          <w:delText>as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13</w:delText>
        </w:r>
        <w:r w:rsidRPr="00C4782F" w:rsidDel="003C57E3">
          <w:delText>,</w:delText>
        </w:r>
        <w:r w:rsidR="00B26DD1" w:rsidDel="003C57E3">
          <w:delText xml:space="preserve"> </w:delText>
        </w:r>
        <w:r w:rsidRPr="00C4782F" w:rsidDel="003C57E3">
          <w:delText>both</w:delText>
        </w:r>
        <w:r w:rsidR="00B26DD1" w:rsidDel="003C57E3">
          <w:delText xml:space="preserve"> </w:delText>
        </w:r>
        <w:r w:rsidRPr="00C4782F" w:rsidDel="003C57E3">
          <w:delText>versions</w:delText>
        </w:r>
        <w:r w:rsidR="00B26DD1" w:rsidDel="003C57E3">
          <w:delText xml:space="preserve"> </w:delText>
        </w:r>
        <w:r w:rsidRPr="00C4782F" w:rsidDel="003C57E3">
          <w:delText>attempt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download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resource</w:delText>
        </w:r>
        <w:r w:rsidR="00B26DD1" w:rsidDel="003C57E3">
          <w:delText xml:space="preserve"> </w:delText>
        </w:r>
        <w:r w:rsidRPr="00C4782F" w:rsidDel="003C57E3">
          <w:delText>from</w:delText>
        </w:r>
        <w:r w:rsidR="00B26DD1" w:rsidDel="003C57E3">
          <w:delText xml:space="preserve"> </w:delText>
        </w:r>
        <w:r w:rsidRPr="00C4782F" w:rsidDel="003C57E3">
          <w:delText>a</w:delText>
        </w:r>
        <w:r w:rsidR="00B26DD1" w:rsidDel="003C57E3">
          <w:delText xml:space="preserve"> </w:delText>
        </w:r>
        <w:r w:rsidRPr="00C4782F" w:rsidDel="003C57E3">
          <w:delText>server</w:delText>
        </w:r>
        <w:r w:rsidR="00436E26" w:rsidDel="003C57E3">
          <w:delText>,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if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download</w:delText>
        </w:r>
        <w:r w:rsidR="00B26DD1" w:rsidDel="003C57E3">
          <w:delText xml:space="preserve"> </w:delText>
        </w:r>
        <w:r w:rsidRPr="00C4782F" w:rsidDel="003C57E3">
          <w:delText>succeeds,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result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returned.</w:delText>
        </w:r>
        <w:r w:rsidR="00B26DD1" w:rsidDel="003C57E3">
          <w:delText xml:space="preserve"> </w:delText>
        </w:r>
        <w:r w:rsidRPr="00C4782F" w:rsidDel="003C57E3">
          <w:delText>(If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download</w:delText>
        </w:r>
        <w:r w:rsidR="00B26DD1" w:rsidDel="003C57E3">
          <w:delText xml:space="preserve"> </w:delText>
        </w:r>
        <w:r w:rsidRPr="00C4782F" w:rsidDel="003C57E3">
          <w:delText>fails,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exception’s</w:delText>
        </w:r>
        <w:r w:rsidR="00B26DD1" w:rsidDel="003C57E3">
          <w:delText xml:space="preserve"> </w:delText>
        </w:r>
        <w:r w:rsidRPr="00C4782F" w:rsidDel="003C57E3">
          <w:delText>type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interrogated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determine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right</w:delText>
        </w:r>
        <w:r w:rsidR="00B26DD1" w:rsidDel="003C57E3">
          <w:delText xml:space="preserve"> </w:delText>
        </w:r>
        <w:r w:rsidRPr="00C4782F" w:rsidDel="003C57E3">
          <w:delText>course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action.)</w:delText>
        </w:r>
        <w:r w:rsidR="00B26DD1" w:rsidDel="003C57E3">
          <w:delText xml:space="preserve"> </w:delText>
        </w:r>
        <w:r w:rsidRPr="00C4782F" w:rsidDel="003C57E3">
          <w:delText>However,</w:delText>
        </w:r>
        <w:r w:rsidR="00B26DD1" w:rsidDel="003C57E3">
          <w:delText xml:space="preserve"> </w:delText>
        </w:r>
        <w:r w:rsidR="009A3617" w:rsidDel="003C57E3">
          <w:delText>clearly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asynchronous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14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significantly</w:delText>
        </w:r>
        <w:r w:rsidR="00B26DD1" w:rsidDel="003C57E3">
          <w:delText xml:space="preserve"> </w:delText>
        </w:r>
        <w:r w:rsidR="00134B8F" w:rsidDel="003C57E3">
          <w:delText>more</w:delText>
        </w:r>
        <w:r w:rsidR="00B26DD1" w:rsidDel="003C57E3">
          <w:delText xml:space="preserve"> </w:delText>
        </w:r>
        <w:r w:rsidR="00134B8F" w:rsidDel="003C57E3">
          <w:delText>difficult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read,</w:delText>
        </w:r>
        <w:r w:rsidR="00B26DD1" w:rsidDel="003C57E3">
          <w:delText xml:space="preserve"> </w:delText>
        </w:r>
        <w:r w:rsidRPr="00C4782F" w:rsidDel="003C57E3">
          <w:delText>understand,</w:delText>
        </w:r>
        <w:r w:rsidR="00B26DD1" w:rsidDel="003C57E3">
          <w:delText xml:space="preserve"> </w:delText>
        </w:r>
        <w:r w:rsidRPr="00C4782F" w:rsidDel="003C57E3">
          <w:delText>and</w:delText>
        </w:r>
        <w:r w:rsidR="00B26DD1" w:rsidDel="003C57E3">
          <w:delText xml:space="preserve"> </w:delText>
        </w:r>
        <w:r w:rsidRPr="00C4782F" w:rsidDel="003C57E3">
          <w:delText>change</w:delText>
        </w:r>
        <w:r w:rsidR="00B26DD1" w:rsidDel="003C57E3">
          <w:delText xml:space="preserve"> </w:delText>
        </w:r>
        <w:r w:rsidRPr="00C4782F" w:rsidDel="003C57E3">
          <w:delText>than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corresponding</w:delText>
        </w:r>
        <w:r w:rsidR="00B26DD1" w:rsidDel="003C57E3">
          <w:delText xml:space="preserve"> </w:delText>
        </w:r>
        <w:r w:rsidRPr="00C4782F" w:rsidDel="003C57E3">
          <w:delText>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="00A6283F" w:rsidDel="003C57E3">
          <w:delText>Listing</w:delText>
        </w:r>
        <w:r w:rsidR="00B26DD1" w:rsidDel="003C57E3">
          <w:delText xml:space="preserve"> </w:delText>
        </w:r>
        <w:r w:rsidR="00A6283F" w:rsidDel="003C57E3">
          <w:delText>19.</w:delText>
        </w:r>
        <w:r w:rsidR="00C7066B" w:rsidDel="003C57E3">
          <w:delText>13</w:delText>
        </w:r>
        <w:r w:rsidRPr="00C4782F" w:rsidDel="003C57E3">
          <w:delText>.</w:delText>
        </w:r>
        <w:r w:rsidR="00B26DD1" w:rsidDel="003C57E3">
          <w:delText xml:space="preserve"> </w:delText>
        </w:r>
        <w:r w:rsidRPr="00C4782F" w:rsidDel="003C57E3">
          <w:delText>Unlike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134B8F" w:rsidDel="003C57E3">
          <w:delText>,</w:delText>
        </w:r>
        <w:r w:rsidR="00B26DD1" w:rsidDel="003C57E3">
          <w:delText xml:space="preserve"> </w:delText>
        </w:r>
        <w:r w:rsidR="00134B8F" w:rsidDel="003C57E3">
          <w:delText>which</w:delText>
        </w:r>
        <w:r w:rsidR="00B26DD1" w:rsidDel="003C57E3">
          <w:delText xml:space="preserve"> </w:delText>
        </w:r>
        <w:r w:rsidRPr="00C4782F" w:rsidDel="003C57E3">
          <w:delText>uses</w:delText>
        </w:r>
        <w:r w:rsidR="00B26DD1" w:rsidDel="003C57E3">
          <w:delText xml:space="preserve"> </w:delText>
        </w:r>
        <w:r w:rsidRPr="00C4782F" w:rsidDel="003C57E3">
          <w:delText>standard</w:delText>
        </w:r>
        <w:r w:rsidR="00B26DD1" w:rsidDel="003C57E3">
          <w:delText xml:space="preserve"> </w:delText>
        </w:r>
        <w:r w:rsidRPr="00C4782F" w:rsidDel="003C57E3">
          <w:delText>control</w:delText>
        </w:r>
        <w:r w:rsidR="00B26DD1" w:rsidDel="003C57E3">
          <w:delText xml:space="preserve"> </w:delText>
        </w:r>
        <w:r w:rsidRPr="00C4782F" w:rsidDel="003C57E3">
          <w:delText>flow</w:delText>
        </w:r>
        <w:r w:rsidR="00B26DD1" w:rsidDel="003C57E3">
          <w:delText xml:space="preserve"> </w:delText>
        </w:r>
        <w:r w:rsidRPr="00C4782F" w:rsidDel="003C57E3">
          <w:delText>statements,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asynchronous</w:delText>
        </w:r>
        <w:r w:rsidR="00B26DD1" w:rsidDel="003C57E3">
          <w:delText xml:space="preserve"> </w:delText>
        </w:r>
        <w:r w:rsidRPr="00C4782F" w:rsidDel="003C57E3">
          <w:delText>version</w:delText>
        </w:r>
        <w:r w:rsidR="00B26DD1" w:rsidDel="003C57E3">
          <w:delText xml:space="preserve"> </w:delText>
        </w:r>
        <w:r w:rsidRPr="00C4782F" w:rsidDel="003C57E3">
          <w:delText>is</w:delText>
        </w:r>
        <w:r w:rsidR="00B26DD1" w:rsidDel="003C57E3">
          <w:delText xml:space="preserve"> </w:delText>
        </w:r>
        <w:r w:rsidRPr="00C4782F" w:rsidDel="003C57E3">
          <w:delText>forced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create</w:delText>
        </w:r>
        <w:r w:rsidR="00B26DD1" w:rsidDel="003C57E3">
          <w:delText xml:space="preserve"> </w:delText>
        </w:r>
        <w:r w:rsidRPr="00C4782F" w:rsidDel="003C57E3">
          <w:delText>multiple</w:delText>
        </w:r>
        <w:r w:rsidR="00B26DD1" w:rsidDel="003C57E3">
          <w:delText xml:space="preserve"> </w:delText>
        </w:r>
        <w:r w:rsidRPr="00C4782F" w:rsidDel="003C57E3">
          <w:delText>lambda</w:delText>
        </w:r>
        <w:r w:rsidR="00B26DD1" w:rsidDel="003C57E3">
          <w:delText xml:space="preserve"> </w:delText>
        </w:r>
        <w:r w:rsidRPr="00C4782F" w:rsidDel="003C57E3">
          <w:delText>expressions</w:delText>
        </w:r>
        <w:r w:rsidR="00B26DD1" w:rsidDel="003C57E3">
          <w:delText xml:space="preserve"> </w:delText>
        </w:r>
        <w:r w:rsidRPr="00C4782F" w:rsidDel="003C57E3">
          <w:delText>to</w:delText>
        </w:r>
        <w:r w:rsidR="00B26DD1" w:rsidDel="003C57E3">
          <w:delText xml:space="preserve"> </w:delText>
        </w:r>
        <w:r w:rsidRPr="00C4782F" w:rsidDel="003C57E3">
          <w:delText>express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continuation</w:delText>
        </w:r>
        <w:r w:rsidR="00B26DD1" w:rsidDel="003C57E3">
          <w:delText xml:space="preserve"> </w:delText>
        </w:r>
        <w:r w:rsidRPr="00C4782F" w:rsidDel="003C57E3">
          <w:delText>logic</w:delText>
        </w:r>
        <w:r w:rsidR="00B26DD1" w:rsidDel="003C57E3">
          <w:delText xml:space="preserve"> </w:delText>
        </w:r>
        <w:r w:rsidRPr="00C4782F" w:rsidDel="003C57E3">
          <w:delText>in</w:delText>
        </w:r>
        <w:r w:rsidR="00B26DD1" w:rsidDel="003C57E3">
          <w:delText xml:space="preserve"> </w:delText>
        </w:r>
        <w:r w:rsidRPr="00C4782F" w:rsidDel="003C57E3">
          <w:delText>the</w:delText>
        </w:r>
        <w:r w:rsidR="00B26DD1" w:rsidDel="003C57E3">
          <w:delText xml:space="preserve"> </w:delText>
        </w:r>
        <w:r w:rsidRPr="00C4782F" w:rsidDel="003C57E3">
          <w:delText>form</w:delText>
        </w:r>
        <w:r w:rsidR="00B26DD1" w:rsidDel="003C57E3">
          <w:delText xml:space="preserve"> </w:delText>
        </w:r>
        <w:r w:rsidRPr="00C4782F" w:rsidDel="003C57E3">
          <w:delText>of</w:delText>
        </w:r>
        <w:r w:rsidR="00B26DD1" w:rsidDel="003C57E3">
          <w:delText xml:space="preserve"> </w:delText>
        </w:r>
        <w:r w:rsidRPr="00C4782F" w:rsidDel="003C57E3">
          <w:delText>delegates.</w:delText>
        </w:r>
      </w:del>
    </w:p>
    <w:p w14:paraId="0FDAAEA1" w14:textId="72CBD7BB" w:rsidR="00E73B39" w:rsidRPr="00C4782F" w:rsidDel="003C57E3" w:rsidRDefault="00134B8F">
      <w:pPr>
        <w:pStyle w:val="Body"/>
        <w:rPr>
          <w:del w:id="897" w:author="Mark Michaelis" w:date="2019-11-01T17:32:00Z"/>
        </w:rPr>
      </w:pPr>
      <w:del w:id="898" w:author="Mark Michaelis" w:date="2019-11-01T17:32:00Z">
        <w:r w:rsidDel="003C57E3">
          <w:delText>And</w:delText>
        </w:r>
        <w:r w:rsidR="00B26DD1" w:rsidDel="003C57E3">
          <w:delText xml:space="preserve"> </w:delText>
        </w:r>
        <w:r w:rsidR="00FA3D78" w:rsidRPr="00C4782F" w:rsidDel="003C57E3">
          <w:delText>this</w:delText>
        </w:r>
        <w:r w:rsidR="00B26DD1" w:rsidDel="003C57E3">
          <w:delText xml:space="preserve"> </w:delText>
        </w:r>
        <w:r w:rsidR="00FA3D78" w:rsidRPr="00C4782F" w:rsidDel="003C57E3">
          <w:delText>is</w:delText>
        </w:r>
        <w:r w:rsidR="00B26DD1" w:rsidDel="003C57E3">
          <w:delText xml:space="preserve"> </w:delText>
        </w:r>
        <w:r w:rsidR="00FA3D78" w:rsidRPr="00C4782F" w:rsidDel="003C57E3">
          <w:delText>a</w:delText>
        </w:r>
        <w:r w:rsidR="00B26DD1" w:rsidDel="003C57E3">
          <w:delText xml:space="preserve"> </w:delText>
        </w:r>
        <w:r w:rsidR="00FA3D78" w:rsidRPr="00C4782F" w:rsidDel="003C57E3">
          <w:delText>fairly</w:delText>
        </w:r>
        <w:r w:rsidR="00B26DD1" w:rsidDel="003C57E3">
          <w:delText xml:space="preserve"> </w:delText>
        </w:r>
        <w:r w:rsidR="00FA3D78" w:rsidRPr="00C4782F" w:rsidDel="003C57E3">
          <w:delText>simple</w:delText>
        </w:r>
        <w:r w:rsidR="00B26DD1" w:rsidDel="003C57E3">
          <w:delText xml:space="preserve"> </w:delText>
        </w:r>
        <w:r w:rsidR="00FA3D78" w:rsidRPr="00C4782F" w:rsidDel="003C57E3">
          <w:delText>example!</w:delText>
        </w:r>
        <w:r w:rsidR="00B26DD1" w:rsidDel="003C57E3">
          <w:delText xml:space="preserve"> </w:delText>
        </w:r>
        <w:r w:rsidR="00FA3D78" w:rsidRPr="00C4782F" w:rsidDel="003C57E3">
          <w:delText>Imagine</w:delText>
        </w:r>
        <w:r w:rsidR="00B26DD1" w:rsidDel="003C57E3">
          <w:delText xml:space="preserve"> </w:delText>
        </w:r>
        <w:r w:rsidR="00FA3D78" w:rsidRPr="00C4782F" w:rsidDel="003C57E3">
          <w:delText>what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asynchronous</w:delText>
        </w:r>
        <w:r w:rsidR="00B26DD1" w:rsidDel="003C57E3">
          <w:delText xml:space="preserve"> </w:delText>
        </w:r>
        <w:r w:rsidR="00FA3D78" w:rsidRPr="00C4782F" w:rsidDel="003C57E3">
          <w:delText>code</w:delText>
        </w:r>
        <w:r w:rsidR="00B26DD1" w:rsidDel="003C57E3">
          <w:delText xml:space="preserve"> </w:delText>
        </w:r>
        <w:r w:rsidR="00FA3D78" w:rsidRPr="00C4782F" w:rsidDel="003C57E3">
          <w:delText>would</w:delText>
        </w:r>
        <w:r w:rsidR="00B26DD1" w:rsidDel="003C57E3">
          <w:delText xml:space="preserve"> </w:delText>
        </w:r>
        <w:r w:rsidR="00FA3D78" w:rsidRPr="00C4782F" w:rsidDel="003C57E3">
          <w:delText>look</w:delText>
        </w:r>
        <w:r w:rsidR="00B26DD1" w:rsidDel="003C57E3">
          <w:delText xml:space="preserve"> </w:delText>
        </w:r>
        <w:r w:rsidR="00FA3D78" w:rsidRPr="00C4782F" w:rsidDel="003C57E3">
          <w:delText>like</w:delText>
        </w:r>
        <w:r w:rsidR="00B26DD1" w:rsidDel="003C57E3">
          <w:delText xml:space="preserve"> </w:delText>
        </w:r>
        <w:r w:rsidR="00FA3D78" w:rsidRPr="00C4782F" w:rsidDel="003C57E3">
          <w:delText>if,</w:delText>
        </w:r>
        <w:r w:rsidR="00B26DD1" w:rsidDel="003C57E3">
          <w:delText xml:space="preserve"> </w:delText>
        </w:r>
        <w:r w:rsidR="00FA3D78" w:rsidRPr="00C4782F" w:rsidDel="003C57E3">
          <w:delText>for</w:delText>
        </w:r>
        <w:r w:rsidR="00B26DD1" w:rsidDel="003C57E3">
          <w:delText xml:space="preserve"> </w:delText>
        </w:r>
        <w:r w:rsidR="00FA3D78" w:rsidRPr="00C4782F" w:rsidDel="003C57E3">
          <w:delText>example,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synchronous</w:delText>
        </w:r>
        <w:r w:rsidR="00B26DD1" w:rsidDel="003C57E3">
          <w:delText xml:space="preserve"> </w:delText>
        </w:r>
        <w:r w:rsidR="00FA3D78" w:rsidRPr="00C4782F" w:rsidDel="003C57E3">
          <w:delText>code</w:delText>
        </w:r>
        <w:r w:rsidR="00B26DD1" w:rsidDel="003C57E3">
          <w:delText xml:space="preserve"> </w:delText>
        </w:r>
        <w:r w:rsidDel="003C57E3">
          <w:delText>contained</w:delText>
        </w:r>
        <w:r w:rsidR="00B26DD1" w:rsidDel="003C57E3">
          <w:delText xml:space="preserve"> </w:delText>
        </w:r>
        <w:r w:rsidR="00FA3D78" w:rsidRPr="00C4782F" w:rsidDel="003C57E3">
          <w:delText>a</w:delText>
        </w:r>
        <w:r w:rsidR="00B26DD1" w:rsidDel="003C57E3">
          <w:delText xml:space="preserve"> </w:delText>
        </w:r>
        <w:r w:rsidR="00FA3D78" w:rsidRPr="00C4782F" w:rsidDel="003C57E3">
          <w:delText>loop</w:delText>
        </w:r>
        <w:r w:rsidR="00B26DD1" w:rsidDel="003C57E3">
          <w:delText xml:space="preserve"> </w:delText>
        </w:r>
        <w:r w:rsidDel="003C57E3">
          <w:delText>that</w:delText>
        </w:r>
        <w:r w:rsidR="00B26DD1" w:rsidDel="003C57E3">
          <w:delText xml:space="preserve"> </w:delText>
        </w:r>
        <w:r w:rsidDel="003C57E3">
          <w:delText>retried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operation</w:delText>
        </w:r>
        <w:r w:rsidR="00B26DD1" w:rsidDel="003C57E3">
          <w:delText xml:space="preserve"> </w:delText>
        </w:r>
        <w:r w:rsidR="00FA3D78" w:rsidRPr="00C4782F" w:rsidDel="003C57E3">
          <w:delText>three</w:delText>
        </w:r>
        <w:r w:rsidR="00B26DD1" w:rsidDel="003C57E3">
          <w:delText xml:space="preserve"> </w:delText>
        </w:r>
        <w:r w:rsidR="00FA3D78" w:rsidRPr="00C4782F" w:rsidDel="003C57E3">
          <w:delText>times</w:delText>
        </w:r>
        <w:r w:rsidR="00B26DD1" w:rsidDel="003C57E3">
          <w:delText xml:space="preserve"> </w:delText>
        </w:r>
        <w:r w:rsidR="00FA3D78" w:rsidRPr="00C4782F" w:rsidDel="003C57E3">
          <w:delText>if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failed,</w:delText>
        </w:r>
        <w:r w:rsidR="00B26DD1" w:rsidDel="003C57E3">
          <w:delText xml:space="preserve"> </w:delText>
        </w:r>
        <w:r w:rsidR="00FA3D78" w:rsidRPr="00C4782F" w:rsidDel="003C57E3">
          <w:delText>if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tried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contact</w:delText>
        </w:r>
        <w:r w:rsidR="00B26DD1" w:rsidDel="003C57E3">
          <w:delText xml:space="preserve"> </w:delText>
        </w:r>
        <w:r w:rsidR="00FA3D78" w:rsidRPr="00C4782F" w:rsidDel="003C57E3">
          <w:delText>multiple</w:delText>
        </w:r>
        <w:r w:rsidR="00B26DD1" w:rsidDel="003C57E3">
          <w:delText xml:space="preserve"> </w:delText>
        </w:r>
        <w:r w:rsidR="00FA3D78" w:rsidRPr="00C4782F" w:rsidDel="003C57E3">
          <w:delText>different</w:delText>
        </w:r>
        <w:r w:rsidR="00B26DD1" w:rsidDel="003C57E3">
          <w:delText xml:space="preserve"> </w:delText>
        </w:r>
        <w:r w:rsidR="00FA3D78" w:rsidRPr="00C4782F" w:rsidDel="003C57E3">
          <w:delText>servers,</w:delText>
        </w:r>
        <w:r w:rsidR="00B26DD1" w:rsidDel="003C57E3">
          <w:delText xml:space="preserve"> </w:delText>
        </w:r>
        <w:r w:rsidR="00FA3D78" w:rsidRPr="00C4782F" w:rsidDel="003C57E3">
          <w:delText>if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took</w:delText>
        </w:r>
        <w:r w:rsidR="00B26DD1" w:rsidDel="003C57E3">
          <w:delText xml:space="preserve"> </w:delText>
        </w:r>
        <w:r w:rsidR="00FA3D78" w:rsidRPr="00C4782F" w:rsidDel="003C57E3">
          <w:delText>a</w:delText>
        </w:r>
        <w:r w:rsidR="00B26DD1" w:rsidDel="003C57E3">
          <w:delText xml:space="preserve"> </w:delText>
        </w:r>
        <w:r w:rsidR="00FA3D78" w:rsidRPr="00C4782F" w:rsidDel="003C57E3">
          <w:delText>collection</w:delText>
        </w:r>
        <w:r w:rsidR="00B26DD1" w:rsidDel="003C57E3">
          <w:delText xml:space="preserve"> </w:delText>
        </w:r>
        <w:r w:rsidR="00FA3D78" w:rsidRPr="00C4782F" w:rsidDel="003C57E3">
          <w:delText>of</w:delText>
        </w:r>
        <w:r w:rsidR="00B26DD1" w:rsidDel="003C57E3">
          <w:delText xml:space="preserve"> </w:delText>
        </w:r>
        <w:r w:rsidR="00FA3D78" w:rsidRPr="00C4782F" w:rsidDel="003C57E3">
          <w:delText>resources</w:delText>
        </w:r>
        <w:r w:rsidR="00B26DD1" w:rsidDel="003C57E3">
          <w:delText xml:space="preserve"> </w:delText>
        </w:r>
        <w:r w:rsidR="00FA3D78" w:rsidRPr="00C4782F" w:rsidDel="003C57E3">
          <w:delText>rather</w:delText>
        </w:r>
        <w:r w:rsidR="00B26DD1" w:rsidDel="003C57E3">
          <w:delText xml:space="preserve"> </w:delText>
        </w:r>
        <w:r w:rsidR="00FA3D78" w:rsidRPr="00C4782F" w:rsidDel="003C57E3">
          <w:delText>than</w:delText>
        </w:r>
        <w:r w:rsidR="00B26DD1" w:rsidDel="003C57E3">
          <w:delText xml:space="preserve"> </w:delText>
        </w:r>
        <w:r w:rsidR="00FA3D78" w:rsidRPr="00C4782F" w:rsidDel="003C57E3">
          <w:delText>a</w:delText>
        </w:r>
        <w:r w:rsidR="00B26DD1" w:rsidDel="003C57E3">
          <w:delText xml:space="preserve"> </w:delText>
        </w:r>
        <w:r w:rsidR="00FA3D78" w:rsidRPr="00C4782F" w:rsidDel="003C57E3">
          <w:delText>single</w:delText>
        </w:r>
        <w:r w:rsidR="00B26DD1" w:rsidDel="003C57E3">
          <w:delText xml:space="preserve"> </w:delText>
        </w:r>
        <w:r w:rsidR="00FA3D78" w:rsidRPr="00C4782F" w:rsidDel="003C57E3">
          <w:delText>one,</w:delText>
        </w:r>
        <w:r w:rsidR="00B26DD1" w:rsidDel="003C57E3">
          <w:delText xml:space="preserve"> </w:delText>
        </w:r>
        <w:r w:rsidR="00FA3D78" w:rsidRPr="00C4782F" w:rsidDel="003C57E3">
          <w:delText>or</w:delText>
        </w:r>
        <w:r w:rsidR="00B26DD1" w:rsidDel="003C57E3">
          <w:delText xml:space="preserve"> </w:delText>
        </w:r>
        <w:r w:rsidDel="003C57E3">
          <w:delText>if</w:delText>
        </w:r>
        <w:r w:rsidR="00B26DD1" w:rsidDel="003C57E3">
          <w:delText xml:space="preserve"> </w:delText>
        </w:r>
        <w:r w:rsidR="00FA3D78" w:rsidRPr="00C4782F" w:rsidDel="003C57E3">
          <w:delText>all</w:delText>
        </w:r>
        <w:r w:rsidR="00B26DD1" w:rsidDel="003C57E3">
          <w:delText xml:space="preserve"> </w:delText>
        </w:r>
        <w:r w:rsidR="00FA3D78" w:rsidRPr="00C4782F" w:rsidDel="003C57E3">
          <w:delText>of</w:delText>
        </w:r>
        <w:r w:rsidR="00B26DD1" w:rsidDel="003C57E3">
          <w:delText xml:space="preserve"> </w:delText>
        </w:r>
        <w:r w:rsidR="00FA3D78" w:rsidRPr="00C4782F" w:rsidDel="003C57E3">
          <w:delText>these</w:delText>
        </w:r>
        <w:r w:rsidR="00B26DD1" w:rsidDel="003C57E3">
          <w:delText xml:space="preserve"> </w:delText>
        </w:r>
        <w:r w:rsidR="00FA3D78" w:rsidRPr="00C4782F" w:rsidDel="003C57E3">
          <w:delText>possible</w:delText>
        </w:r>
        <w:r w:rsidR="00B26DD1" w:rsidDel="003C57E3">
          <w:delText xml:space="preserve"> </w:delText>
        </w:r>
        <w:r w:rsidR="00FA3D78" w:rsidRPr="00C4782F" w:rsidDel="003C57E3">
          <w:delText>features</w:delText>
        </w:r>
        <w:r w:rsidR="00B26DD1" w:rsidDel="003C57E3">
          <w:delText xml:space="preserve"> </w:delText>
        </w:r>
        <w:r w:rsidDel="003C57E3">
          <w:delText>occurred</w:delText>
        </w:r>
        <w:r w:rsidR="00B26DD1" w:rsidDel="003C57E3">
          <w:delText xml:space="preserve"> </w:delText>
        </w:r>
        <w:r w:rsidR="00FA3D78" w:rsidRPr="00C4782F" w:rsidDel="003C57E3">
          <w:delText>together.</w:delText>
        </w:r>
        <w:r w:rsidR="00B26DD1" w:rsidDel="003C57E3">
          <w:delText xml:space="preserve"> </w:delText>
        </w:r>
        <w:r w:rsidR="00FA3D78" w:rsidRPr="00C4782F" w:rsidDel="003C57E3">
          <w:delText>Adding</w:delText>
        </w:r>
        <w:r w:rsidR="00B26DD1" w:rsidDel="003C57E3">
          <w:delText xml:space="preserve"> </w:delText>
        </w:r>
        <w:r w:rsidR="00FA3D78" w:rsidRPr="00C4782F" w:rsidDel="003C57E3">
          <w:delText>those</w:delText>
        </w:r>
        <w:r w:rsidR="00B26DD1" w:rsidDel="003C57E3">
          <w:delText xml:space="preserve"> </w:delText>
        </w:r>
        <w:r w:rsidR="00FA3D78" w:rsidRPr="00C4782F" w:rsidDel="003C57E3">
          <w:delText>features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synchronous</w:delText>
        </w:r>
        <w:r w:rsidR="00B26DD1" w:rsidDel="003C57E3">
          <w:delText xml:space="preserve"> </w:delText>
        </w:r>
        <w:r w:rsidR="00FA3D78" w:rsidRPr="00C4782F" w:rsidDel="003C57E3">
          <w:delText>version</w:delText>
        </w:r>
        <w:r w:rsidR="00B26DD1" w:rsidDel="003C57E3">
          <w:delText xml:space="preserve"> </w:delText>
        </w:r>
        <w:r w:rsidR="00FA3D78" w:rsidRPr="00C4782F" w:rsidDel="003C57E3">
          <w:delText>would</w:delText>
        </w:r>
        <w:r w:rsidR="00B26DD1" w:rsidDel="003C57E3">
          <w:delText xml:space="preserve"> </w:delText>
        </w:r>
        <w:r w:rsidR="00FA3D78" w:rsidRPr="00C4782F" w:rsidDel="003C57E3">
          <w:delText>be</w:delText>
        </w:r>
        <w:r w:rsidR="00B26DD1" w:rsidDel="003C57E3">
          <w:delText xml:space="preserve"> </w:delText>
        </w:r>
        <w:r w:rsidR="00FA3D78" w:rsidRPr="00C4782F" w:rsidDel="003C57E3">
          <w:delText>straightforward,</w:delText>
        </w:r>
        <w:r w:rsidR="00B26DD1" w:rsidDel="003C57E3">
          <w:delText xml:space="preserve"> </w:delText>
        </w:r>
        <w:r w:rsidR="00FA3D78" w:rsidRPr="00C4782F" w:rsidDel="003C57E3">
          <w:delText>but</w:delText>
        </w:r>
        <w:r w:rsidR="00B26DD1" w:rsidDel="003C57E3">
          <w:delText xml:space="preserve"> </w:delText>
        </w:r>
        <w:r w:rsidR="00FA3D78" w:rsidRPr="00C4782F" w:rsidDel="003C57E3">
          <w:delText>it</w:delText>
        </w:r>
        <w:r w:rsidR="00B26DD1" w:rsidDel="003C57E3">
          <w:delText xml:space="preserve"> </w:delText>
        </w:r>
        <w:r w:rsidR="00FA3D78" w:rsidRPr="00C4782F" w:rsidDel="003C57E3">
          <w:delText>is</w:delText>
        </w:r>
        <w:r w:rsidR="00B26DD1" w:rsidDel="003C57E3">
          <w:delText xml:space="preserve"> </w:delText>
        </w:r>
        <w:r w:rsidR="00FA3D78" w:rsidRPr="00C4782F" w:rsidDel="003C57E3">
          <w:delText>not</w:delText>
        </w:r>
        <w:r w:rsidR="00B26DD1" w:rsidDel="003C57E3">
          <w:delText xml:space="preserve"> </w:delText>
        </w:r>
        <w:r w:rsidR="00FA3D78" w:rsidRPr="00C4782F" w:rsidDel="003C57E3">
          <w:delText>at</w:delText>
        </w:r>
        <w:r w:rsidR="00B26DD1" w:rsidDel="003C57E3">
          <w:delText xml:space="preserve"> </w:delText>
        </w:r>
        <w:r w:rsidR="00FA3D78" w:rsidRPr="00C4782F" w:rsidDel="003C57E3">
          <w:delText>all</w:delText>
        </w:r>
        <w:r w:rsidR="00B26DD1" w:rsidDel="003C57E3">
          <w:delText xml:space="preserve"> </w:delText>
        </w:r>
        <w:r w:rsidR="00FA3D78" w:rsidRPr="00C4782F" w:rsidDel="003C57E3">
          <w:delText>clear</w:delText>
        </w:r>
        <w:r w:rsidR="00B26DD1" w:rsidDel="003C57E3">
          <w:delText xml:space="preserve"> </w:delText>
        </w:r>
        <w:r w:rsidR="00FA3D78" w:rsidRPr="00C4782F" w:rsidDel="003C57E3">
          <w:delText>how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do</w:delText>
        </w:r>
        <w:r w:rsidR="00B26DD1" w:rsidDel="003C57E3">
          <w:delText xml:space="preserve"> </w:delText>
        </w:r>
        <w:r w:rsidR="00FA3D78" w:rsidRPr="00C4782F" w:rsidDel="003C57E3">
          <w:delText>so</w:delText>
        </w:r>
        <w:r w:rsidR="00B26DD1" w:rsidDel="003C57E3">
          <w:delText xml:space="preserve"> </w:delText>
        </w:r>
        <w:r w:rsidR="00FA3D78" w:rsidRPr="00C4782F" w:rsidDel="003C57E3">
          <w:delText>in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asynchronous</w:delText>
        </w:r>
        <w:r w:rsidR="00B26DD1" w:rsidDel="003C57E3">
          <w:delText xml:space="preserve"> </w:delText>
        </w:r>
        <w:r w:rsidR="00FA3D78" w:rsidRPr="00C4782F" w:rsidDel="003C57E3">
          <w:delText>version.</w:delText>
        </w:r>
        <w:r w:rsidR="00B26DD1" w:rsidDel="003C57E3">
          <w:delText xml:space="preserve"> </w:delText>
        </w:r>
        <w:r w:rsidR="00FA3D78" w:rsidRPr="00C4782F" w:rsidDel="003C57E3">
          <w:delText>Rewriting</w:delText>
        </w:r>
        <w:r w:rsidR="00B26DD1" w:rsidDel="003C57E3">
          <w:delText xml:space="preserve"> </w:delText>
        </w:r>
        <w:r w:rsidR="00FA3D78" w:rsidRPr="00C4782F" w:rsidDel="003C57E3">
          <w:delText>synchronous</w:delText>
        </w:r>
        <w:r w:rsidR="00B26DD1" w:rsidDel="003C57E3">
          <w:delText xml:space="preserve"> </w:delText>
        </w:r>
        <w:r w:rsidR="00FA3D78" w:rsidRPr="00C4782F" w:rsidDel="003C57E3">
          <w:delText>methods</w:delText>
        </w:r>
        <w:r w:rsidR="00B26DD1" w:rsidDel="003C57E3">
          <w:delText xml:space="preserve"> </w:delText>
        </w:r>
        <w:r w:rsidR="00FA3D78" w:rsidRPr="00C4782F" w:rsidDel="003C57E3">
          <w:delText>into</w:delText>
        </w:r>
        <w:r w:rsidR="00B26DD1" w:rsidDel="003C57E3">
          <w:delText xml:space="preserve"> </w:delText>
        </w:r>
        <w:r w:rsidR="00FA3D78" w:rsidRPr="00C4782F" w:rsidDel="003C57E3">
          <w:delText>asynchronous</w:delText>
        </w:r>
        <w:r w:rsidR="00B26DD1" w:rsidDel="003C57E3">
          <w:delText xml:space="preserve"> </w:delText>
        </w:r>
        <w:r w:rsidR="00FA3D78" w:rsidRPr="00C4782F" w:rsidDel="003C57E3">
          <w:delText>methods</w:delText>
        </w:r>
        <w:r w:rsidR="00B26DD1" w:rsidDel="003C57E3">
          <w:delText xml:space="preserve"> </w:delText>
        </w:r>
        <w:r w:rsidR="00FA3D78" w:rsidRPr="00C4782F" w:rsidDel="003C57E3">
          <w:delText>by</w:delText>
        </w:r>
        <w:r w:rsidR="00B26DD1" w:rsidDel="003C57E3">
          <w:delText xml:space="preserve"> </w:delText>
        </w:r>
        <w:r w:rsidR="00FA3D78" w:rsidRPr="00C4782F" w:rsidDel="003C57E3">
          <w:delText>explicitly</w:delText>
        </w:r>
        <w:r w:rsidR="00B26DD1" w:rsidDel="003C57E3">
          <w:delText xml:space="preserve"> </w:delText>
        </w:r>
        <w:r w:rsidR="00FA3D78" w:rsidRPr="00C4782F" w:rsidDel="003C57E3">
          <w:delText>specifying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continuation</w:delText>
        </w:r>
        <w:r w:rsidR="00B26DD1" w:rsidDel="003C57E3">
          <w:delText xml:space="preserve"> </w:delText>
        </w:r>
        <w:r w:rsidR="00FA3D78" w:rsidRPr="00C4782F" w:rsidDel="003C57E3">
          <w:delText>of</w:delText>
        </w:r>
        <w:r w:rsidR="00B26DD1" w:rsidDel="003C57E3">
          <w:delText xml:space="preserve"> </w:delText>
        </w:r>
        <w:r w:rsidR="00FA3D78" w:rsidRPr="00C4782F" w:rsidDel="003C57E3">
          <w:delText>each</w:delText>
        </w:r>
        <w:r w:rsidR="00B26DD1" w:rsidDel="003C57E3">
          <w:delText xml:space="preserve"> </w:delText>
        </w:r>
        <w:r w:rsidR="00FA3D78" w:rsidRPr="00C4782F" w:rsidDel="003C57E3">
          <w:delText>task</w:delText>
        </w:r>
        <w:r w:rsidR="00B26DD1" w:rsidDel="003C57E3">
          <w:delText xml:space="preserve"> </w:delText>
        </w:r>
        <w:r w:rsidR="00FA3D78" w:rsidRPr="00C4782F" w:rsidDel="003C57E3">
          <w:delText>gets</w:delText>
        </w:r>
        <w:r w:rsidR="00B26DD1" w:rsidDel="003C57E3">
          <w:delText xml:space="preserve"> </w:delText>
        </w:r>
        <w:r w:rsidR="00FA3D78" w:rsidRPr="00C4782F" w:rsidDel="003C57E3">
          <w:delText>very</w:delText>
        </w:r>
        <w:r w:rsidR="00B26DD1" w:rsidDel="003C57E3">
          <w:delText xml:space="preserve"> </w:delText>
        </w:r>
        <w:r w:rsidR="00FA3D78" w:rsidRPr="00C4782F" w:rsidDel="003C57E3">
          <w:delText>complicated</w:delText>
        </w:r>
        <w:r w:rsidR="00B26DD1" w:rsidDel="003C57E3">
          <w:delText xml:space="preserve"> </w:delText>
        </w:r>
        <w:r w:rsidR="00FA3D78" w:rsidRPr="00C4782F" w:rsidDel="003C57E3">
          <w:delText>very</w:delText>
        </w:r>
        <w:r w:rsidR="00B26DD1" w:rsidDel="003C57E3">
          <w:delText xml:space="preserve"> </w:delText>
        </w:r>
        <w:r w:rsidR="00FA3D78" w:rsidRPr="00C4782F" w:rsidDel="003C57E3">
          <w:delText>quickly</w:delText>
        </w:r>
        <w:r w:rsidR="00B26DD1" w:rsidDel="003C57E3">
          <w:delText xml:space="preserve"> </w:delText>
        </w:r>
        <w:r w:rsidR="00FA3D78" w:rsidRPr="00C4782F" w:rsidDel="003C57E3">
          <w:delText>even</w:delText>
        </w:r>
        <w:r w:rsidR="00B26DD1" w:rsidDel="003C57E3">
          <w:delText xml:space="preserve"> </w:delText>
        </w:r>
        <w:r w:rsidR="00FA3D78" w:rsidRPr="00C4782F" w:rsidDel="003C57E3">
          <w:delText>if</w:delText>
        </w:r>
        <w:r w:rsidR="00B26DD1" w:rsidDel="003C57E3">
          <w:delText xml:space="preserve"> </w:delText>
        </w:r>
        <w:r w:rsidR="00FA3D78" w:rsidRPr="00C4782F" w:rsidDel="003C57E3">
          <w:delText>the</w:delText>
        </w:r>
        <w:r w:rsidR="00B26DD1" w:rsidDel="003C57E3">
          <w:delText xml:space="preserve"> </w:delText>
        </w:r>
        <w:r w:rsidR="00FA3D78" w:rsidRPr="00C4782F" w:rsidDel="003C57E3">
          <w:delText>synchronous</w:delText>
        </w:r>
        <w:r w:rsidR="00B26DD1" w:rsidDel="003C57E3">
          <w:delText xml:space="preserve"> </w:delText>
        </w:r>
        <w:r w:rsidR="00FA3D78" w:rsidRPr="00C4782F" w:rsidDel="003C57E3">
          <w:delText>continuations</w:delText>
        </w:r>
        <w:r w:rsidR="00B26DD1" w:rsidDel="003C57E3">
          <w:delText xml:space="preserve"> </w:delText>
        </w:r>
        <w:r w:rsidR="00FA3D78" w:rsidRPr="00C4782F" w:rsidDel="003C57E3">
          <w:delText>are</w:delText>
        </w:r>
        <w:r w:rsidR="00B26DD1" w:rsidDel="003C57E3">
          <w:delText xml:space="preserve"> </w:delText>
        </w:r>
        <w:r w:rsidR="00FA3D78" w:rsidRPr="00C4782F" w:rsidDel="003C57E3">
          <w:delText>what</w:delText>
        </w:r>
        <w:r w:rsidR="00B26DD1" w:rsidDel="003C57E3">
          <w:delText xml:space="preserve"> </w:delText>
        </w:r>
        <w:r w:rsidR="00FA3D78" w:rsidRPr="00C4782F" w:rsidDel="003C57E3">
          <w:delText>appear</w:delText>
        </w:r>
        <w:r w:rsidR="00B26DD1" w:rsidDel="003C57E3">
          <w:delText xml:space="preserve"> </w:delText>
        </w:r>
        <w:r w:rsidR="00FA3D78" w:rsidRPr="00C4782F" w:rsidDel="003C57E3">
          <w:delText>to</w:delText>
        </w:r>
        <w:r w:rsidR="00B26DD1" w:rsidDel="003C57E3">
          <w:delText xml:space="preserve"> </w:delText>
        </w:r>
        <w:r w:rsidR="00FA3D78" w:rsidRPr="00C4782F" w:rsidDel="003C57E3">
          <w:delText>be</w:delText>
        </w:r>
        <w:r w:rsidR="00B26DD1" w:rsidDel="003C57E3">
          <w:delText xml:space="preserve"> </w:delText>
        </w:r>
        <w:r w:rsidR="00FA3D78" w:rsidRPr="00C4782F" w:rsidDel="003C57E3">
          <w:delText>very</w:delText>
        </w:r>
        <w:r w:rsidR="00B26DD1" w:rsidDel="003C57E3">
          <w:delText xml:space="preserve"> </w:delText>
        </w:r>
        <w:r w:rsidR="00FA3D78" w:rsidRPr="00C4782F" w:rsidDel="003C57E3">
          <w:delText>simple</w:delText>
        </w:r>
        <w:r w:rsidR="00B26DD1" w:rsidDel="003C57E3">
          <w:delText xml:space="preserve"> </w:delText>
        </w:r>
        <w:r w:rsidR="00FA3D78" w:rsidRPr="00C4782F" w:rsidDel="003C57E3">
          <w:delText>control</w:delText>
        </w:r>
        <w:r w:rsidR="00B26DD1" w:rsidDel="003C57E3">
          <w:delText xml:space="preserve"> </w:delText>
        </w:r>
        <w:r w:rsidR="00FA3D78" w:rsidRPr="00C4782F" w:rsidDel="003C57E3">
          <w:delText>flows.</w:delText>
        </w:r>
      </w:del>
    </w:p>
    <w:p w14:paraId="536A20E4" w14:textId="537AF10A" w:rsidR="00E73B39" w:rsidRPr="00C4782F" w:rsidRDefault="00FA3D78" w:rsidP="006A27E5">
      <w:pPr>
        <w:pStyle w:val="HB"/>
        <w:outlineLvl w:val="1"/>
      </w:pPr>
      <w:r w:rsidRPr="00C4782F">
        <w:t>The</w:t>
      </w:r>
      <w:r w:rsidR="00B26DD1">
        <w:t xml:space="preserve"> </w:t>
      </w:r>
      <w:r w:rsidRPr="00C4782F">
        <w:t>Task-</w:t>
      </w:r>
      <w:r w:rsidR="00E20A71">
        <w:t>b</w:t>
      </w:r>
      <w:r w:rsidRPr="00C4782F">
        <w:t>ased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Pattern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082293">
        <w:rPr>
          <w:rStyle w:val="C1"/>
        </w:rPr>
        <w:t>async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082293">
        <w:rPr>
          <w:rStyle w:val="C1"/>
        </w:rPr>
        <w:t>await</w:t>
      </w:r>
    </w:p>
    <w:p w14:paraId="1F346F3C" w14:textId="37E341EB" w:rsidR="00105EA2" w:rsidRDefault="00105EA2" w:rsidP="00105EA2">
      <w:pPr>
        <w:pStyle w:val="BodyNoIndent"/>
        <w:rPr>
          <w:ins w:id="899" w:author="Mark Michaelis" w:date="2019-11-01T18:09:00Z"/>
        </w:rPr>
      </w:pPr>
      <w:ins w:id="900" w:author="Mark Michaelis" w:date="2019-11-01T18:09:00Z">
        <w:r w:rsidRPr="00C4782F">
          <w:t>To</w:t>
        </w:r>
        <w:r>
          <w:t xml:space="preserve"> </w:t>
        </w:r>
        <w:r w:rsidRPr="00C4782F">
          <w:t>address</w:t>
        </w:r>
        <w:r>
          <w:t xml:space="preserve"> </w:t>
        </w:r>
        <w:r w:rsidRPr="00C4782F">
          <w:t>this</w:t>
        </w:r>
        <w:r>
          <w:t xml:space="preserve"> </w:t>
        </w:r>
        <w:r w:rsidRPr="00C4782F">
          <w:t>problem,</w:t>
        </w:r>
        <w:r>
          <w:t xml:space="preserve"> </w:t>
        </w:r>
        <w:proofErr w:type="gramStart"/>
        <w:r>
          <w:t>Listing</w:t>
        </w:r>
        <w:proofErr w:type="gramEnd"/>
        <w:r>
          <w:t xml:space="preserve"> </w:t>
        </w:r>
      </w:ins>
      <w:ins w:id="901" w:author="Kevin" w:date="2020-04-04T14:35:00Z">
        <w:r w:rsidR="000404C8">
          <w:t>20.2</w:t>
        </w:r>
      </w:ins>
      <w:ins w:id="902" w:author="Austen Frostad" w:date="2020-04-23T15:52:00Z">
        <w:r w:rsidR="008A13F7">
          <w:t>'s</w:t>
        </w:r>
      </w:ins>
      <w:ins w:id="903" w:author="Mark Michaelis" w:date="2019-11-01T18:09:00Z">
        <w:del w:id="904" w:author="Kevin" w:date="2020-04-04T14:35:00Z">
          <w:r w:rsidDel="000404C8">
            <w:delText>19.14</w:delText>
          </w:r>
        </w:del>
        <w:r>
          <w:t xml:space="preserve"> </w:t>
        </w:r>
        <w:r w:rsidRPr="00C4782F">
          <w:t>tak</w:t>
        </w:r>
        <w:bookmarkStart w:id="905" w:name="_GoBack"/>
        <w:bookmarkEnd w:id="905"/>
        <w:r w:rsidRPr="00C4782F">
          <w:t>es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similar</w:t>
        </w:r>
        <w:r>
          <w:t xml:space="preserve"> </w:t>
        </w:r>
        <w:r w:rsidRPr="00C4782F">
          <w:t>approach</w:t>
        </w:r>
        <w:r>
          <w:t xml:space="preserve"> </w:t>
        </w:r>
        <w:r w:rsidRPr="00C4782F">
          <w:t>but</w:t>
        </w:r>
        <w:r>
          <w:t xml:space="preserve"> </w:t>
        </w:r>
        <w:r w:rsidRPr="00C4782F">
          <w:t>instead</w:t>
        </w:r>
        <w:r>
          <w:t xml:space="preserve"> </w:t>
        </w:r>
        <w:r w:rsidRPr="00C4782F">
          <w:t>uses</w:t>
        </w:r>
        <w:r>
          <w:t xml:space="preserve"> </w:t>
        </w:r>
        <w:r w:rsidRPr="00C4782F">
          <w:t>task-based</w:t>
        </w:r>
        <w:r>
          <w:t xml:space="preserve"> </w:t>
        </w:r>
        <w:r w:rsidRPr="00C4782F">
          <w:t>asynchrony</w:t>
        </w:r>
        <w:r>
          <w:t xml:space="preserve"> </w:t>
        </w:r>
        <w:r w:rsidRPr="00C4782F">
          <w:t>with</w:t>
        </w:r>
        <w:r>
          <w:t xml:space="preserve"> </w:t>
        </w:r>
      </w:ins>
      <w:ins w:id="906" w:author="Mark Michaelis" w:date="2019-11-01T18:11:00Z">
        <w:r w:rsidR="00C43264">
          <w:t>the async</w:t>
        </w:r>
      </w:ins>
      <w:ins w:id="907" w:author="Mark Michaelis" w:date="2019-11-01T18:12:00Z">
        <w:r w:rsidR="008B3479">
          <w:t>/</w:t>
        </w:r>
      </w:ins>
      <w:ins w:id="908" w:author="Mark Michaelis" w:date="2019-11-01T18:11:00Z">
        <w:r w:rsidR="008B3479">
          <w:t>await feature</w:t>
        </w:r>
      </w:ins>
      <w:ins w:id="909" w:author="Mark Michaelis" w:date="2019-11-01T18:09:00Z">
        <w:r w:rsidRPr="00C4782F">
          <w:t>.</w:t>
        </w:r>
      </w:ins>
    </w:p>
    <w:p w14:paraId="297CB2D5" w14:textId="6C434198" w:rsidR="00E73B39" w:rsidRPr="00C4782F" w:rsidDel="00F6640B" w:rsidRDefault="00FA3D78">
      <w:pPr>
        <w:pStyle w:val="BodyNoIndent"/>
        <w:rPr>
          <w:del w:id="910" w:author="Mark Michaelis" w:date="2019-11-01T18:59:00Z"/>
        </w:rPr>
      </w:pPr>
      <w:del w:id="911" w:author="Mark Michaelis" w:date="2019-11-01T18:59:00Z">
        <w:r w:rsidRPr="00C4782F" w:rsidDel="00F6640B">
          <w:delText>Fortunately,</w:delText>
        </w:r>
        <w:r w:rsidR="00B26DD1" w:rsidDel="00F6640B">
          <w:delText xml:space="preserve"> </w:delText>
        </w:r>
      </w:del>
      <w:del w:id="912" w:author="Mark Michaelis" w:date="2019-10-26T15:59:00Z">
        <w:r w:rsidRPr="00C4782F" w:rsidDel="00885D78">
          <w:delText>it</w:delText>
        </w:r>
        <w:r w:rsidR="00B26DD1" w:rsidDel="00885D78">
          <w:delText xml:space="preserve"> </w:delText>
        </w:r>
        <w:r w:rsidRPr="00C4782F" w:rsidDel="00885D78">
          <w:delText>turns</w:delText>
        </w:r>
        <w:r w:rsidR="00B26DD1" w:rsidDel="00885D78">
          <w:delText xml:space="preserve"> </w:delText>
        </w:r>
        <w:r w:rsidRPr="00C4782F" w:rsidDel="00885D78">
          <w:delText>out</w:delText>
        </w:r>
        <w:r w:rsidR="00B26DD1" w:rsidDel="00885D78">
          <w:delText xml:space="preserve"> </w:delText>
        </w:r>
        <w:r w:rsidRPr="00C4782F" w:rsidDel="00885D78">
          <w:delText>that</w:delText>
        </w:r>
        <w:r w:rsidR="00B26DD1" w:rsidDel="00885D78">
          <w:delText xml:space="preserve"> </w:delText>
        </w:r>
      </w:del>
      <w:del w:id="913" w:author="Mark Michaelis" w:date="2019-11-01T18:59:00Z">
        <w:r w:rsidRPr="00C4782F" w:rsidDel="00F6640B">
          <w:delText>it</w:delText>
        </w:r>
        <w:r w:rsidR="00B26DD1" w:rsidDel="00F6640B">
          <w:delText xml:space="preserve"> </w:delText>
        </w:r>
        <w:r w:rsidRPr="00C4782F" w:rsidDel="00F6640B">
          <w:delText>is</w:delText>
        </w:r>
        <w:r w:rsidR="00B26DD1" w:rsidDel="00F6640B">
          <w:delText xml:space="preserve"> </w:delText>
        </w:r>
        <w:r w:rsidRPr="00C4782F" w:rsidDel="00F6640B">
          <w:delText>not</w:delText>
        </w:r>
        <w:r w:rsidR="00B26DD1" w:rsidDel="00F6640B">
          <w:delText xml:space="preserve"> </w:delText>
        </w:r>
        <w:r w:rsidRPr="00C4782F" w:rsidDel="00F6640B">
          <w:delText>too</w:delText>
        </w:r>
        <w:r w:rsidR="00B26DD1" w:rsidDel="00F6640B">
          <w:delText xml:space="preserve"> </w:delText>
        </w:r>
        <w:r w:rsidRPr="00C4782F" w:rsidDel="00F6640B">
          <w:delText>difficult</w:delText>
        </w:r>
        <w:r w:rsidR="00B26DD1" w:rsidDel="00F6640B">
          <w:delText xml:space="preserve"> </w:delText>
        </w:r>
        <w:r w:rsidRPr="00C4782F" w:rsidDel="00F6640B">
          <w:delText>to</w:delText>
        </w:r>
        <w:r w:rsidR="00B26DD1" w:rsidDel="00F6640B">
          <w:delText xml:space="preserve"> </w:delText>
        </w:r>
        <w:r w:rsidRPr="00C4782F" w:rsidDel="00F6640B">
          <w:delText>write</w:delText>
        </w:r>
        <w:r w:rsidR="00B26DD1" w:rsidDel="00F6640B">
          <w:delText xml:space="preserve"> </w:delText>
        </w:r>
        <w:r w:rsidRPr="00C4782F" w:rsidDel="00F6640B">
          <w:delText>a</w:delText>
        </w:r>
        <w:r w:rsidR="00B26DD1" w:rsidDel="00F6640B">
          <w:delText xml:space="preserve"> </w:delText>
        </w:r>
        <w:r w:rsidRPr="00C4782F" w:rsidDel="00F6640B">
          <w:delText>computer</w:delText>
        </w:r>
        <w:r w:rsidR="00B26DD1" w:rsidDel="00F6640B">
          <w:delText xml:space="preserve"> </w:delText>
        </w:r>
        <w:r w:rsidRPr="00C4782F" w:rsidDel="00F6640B">
          <w:delText>program</w:delText>
        </w:r>
        <w:r w:rsidR="00B26DD1" w:rsidDel="00F6640B">
          <w:delText xml:space="preserve"> </w:delText>
        </w:r>
        <w:r w:rsidRPr="00C4782F" w:rsidDel="00F6640B">
          <w:delText>that</w:delText>
        </w:r>
        <w:r w:rsidR="00B26DD1" w:rsidDel="00F6640B">
          <w:delText xml:space="preserve"> </w:delText>
        </w:r>
        <w:r w:rsidRPr="00C4782F" w:rsidDel="00F6640B">
          <w:delText>does</w:delText>
        </w:r>
        <w:r w:rsidR="00B26DD1" w:rsidDel="00F6640B">
          <w:delText xml:space="preserve"> </w:delText>
        </w:r>
        <w:r w:rsidRPr="00C4782F" w:rsidDel="00F6640B">
          <w:delText>these</w:delText>
        </w:r>
        <w:r w:rsidR="00B26DD1" w:rsidDel="00F6640B">
          <w:delText xml:space="preserve"> </w:delText>
        </w:r>
        <w:r w:rsidRPr="00C4782F" w:rsidDel="00F6640B">
          <w:delText>complex</w:delText>
        </w:r>
        <w:r w:rsidR="00B26DD1" w:rsidDel="00F6640B">
          <w:delText xml:space="preserve"> </w:delText>
        </w:r>
        <w:r w:rsidRPr="00C4782F" w:rsidDel="00F6640B">
          <w:delText>code</w:delText>
        </w:r>
        <w:r w:rsidR="00B26DD1" w:rsidDel="00F6640B">
          <w:delText xml:space="preserve"> </w:delText>
        </w:r>
        <w:r w:rsidRPr="00C4782F" w:rsidDel="00F6640B">
          <w:delText>transformations</w:delText>
        </w:r>
        <w:r w:rsidR="00B26DD1" w:rsidDel="00F6640B">
          <w:delText xml:space="preserve"> </w:delText>
        </w:r>
        <w:r w:rsidRPr="00C4782F" w:rsidDel="00F6640B">
          <w:delText>for</w:delText>
        </w:r>
        <w:r w:rsidR="00B26DD1" w:rsidDel="00F6640B">
          <w:delText xml:space="preserve"> </w:delText>
        </w:r>
        <w:r w:rsidRPr="00C4782F" w:rsidDel="00F6640B">
          <w:delText>you.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designers</w:delText>
        </w:r>
        <w:r w:rsidR="00B26DD1" w:rsidDel="00F6640B">
          <w:delText xml:space="preserve"> </w:delText>
        </w:r>
        <w:r w:rsidRPr="00C4782F" w:rsidDel="00F6640B">
          <w:delText>of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C#</w:delText>
        </w:r>
        <w:r w:rsidR="00B26DD1" w:rsidDel="00F6640B">
          <w:delText xml:space="preserve"> </w:delText>
        </w:r>
        <w:r w:rsidRPr="00C4782F" w:rsidDel="00F6640B">
          <w:delText>language</w:delText>
        </w:r>
        <w:r w:rsidR="00B26DD1" w:rsidDel="00F6640B">
          <w:delText xml:space="preserve"> </w:delText>
        </w:r>
        <w:r w:rsidRPr="00C4782F" w:rsidDel="00F6640B">
          <w:delText>realized</w:delText>
        </w:r>
        <w:r w:rsidR="00B26DD1" w:rsidDel="00F6640B">
          <w:delText xml:space="preserve"> </w:delText>
        </w:r>
        <w:r w:rsidRPr="00C4782F" w:rsidDel="00F6640B">
          <w:delText>this</w:delText>
        </w:r>
        <w:r w:rsidR="00B26DD1" w:rsidDel="00F6640B">
          <w:delText xml:space="preserve"> </w:delText>
        </w:r>
        <w:r w:rsidR="00134B8F" w:rsidDel="00F6640B">
          <w:delText>need</w:delText>
        </w:r>
        <w:r w:rsidR="00B26DD1" w:rsidDel="00F6640B">
          <w:delText xml:space="preserve"> </w:delText>
        </w:r>
        <w:r w:rsidR="00134B8F" w:rsidDel="00F6640B">
          <w:delText>would</w:delText>
        </w:r>
        <w:r w:rsidR="00B26DD1" w:rsidDel="00F6640B">
          <w:delText xml:space="preserve"> </w:delText>
        </w:r>
        <w:r w:rsidR="00134B8F" w:rsidDel="00F6640B">
          <w:delText>crop</w:delText>
        </w:r>
        <w:r w:rsidR="00B26DD1" w:rsidDel="00F6640B">
          <w:delText xml:space="preserve"> </w:delText>
        </w:r>
        <w:r w:rsidR="00134B8F" w:rsidDel="00F6640B">
          <w:delText>up</w:delText>
        </w:r>
        <w:r w:rsidRPr="00C4782F" w:rsidDel="00F6640B">
          <w:delText>,</w:delText>
        </w:r>
        <w:r w:rsidR="00B26DD1" w:rsidDel="00F6640B">
          <w:delText xml:space="preserve"> </w:delText>
        </w:r>
        <w:r w:rsidRPr="00C4782F" w:rsidDel="00F6640B">
          <w:delText>and</w:delText>
        </w:r>
        <w:r w:rsidR="00B26DD1" w:rsidDel="00F6640B">
          <w:delText xml:space="preserve"> </w:delText>
        </w:r>
        <w:r w:rsidR="00134B8F" w:rsidDel="00F6640B">
          <w:delText>they</w:delText>
        </w:r>
        <w:r w:rsidR="00B26DD1" w:rsidDel="00F6640B">
          <w:delText xml:space="preserve"> </w:delText>
        </w:r>
        <w:r w:rsidRPr="00C4782F" w:rsidDel="00F6640B">
          <w:delText>added</w:delText>
        </w:r>
        <w:r w:rsidR="00B26DD1" w:rsidDel="00F6640B">
          <w:delText xml:space="preserve"> </w:delText>
        </w:r>
        <w:r w:rsidRPr="00C4782F" w:rsidDel="00F6640B">
          <w:delText>such</w:delText>
        </w:r>
        <w:r w:rsidR="00B26DD1" w:rsidDel="00F6640B">
          <w:delText xml:space="preserve"> </w:delText>
        </w:r>
        <w:r w:rsidRPr="00C4782F" w:rsidDel="00F6640B">
          <w:delText>a</w:delText>
        </w:r>
        <w:r w:rsidR="00B26DD1" w:rsidDel="00F6640B">
          <w:delText xml:space="preserve"> </w:delText>
        </w:r>
        <w:r w:rsidRPr="00C4782F" w:rsidDel="00F6640B">
          <w:delText>capability</w:delText>
        </w:r>
        <w:r w:rsidR="00B26DD1" w:rsidDel="00F6640B">
          <w:delText xml:space="preserve"> </w:delText>
        </w:r>
        <w:r w:rsidRPr="00C4782F" w:rsidDel="00F6640B">
          <w:delText>to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C#</w:delText>
        </w:r>
        <w:r w:rsidR="00B26DD1" w:rsidDel="00F6640B">
          <w:delText xml:space="preserve"> </w:delText>
        </w:r>
        <w:r w:rsidRPr="00C4782F" w:rsidDel="00F6640B">
          <w:delText>5.0</w:delText>
        </w:r>
        <w:r w:rsidR="00B26DD1" w:rsidDel="00F6640B">
          <w:delText xml:space="preserve"> </w:delText>
        </w:r>
        <w:r w:rsidRPr="00C4782F" w:rsidDel="00F6640B">
          <w:delText>compiler.</w:delText>
        </w:r>
        <w:r w:rsidR="00B26DD1" w:rsidDel="00F6640B">
          <w:delText xml:space="preserve"> </w:delText>
        </w:r>
        <w:r w:rsidR="00543379" w:rsidDel="00F6640B">
          <w:delText>Starting</w:delText>
        </w:r>
        <w:r w:rsidR="00B26DD1" w:rsidDel="00F6640B">
          <w:delText xml:space="preserve"> </w:delText>
        </w:r>
        <w:r w:rsidR="00543379" w:rsidDel="00F6640B">
          <w:delText>with</w:delText>
        </w:r>
        <w:r w:rsidR="00B26DD1" w:rsidDel="00F6640B">
          <w:delText xml:space="preserve"> </w:delText>
        </w:r>
        <w:r w:rsidRPr="00C4782F" w:rsidDel="00F6640B">
          <w:delText>C#</w:delText>
        </w:r>
        <w:r w:rsidR="00B26DD1" w:rsidDel="00F6640B">
          <w:delText xml:space="preserve"> </w:delText>
        </w:r>
        <w:r w:rsidRPr="00C4782F" w:rsidDel="00F6640B">
          <w:delText>5.0,</w:delText>
        </w:r>
        <w:r w:rsidR="00B26DD1" w:rsidDel="00F6640B">
          <w:delText xml:space="preserve"> </w:delText>
        </w:r>
        <w:r w:rsidRPr="00C4782F" w:rsidDel="00F6640B">
          <w:delText>you</w:delText>
        </w:r>
        <w:r w:rsidR="00B26DD1" w:rsidDel="00F6640B">
          <w:delText xml:space="preserve"> </w:delText>
        </w:r>
        <w:r w:rsidRPr="00C4782F" w:rsidDel="00F6640B">
          <w:delText>can</w:delText>
        </w:r>
        <w:r w:rsidR="00B26DD1" w:rsidDel="00F6640B">
          <w:delText xml:space="preserve"> </w:delText>
        </w:r>
        <w:r w:rsidRPr="00C4782F" w:rsidDel="00F6640B">
          <w:delText>rewrite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synchronous</w:delText>
        </w:r>
        <w:r w:rsidR="00B26DD1" w:rsidDel="00F6640B">
          <w:delText xml:space="preserve"> </w:delText>
        </w:r>
        <w:r w:rsidRPr="00C4782F" w:rsidDel="00F6640B">
          <w:delText>program</w:delText>
        </w:r>
        <w:r w:rsidR="00B26DD1" w:rsidDel="00F6640B">
          <w:delText xml:space="preserve"> </w:delText>
        </w:r>
        <w:r w:rsidR="00134B8F" w:rsidDel="00F6640B">
          <w:delText>given</w:delText>
        </w:r>
        <w:r w:rsidR="00B26DD1" w:rsidDel="00F6640B">
          <w:delText xml:space="preserve"> </w:delText>
        </w:r>
        <w:r w:rsidR="00134B8F" w:rsidDel="00F6640B">
          <w:delText>earlier</w:delText>
        </w:r>
        <w:r w:rsidR="00B26DD1" w:rsidDel="00F6640B">
          <w:delText xml:space="preserve"> </w:delText>
        </w:r>
        <w:r w:rsidRPr="00C4782F" w:rsidDel="00F6640B">
          <w:delText>into</w:delText>
        </w:r>
        <w:r w:rsidR="00B26DD1" w:rsidDel="00F6640B">
          <w:delText xml:space="preserve"> </w:delText>
        </w:r>
        <w:r w:rsidRPr="00C4782F" w:rsidDel="00F6640B">
          <w:delText>an</w:delText>
        </w:r>
        <w:r w:rsidR="00B26DD1" w:rsidDel="00F6640B">
          <w:delText xml:space="preserve"> </w:delText>
        </w:r>
        <w:r w:rsidRPr="00C4782F" w:rsidDel="00F6640B">
          <w:delText>asynchronous</w:delText>
        </w:r>
        <w:r w:rsidR="00B26DD1" w:rsidDel="00F6640B">
          <w:delText xml:space="preserve"> </w:delText>
        </w:r>
        <w:r w:rsidRPr="00C4782F" w:rsidDel="00F6640B">
          <w:delText>program</w:delText>
        </w:r>
        <w:r w:rsidR="00B26DD1" w:rsidDel="00F6640B">
          <w:delText xml:space="preserve"> </w:delText>
        </w:r>
        <w:r w:rsidRPr="00C4782F" w:rsidDel="00F6640B">
          <w:delText>much</w:delText>
        </w:r>
        <w:r w:rsidR="00B26DD1" w:rsidDel="00F6640B">
          <w:delText xml:space="preserve"> </w:delText>
        </w:r>
        <w:r w:rsidRPr="00C4782F" w:rsidDel="00F6640B">
          <w:delText>more</w:delText>
        </w:r>
        <w:r w:rsidR="00B26DD1" w:rsidDel="00F6640B">
          <w:delText xml:space="preserve"> </w:delText>
        </w:r>
        <w:r w:rsidRPr="00C4782F" w:rsidDel="00F6640B">
          <w:delText>easily</w:delText>
        </w:r>
        <w:r w:rsidR="00B26DD1" w:rsidDel="00F6640B">
          <w:delText xml:space="preserve"> </w:delText>
        </w:r>
        <w:r w:rsidRPr="00C4782F" w:rsidDel="00F6640B">
          <w:delText>using</w:delText>
        </w:r>
        <w:r w:rsidR="00B26DD1" w:rsidDel="00F6640B">
          <w:delText xml:space="preserve"> </w:delText>
        </w:r>
        <w:r w:rsidR="00BA7ABE" w:rsidDel="00F6640B">
          <w:delText>TAP</w:delText>
        </w:r>
        <w:r w:rsidRPr="00C4782F" w:rsidDel="00F6640B">
          <w:delText>;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C#</w:delText>
        </w:r>
        <w:r w:rsidR="00B26DD1" w:rsidDel="00F6640B">
          <w:delText xml:space="preserve"> </w:delText>
        </w:r>
        <w:r w:rsidRPr="00C4782F" w:rsidDel="00F6640B">
          <w:delText>compiler</w:delText>
        </w:r>
        <w:r w:rsidR="00B26DD1" w:rsidDel="00F6640B">
          <w:delText xml:space="preserve"> </w:delText>
        </w:r>
        <w:r w:rsidRPr="00C4782F" w:rsidDel="00F6640B">
          <w:delText>then</w:delText>
        </w:r>
        <w:r w:rsidR="00B26DD1" w:rsidDel="00F6640B">
          <w:delText xml:space="preserve"> </w:delText>
        </w:r>
        <w:r w:rsidRPr="00C4782F" w:rsidDel="00F6640B">
          <w:delText>does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tedious</w:delText>
        </w:r>
        <w:r w:rsidR="00B26DD1" w:rsidDel="00F6640B">
          <w:delText xml:space="preserve"> </w:delText>
        </w:r>
        <w:r w:rsidRPr="00C4782F" w:rsidDel="00F6640B">
          <w:delText>work</w:delText>
        </w:r>
        <w:r w:rsidR="00B26DD1" w:rsidDel="00F6640B">
          <w:delText xml:space="preserve"> </w:delText>
        </w:r>
        <w:r w:rsidRPr="00C4782F" w:rsidDel="00F6640B">
          <w:delText>of</w:delText>
        </w:r>
        <w:r w:rsidR="00B26DD1" w:rsidDel="00F6640B">
          <w:delText xml:space="preserve"> </w:delText>
        </w:r>
        <w:r w:rsidRPr="00C4782F" w:rsidDel="00F6640B">
          <w:delText>transforming</w:delText>
        </w:r>
        <w:r w:rsidR="00B26DD1" w:rsidDel="00F6640B">
          <w:delText xml:space="preserve"> </w:delText>
        </w:r>
        <w:r w:rsidRPr="00C4782F" w:rsidDel="00F6640B">
          <w:delText>your</w:delText>
        </w:r>
        <w:r w:rsidR="00B26DD1" w:rsidDel="00F6640B">
          <w:delText xml:space="preserve"> </w:delText>
        </w:r>
        <w:r w:rsidRPr="00C4782F" w:rsidDel="00F6640B">
          <w:delText>method</w:delText>
        </w:r>
        <w:r w:rsidR="00B26DD1" w:rsidDel="00F6640B">
          <w:delText xml:space="preserve"> </w:delText>
        </w:r>
        <w:r w:rsidRPr="00C4782F" w:rsidDel="00F6640B">
          <w:delText>into</w:delText>
        </w:r>
        <w:r w:rsidR="00B26DD1" w:rsidDel="00F6640B">
          <w:delText xml:space="preserve"> </w:delText>
        </w:r>
        <w:r w:rsidRPr="00C4782F" w:rsidDel="00F6640B">
          <w:delText>a</w:delText>
        </w:r>
        <w:r w:rsidR="00B26DD1" w:rsidDel="00F6640B">
          <w:delText xml:space="preserve"> </w:delText>
        </w:r>
        <w:r w:rsidRPr="00C4782F" w:rsidDel="00F6640B">
          <w:delText>series</w:delText>
        </w:r>
        <w:r w:rsidR="00B26DD1" w:rsidDel="00F6640B">
          <w:delText xml:space="preserve"> </w:delText>
        </w:r>
        <w:r w:rsidRPr="00C4782F" w:rsidDel="00F6640B">
          <w:delText>of</w:delText>
        </w:r>
        <w:r w:rsidR="00B26DD1" w:rsidDel="00F6640B">
          <w:delText xml:space="preserve"> </w:delText>
        </w:r>
        <w:r w:rsidRPr="00C4782F" w:rsidDel="00F6640B">
          <w:delText>task</w:delText>
        </w:r>
        <w:r w:rsidR="00B26DD1" w:rsidDel="00F6640B">
          <w:delText xml:space="preserve"> </w:delText>
        </w:r>
        <w:r w:rsidRPr="00C4782F" w:rsidDel="00F6640B">
          <w:delText>continuations.</w:delText>
        </w:r>
        <w:r w:rsidR="00B26DD1" w:rsidDel="00F6640B">
          <w:delText xml:space="preserve"> </w:delText>
        </w:r>
        <w:r w:rsidR="00A6283F" w:rsidDel="00F6640B">
          <w:delText>Listing</w:delText>
        </w:r>
        <w:r w:rsidR="00B26DD1" w:rsidDel="00F6640B">
          <w:delText xml:space="preserve"> </w:delText>
        </w:r>
        <w:r w:rsidR="00A6283F" w:rsidDel="00F6640B">
          <w:delText>19.</w:delText>
        </w:r>
        <w:r w:rsidR="00C7066B" w:rsidDel="00F6640B">
          <w:delText>15</w:delText>
        </w:r>
        <w:r w:rsidR="00B26DD1" w:rsidDel="00F6640B">
          <w:delText xml:space="preserve"> </w:delText>
        </w:r>
        <w:r w:rsidRPr="00C4782F" w:rsidDel="00F6640B">
          <w:delText>shows</w:delText>
        </w:r>
        <w:r w:rsidR="00B26DD1" w:rsidDel="00F6640B">
          <w:delText xml:space="preserve"> </w:delText>
        </w:r>
        <w:r w:rsidRPr="00C4782F" w:rsidDel="00F6640B">
          <w:delText>how</w:delText>
        </w:r>
        <w:r w:rsidR="00B26DD1" w:rsidDel="00F6640B">
          <w:delText xml:space="preserve"> </w:delText>
        </w:r>
        <w:r w:rsidRPr="00C4782F" w:rsidDel="00F6640B">
          <w:delText>to</w:delText>
        </w:r>
        <w:r w:rsidR="00B26DD1" w:rsidDel="00F6640B">
          <w:delText xml:space="preserve"> </w:delText>
        </w:r>
        <w:r w:rsidRPr="00C4782F" w:rsidDel="00F6640B">
          <w:delText>rewrite</w:delText>
        </w:r>
        <w:r w:rsidR="00B26DD1" w:rsidDel="00F6640B">
          <w:delText xml:space="preserve"> </w:delText>
        </w:r>
        <w:r w:rsidR="00A6283F" w:rsidDel="00F6640B">
          <w:delText>Listing</w:delText>
        </w:r>
        <w:r w:rsidR="00B26DD1" w:rsidDel="00F6640B">
          <w:delText xml:space="preserve"> </w:delText>
        </w:r>
        <w:r w:rsidR="00A6283F" w:rsidDel="00F6640B">
          <w:delText>19.</w:delText>
        </w:r>
        <w:r w:rsidR="00C7066B" w:rsidDel="00F6640B">
          <w:delText>13</w:delText>
        </w:r>
        <w:r w:rsidR="00B26DD1" w:rsidDel="00F6640B">
          <w:delText xml:space="preserve"> </w:delText>
        </w:r>
        <w:r w:rsidRPr="00C4782F" w:rsidDel="00F6640B">
          <w:delText>into</w:delText>
        </w:r>
        <w:r w:rsidR="00B26DD1" w:rsidDel="00F6640B">
          <w:delText xml:space="preserve"> </w:delText>
        </w:r>
        <w:r w:rsidRPr="00C4782F" w:rsidDel="00F6640B">
          <w:delText>an</w:delText>
        </w:r>
        <w:r w:rsidR="00B26DD1" w:rsidDel="00F6640B">
          <w:delText xml:space="preserve"> </w:delText>
        </w:r>
        <w:r w:rsidRPr="00C4782F" w:rsidDel="00F6640B">
          <w:delText>asynchronous</w:delText>
        </w:r>
        <w:r w:rsidR="00B26DD1" w:rsidDel="00F6640B">
          <w:delText xml:space="preserve"> </w:delText>
        </w:r>
        <w:r w:rsidRPr="00C4782F" w:rsidDel="00F6640B">
          <w:delText>method</w:delText>
        </w:r>
        <w:r w:rsidR="00B26DD1" w:rsidDel="00F6640B">
          <w:delText xml:space="preserve"> </w:delText>
        </w:r>
        <w:r w:rsidRPr="00C4782F" w:rsidDel="00F6640B">
          <w:delText>without</w:delText>
        </w:r>
        <w:r w:rsidR="00B26DD1" w:rsidDel="00F6640B">
          <w:delText xml:space="preserve"> </w:delText>
        </w:r>
        <w:r w:rsidRPr="00C4782F" w:rsidDel="00F6640B">
          <w:delText>the</w:delText>
        </w:r>
        <w:r w:rsidR="00B26DD1" w:rsidDel="00F6640B">
          <w:delText xml:space="preserve"> </w:delText>
        </w:r>
        <w:r w:rsidRPr="00C4782F" w:rsidDel="00F6640B">
          <w:delText>major</w:delText>
        </w:r>
        <w:r w:rsidR="00B26DD1" w:rsidDel="00F6640B">
          <w:delText xml:space="preserve"> </w:delText>
        </w:r>
        <w:r w:rsidRPr="00C4782F" w:rsidDel="00F6640B">
          <w:delText>structural</w:delText>
        </w:r>
        <w:r w:rsidR="00B26DD1" w:rsidDel="00F6640B">
          <w:delText xml:space="preserve"> </w:delText>
        </w:r>
        <w:r w:rsidRPr="00C4782F" w:rsidDel="00F6640B">
          <w:delText>changes</w:delText>
        </w:r>
        <w:r w:rsidR="00B26DD1" w:rsidDel="00F6640B">
          <w:delText xml:space="preserve"> </w:delText>
        </w:r>
        <w:r w:rsidRPr="00C4782F" w:rsidDel="00F6640B">
          <w:delText>of</w:delText>
        </w:r>
        <w:r w:rsidR="00B26DD1" w:rsidDel="00F6640B">
          <w:delText xml:space="preserve"> </w:delText>
        </w:r>
        <w:r w:rsidR="00A6283F" w:rsidDel="00F6640B">
          <w:delText>Listing</w:delText>
        </w:r>
        <w:r w:rsidR="00B26DD1" w:rsidDel="00F6640B">
          <w:delText xml:space="preserve"> </w:delText>
        </w:r>
        <w:r w:rsidR="00A6283F" w:rsidDel="00F6640B">
          <w:delText>19.</w:delText>
        </w:r>
        <w:r w:rsidR="00C7066B" w:rsidDel="00F6640B">
          <w:delText>14</w:delText>
        </w:r>
        <w:r w:rsidRPr="00C4782F" w:rsidDel="00F6640B">
          <w:delText>.</w:delText>
        </w:r>
      </w:del>
    </w:p>
    <w:p w14:paraId="2FE54D5A" w14:textId="66FDC2D6" w:rsidR="00E73B39" w:rsidRPr="00C4782F" w:rsidRDefault="00A6283F" w:rsidP="0063286B">
      <w:pPr>
        <w:pStyle w:val="ListingHead"/>
      </w:pPr>
      <w:r w:rsidRPr="0063286B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914" w:author="Kevin" w:date="2020-04-04T14:35:00Z">
        <w:r w:rsidRPr="0063286B" w:rsidDel="000404C8">
          <w:rPr>
            <w:rStyle w:val="ListingNumber"/>
          </w:rPr>
          <w:delText>19.</w:delText>
        </w:r>
        <w:r w:rsidR="00C7066B" w:rsidRPr="0063286B" w:rsidDel="000404C8">
          <w:rPr>
            <w:rStyle w:val="ListingNumber"/>
          </w:rPr>
          <w:delText>1</w:delText>
        </w:r>
      </w:del>
      <w:ins w:id="915" w:author="Mark Michaelis" w:date="2019-11-01T18:10:00Z">
        <w:del w:id="916" w:author="Kevin" w:date="2020-04-04T14:35:00Z">
          <w:r w:rsidR="00D12D36" w:rsidDel="000404C8">
            <w:rPr>
              <w:rStyle w:val="ListingNumber"/>
            </w:rPr>
            <w:delText>4</w:delText>
          </w:r>
        </w:del>
      </w:ins>
      <w:del w:id="917" w:author="Kevin" w:date="2020-04-04T14:35:00Z">
        <w:r w:rsidR="00C7066B" w:rsidRPr="0063286B" w:rsidDel="000404C8">
          <w:rPr>
            <w:rStyle w:val="ListingNumber"/>
          </w:rPr>
          <w:delText>5</w:delText>
        </w:r>
      </w:del>
      <w:ins w:id="918" w:author="Kevin" w:date="2020-04-04T14:35:00Z">
        <w:r w:rsidR="000404C8">
          <w:rPr>
            <w:rStyle w:val="ListingNumber"/>
          </w:rPr>
          <w:t>20.2</w:t>
        </w:r>
      </w:ins>
      <w:r w:rsidR="00B26DD1">
        <w:rPr>
          <w:rStyle w:val="ListingNumber"/>
        </w:rPr>
        <w:t>: </w:t>
      </w:r>
      <w:r w:rsidR="00FA3D78" w:rsidRPr="00C4782F">
        <w:t>An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Web</w:t>
      </w:r>
      <w:r w:rsidR="00B26DD1">
        <w:t xml:space="preserve"> </w:t>
      </w:r>
      <w:r w:rsidR="00FA3D78" w:rsidRPr="00C4782F">
        <w:t>Request</w:t>
      </w:r>
      <w:r w:rsidR="00B26DD1">
        <w:t xml:space="preserve"> </w:t>
      </w:r>
      <w:r w:rsidR="00FA3D78" w:rsidRPr="00E95117">
        <w:rPr>
          <w:rStyle w:val="CPKeyword"/>
          <w:rPrChange w:id="919" w:author="Austen Frostad" w:date="2020-04-15T01:43:00Z">
            <w:rPr/>
          </w:rPrChange>
        </w:rPr>
        <w:t>Using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E95117">
        <w:rPr>
          <w:rStyle w:val="CPKeyword"/>
          <w:rPrChange w:id="920" w:author="Austen Frostad" w:date="2020-04-15T01:43:00Z">
            <w:rPr/>
          </w:rPrChange>
        </w:rPr>
        <w:t>Task</w:t>
      </w:r>
      <w:r w:rsidR="00FA3D78" w:rsidRPr="00C4782F">
        <w:t>-</w:t>
      </w:r>
      <w:r w:rsidR="00E20A71">
        <w:t>b</w:t>
      </w:r>
      <w:r w:rsidR="00FA3D78" w:rsidRPr="00C4782F">
        <w:t>ased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Pattern</w:t>
      </w:r>
    </w:p>
    <w:p w14:paraId="0AD54379" w14:textId="556BC984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328A4144" w14:textId="69986F6D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System.IO;</w:t>
      </w:r>
    </w:p>
    <w:p w14:paraId="7CF68C0A" w14:textId="0F285F48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System.Net;</w:t>
      </w:r>
    </w:p>
    <w:p w14:paraId="196760A2" w14:textId="07D158D8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System.Linq;</w:t>
      </w:r>
    </w:p>
    <w:p w14:paraId="2DF2EA37" w14:textId="6B786721" w:rsidR="00E73B39" w:rsidRDefault="00FA3D78">
      <w:pPr>
        <w:pStyle w:val="CDT"/>
        <w:rPr>
          <w:ins w:id="921" w:author="Mark Michaelis" w:date="2019-11-01T19:36:00Z"/>
        </w:rPr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System.Threading.Tasks;</w:t>
      </w:r>
    </w:p>
    <w:p w14:paraId="051945BE" w14:textId="793F385F" w:rsidR="00AE0482" w:rsidRPr="00C4782F" w:rsidRDefault="00AE0482">
      <w:pPr>
        <w:pStyle w:val="CDT"/>
        <w:rPr>
          <w:del w:id="922" w:author="Austen Frostad" w:date="2020-04-15T01:48:00Z"/>
        </w:rPr>
      </w:pPr>
      <w:ins w:id="923" w:author="Mark Michaelis" w:date="2019-11-01T19:36:00Z">
        <w:del w:id="924" w:author="Austen Frostad" w:date="2020-04-15T01:48:00Z">
          <w:r>
            <w:rPr>
              <w:rStyle w:val="CPKeyword"/>
            </w:rPr>
            <w:delText>using</w:delText>
          </w:r>
          <w:r w:rsidRPr="006A27E5">
            <w:delText xml:space="preserve"> </w:delText>
          </w:r>
          <w:r w:rsidR="00BA0BB0" w:rsidRPr="006A27E5">
            <w:delText>System.Runtime.ExceptionServices;</w:delText>
          </w:r>
        </w:del>
      </w:ins>
    </w:p>
    <w:p w14:paraId="5B0FFEC5" w14:textId="77777777" w:rsidR="00E73B39" w:rsidRPr="00C4782F" w:rsidRDefault="00E73B39">
      <w:pPr>
        <w:pStyle w:val="CDT"/>
      </w:pPr>
    </w:p>
    <w:p w14:paraId="0FADADA7" w14:textId="0EA12F28" w:rsidR="00E73B39" w:rsidRPr="00C4782F" w:rsidRDefault="00FA3D78">
      <w:pPr>
        <w:pStyle w:val="CDT"/>
      </w:pPr>
      <w:r w:rsidRPr="00C4782F">
        <w:rPr>
          <w:rStyle w:val="CPKeyword"/>
        </w:rPr>
        <w:t>public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class</w:t>
      </w:r>
      <w:r w:rsidR="00B26DD1">
        <w:t xml:space="preserve"> </w:t>
      </w:r>
      <w:r w:rsidRPr="00C4782F">
        <w:t>Program</w:t>
      </w:r>
    </w:p>
    <w:p w14:paraId="14EB8A3B" w14:textId="77777777" w:rsidR="00E73B39" w:rsidRPr="00C4782F" w:rsidDel="00BA0BB0" w:rsidRDefault="00FA3D78">
      <w:pPr>
        <w:pStyle w:val="CDT"/>
        <w:rPr>
          <w:del w:id="925" w:author="Mark Michaelis" w:date="2019-11-01T19:37:00Z"/>
        </w:rPr>
      </w:pPr>
      <w:r w:rsidRPr="00C4782F">
        <w:t>{</w:t>
      </w:r>
    </w:p>
    <w:p w14:paraId="2B22B381" w14:textId="351DAD38" w:rsidR="00E73B39" w:rsidRPr="00C4782F" w:rsidDel="006F5FE7" w:rsidRDefault="00B26DD1">
      <w:pPr>
        <w:pStyle w:val="CDTGrayline"/>
        <w:ind w:left="0"/>
        <w:rPr>
          <w:del w:id="926" w:author="Mark Michaelis" w:date="2019-11-01T19:09:00Z"/>
        </w:rPr>
        <w:pPrChange w:id="927" w:author="Mark Michaelis" w:date="2019-11-01T19:37:00Z">
          <w:pPr>
            <w:pStyle w:val="CDT"/>
          </w:pPr>
        </w:pPrChange>
      </w:pPr>
      <w:del w:id="928" w:author="Mark Michaelis" w:date="2019-11-01T19:09:00Z">
        <w:r w:rsidDel="006F5FE7">
          <w:delText xml:space="preserve">  </w:delText>
        </w:r>
        <w:r w:rsidR="00FA3D78" w:rsidRPr="000401EE" w:rsidDel="006F5FE7">
          <w:rPr>
            <w:rStyle w:val="CPKeyword"/>
          </w:rPr>
          <w:delText>private</w:delText>
        </w:r>
        <w:r w:rsidDel="006F5FE7">
          <w:rPr>
            <w:rStyle w:val="CPKeyword"/>
          </w:rPr>
          <w:delText xml:space="preserve"> </w:delText>
        </w:r>
        <w:r w:rsidR="00FA3D78" w:rsidRPr="000401EE" w:rsidDel="006F5FE7">
          <w:rPr>
            <w:rStyle w:val="CPKeyword"/>
          </w:rPr>
          <w:delText>static</w:delText>
        </w:r>
        <w:r w:rsidDel="006F5FE7">
          <w:rPr>
            <w:rStyle w:val="CPKeyword"/>
          </w:rPr>
          <w:delText xml:space="preserve"> </w:delText>
        </w:r>
        <w:r w:rsidR="00FA3D78" w:rsidRPr="00C4782F" w:rsidDel="006F5FE7">
          <w:rPr>
            <w:rStyle w:val="E4CPKeyword"/>
          </w:rPr>
          <w:delText>async</w:delText>
        </w:r>
        <w:r w:rsidDel="006F5FE7">
          <w:delText xml:space="preserve"> </w:delText>
        </w:r>
        <w:r w:rsidR="00FA3D78" w:rsidRPr="00C4782F" w:rsidDel="006F5FE7">
          <w:delText>Task</w:delText>
        </w:r>
        <w:r w:rsidDel="006F5FE7">
          <w:delText xml:space="preserve"> </w:delText>
        </w:r>
        <w:r w:rsidR="00FA3D78" w:rsidRPr="00C4782F" w:rsidDel="006F5FE7">
          <w:delText>WriteWebRequestSize</w:delText>
        </w:r>
        <w:r w:rsidR="00FA3D78" w:rsidRPr="00C4782F" w:rsidDel="006F5FE7">
          <w:rPr>
            <w:rStyle w:val="E4"/>
          </w:rPr>
          <w:delText>Async</w:delText>
        </w:r>
        <w:r w:rsidR="00FA3D78" w:rsidRPr="00C4782F" w:rsidDel="006F5FE7">
          <w:delText>(</w:delText>
        </w:r>
      </w:del>
    </w:p>
    <w:p w14:paraId="6D4D2CEF" w14:textId="3F87FFB0" w:rsidR="00E73B39" w:rsidRPr="00C4782F" w:rsidDel="006F5FE7" w:rsidRDefault="00B26DD1">
      <w:pPr>
        <w:pStyle w:val="CDTGrayline"/>
        <w:ind w:left="0"/>
        <w:rPr>
          <w:del w:id="929" w:author="Mark Michaelis" w:date="2019-11-01T19:09:00Z"/>
        </w:rPr>
        <w:pPrChange w:id="930" w:author="Mark Michaelis" w:date="2019-11-01T19:37:00Z">
          <w:pPr>
            <w:pStyle w:val="CDT"/>
          </w:pPr>
        </w:pPrChange>
      </w:pPr>
      <w:del w:id="931" w:author="Mark Michaelis" w:date="2019-11-01T19:09:00Z">
        <w:r w:rsidDel="006F5FE7">
          <w:delText xml:space="preserve">      </w:delText>
        </w:r>
        <w:r w:rsidR="00FA3D78" w:rsidRPr="00C4782F" w:rsidDel="006F5FE7">
          <w:rPr>
            <w:rStyle w:val="CPKeyword"/>
          </w:rPr>
          <w:delText>string</w:delText>
        </w:r>
        <w:r w:rsidDel="006F5FE7">
          <w:delText xml:space="preserve"> </w:delText>
        </w:r>
        <w:r w:rsidR="00FA3D78" w:rsidRPr="00C4782F" w:rsidDel="006F5FE7">
          <w:delText>url)</w:delText>
        </w:r>
      </w:del>
    </w:p>
    <w:p w14:paraId="44C1BB32" w14:textId="65244DB2" w:rsidR="00E73B39" w:rsidRPr="006F5FE7" w:rsidDel="00B8538B" w:rsidRDefault="00B26DD1">
      <w:pPr>
        <w:pStyle w:val="CDTGrayline"/>
        <w:ind w:left="0"/>
        <w:rPr>
          <w:del w:id="932" w:author="Mark Michaelis" w:date="2019-11-01T19:09:00Z"/>
        </w:rPr>
        <w:pPrChange w:id="933" w:author="Mark Michaelis" w:date="2019-11-01T19:37:00Z">
          <w:pPr>
            <w:pStyle w:val="CDT"/>
          </w:pPr>
        </w:pPrChange>
      </w:pPr>
      <w:del w:id="934" w:author="Mark Michaelis" w:date="2019-11-01T19:09:00Z">
        <w:r w:rsidRPr="006F5FE7" w:rsidDel="00B8538B">
          <w:delText xml:space="preserve">  </w:delText>
        </w:r>
        <w:r w:rsidR="00FA3D78" w:rsidRPr="006F5FE7" w:rsidDel="00B8538B">
          <w:delText>{</w:delText>
        </w:r>
      </w:del>
    </w:p>
    <w:p w14:paraId="44547EF8" w14:textId="77777777" w:rsidR="00DD27AF" w:rsidRPr="006A27E5" w:rsidRDefault="00DD27AF" w:rsidP="006A27E5">
      <w:pPr>
        <w:pStyle w:val="CDT"/>
        <w:rPr>
          <w:ins w:id="935" w:author="Mark Michaelis" w:date="2019-11-01T19:07:00Z"/>
          <w:rFonts w:eastAsia="Times New Roman"/>
        </w:rPr>
      </w:pPr>
      <w:ins w:id="936" w:author="Mark Michaelis" w:date="2019-11-01T19:07:00Z">
        <w:r w:rsidRPr="006A27E5">
          <w:rPr>
            <w:rFonts w:eastAsia="Times New Roman"/>
          </w:rPr>
          <w:t xml:space="preserve">  </w:t>
        </w:r>
      </w:ins>
    </w:p>
    <w:p w14:paraId="57373611" w14:textId="31E1A1BA" w:rsidR="00E73B39" w:rsidRPr="006F5FE7" w:rsidDel="00DD27AF" w:rsidRDefault="00B26DD1">
      <w:pPr>
        <w:pStyle w:val="CDT"/>
        <w:rPr>
          <w:del w:id="937" w:author="Mark Michaelis" w:date="2019-11-01T19:07:00Z"/>
        </w:rPr>
      </w:pPr>
      <w:del w:id="938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try</w:delText>
        </w:r>
      </w:del>
    </w:p>
    <w:p w14:paraId="7C222042" w14:textId="5A6BAB59" w:rsidR="00E73B39" w:rsidRPr="006F5FE7" w:rsidDel="00DD27AF" w:rsidRDefault="00B26DD1">
      <w:pPr>
        <w:pStyle w:val="CDT"/>
        <w:rPr>
          <w:del w:id="939" w:author="Mark Michaelis" w:date="2019-11-01T19:07:00Z"/>
        </w:rPr>
      </w:pPr>
      <w:del w:id="940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443C8E5F" w14:textId="5674970C" w:rsidR="00E73B39" w:rsidRPr="006F5FE7" w:rsidDel="00DD27AF" w:rsidRDefault="00B26DD1">
      <w:pPr>
        <w:pStyle w:val="CDT"/>
        <w:rPr>
          <w:del w:id="941" w:author="Mark Michaelis" w:date="2019-11-01T19:07:00Z"/>
        </w:rPr>
      </w:pPr>
      <w:del w:id="942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WebRequest</w:delText>
        </w:r>
        <w:r w:rsidRPr="006F5FE7" w:rsidDel="00DD27AF">
          <w:delText xml:space="preserve"> </w:delText>
        </w:r>
        <w:r w:rsidR="00FA3D78" w:rsidRPr="006F5FE7" w:rsidDel="00DD27AF">
          <w:delText>webRequest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</w:del>
    </w:p>
    <w:p w14:paraId="622E98DE" w14:textId="3AAFCC74" w:rsidR="00E73B39" w:rsidRPr="006F5FE7" w:rsidDel="00DD27AF" w:rsidRDefault="00B26DD1">
      <w:pPr>
        <w:pStyle w:val="CDT"/>
        <w:rPr>
          <w:del w:id="943" w:author="Mark Michaelis" w:date="2019-11-01T19:07:00Z"/>
        </w:rPr>
      </w:pPr>
      <w:del w:id="944" w:author="Mark Michaelis" w:date="2019-11-01T19:07:00Z">
        <w:r w:rsidRPr="006F5FE7" w:rsidDel="00DD27AF">
          <w:delText xml:space="preserve">              </w:delText>
        </w:r>
        <w:r w:rsidR="00FA3D78" w:rsidRPr="006F5FE7" w:rsidDel="00DD27AF">
          <w:delText>WebRequest.Create(url);</w:delText>
        </w:r>
      </w:del>
    </w:p>
    <w:p w14:paraId="30AB6BFE" w14:textId="3BDDBD36" w:rsidR="00E73B39" w:rsidRPr="006F5FE7" w:rsidDel="00DD27AF" w:rsidRDefault="00B26DD1">
      <w:pPr>
        <w:pStyle w:val="CDT"/>
        <w:rPr>
          <w:del w:id="945" w:author="Mark Michaelis" w:date="2019-11-01T19:07:00Z"/>
        </w:rPr>
      </w:pPr>
      <w:del w:id="946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WebResponse</w:delText>
        </w:r>
        <w:r w:rsidRPr="006F5FE7" w:rsidDel="00DD27AF">
          <w:delText xml:space="preserve"> </w:delText>
        </w:r>
        <w:r w:rsidR="00FA3D78" w:rsidRPr="006F5FE7" w:rsidDel="00DD27AF">
          <w:delText>response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</w:del>
    </w:p>
    <w:p w14:paraId="3B5AC5F7" w14:textId="70A83CB5" w:rsidR="00E73B39" w:rsidRPr="006F5FE7" w:rsidDel="00DD27AF" w:rsidRDefault="00B26DD1">
      <w:pPr>
        <w:pStyle w:val="CDT"/>
        <w:rPr>
          <w:del w:id="947" w:author="Mark Michaelis" w:date="2019-11-01T19:07:00Z"/>
        </w:rPr>
      </w:pPr>
      <w:del w:id="948" w:author="Mark Michaelis" w:date="2019-11-01T19:07:00Z">
        <w:r w:rsidRPr="006F5FE7" w:rsidDel="00DD27AF">
          <w:delText xml:space="preserve">              </w:delText>
        </w:r>
        <w:r w:rsidR="00FA3D78" w:rsidRPr="006F5FE7" w:rsidDel="00DD27AF">
          <w:rPr>
            <w:rStyle w:val="E4CPKeyword"/>
          </w:rPr>
          <w:delText>await</w:delText>
        </w:r>
        <w:r w:rsidRPr="006F5FE7" w:rsidDel="00DD27AF">
          <w:delText xml:space="preserve"> </w:delText>
        </w:r>
        <w:r w:rsidR="00FA3D78" w:rsidRPr="006F5FE7" w:rsidDel="00DD27AF">
          <w:delText>webRequest.GetResponse</w:delText>
        </w:r>
        <w:r w:rsidR="00FA3D78" w:rsidRPr="006F5FE7" w:rsidDel="00DD27AF">
          <w:rPr>
            <w:rStyle w:val="E4"/>
          </w:rPr>
          <w:delText>Async</w:delText>
        </w:r>
        <w:r w:rsidR="00FA3D78" w:rsidRPr="006F5FE7" w:rsidDel="00DD27AF">
          <w:delText>();</w:delText>
        </w:r>
      </w:del>
    </w:p>
    <w:p w14:paraId="246974A4" w14:textId="1B250C6A" w:rsidR="00E73B39" w:rsidRPr="006F5FE7" w:rsidDel="00DD27AF" w:rsidRDefault="00B26DD1">
      <w:pPr>
        <w:pStyle w:val="CDT"/>
        <w:rPr>
          <w:del w:id="949" w:author="Mark Michaelis" w:date="2019-11-01T19:07:00Z"/>
        </w:rPr>
      </w:pPr>
      <w:del w:id="950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rPr>
            <w:rStyle w:val="CPKeyword"/>
          </w:rPr>
          <w:delText>using</w:delText>
        </w:r>
        <w:r w:rsidR="00FA3D78" w:rsidRPr="006F5FE7" w:rsidDel="00DD27AF">
          <w:delText>(StreamReader</w:delText>
        </w:r>
        <w:r w:rsidRPr="006F5FE7" w:rsidDel="00DD27AF">
          <w:delText xml:space="preserve"> </w:delText>
        </w:r>
        <w:r w:rsidR="00FA3D78" w:rsidRPr="006F5FE7" w:rsidDel="00DD27AF">
          <w:delText>reader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</w:del>
    </w:p>
    <w:p w14:paraId="7CAC7E3B" w14:textId="6AABF54C" w:rsidR="00E73B39" w:rsidRPr="006F5FE7" w:rsidDel="00DD27AF" w:rsidRDefault="00B26DD1">
      <w:pPr>
        <w:pStyle w:val="CDT"/>
        <w:rPr>
          <w:del w:id="951" w:author="Mark Michaelis" w:date="2019-11-01T19:07:00Z"/>
        </w:rPr>
      </w:pPr>
      <w:del w:id="952" w:author="Mark Michaelis" w:date="2019-11-01T19:07:00Z">
        <w:r w:rsidRPr="006F5FE7" w:rsidDel="00DD27AF">
          <w:delText xml:space="preserve">              </w:delText>
        </w:r>
        <w:r w:rsidR="00FA3D78" w:rsidRPr="006F5FE7" w:rsidDel="00DD27AF">
          <w:rPr>
            <w:rStyle w:val="CPKeyword"/>
          </w:rPr>
          <w:delText>new</w:delText>
        </w:r>
        <w:r w:rsidRPr="006F5FE7" w:rsidDel="00DD27AF">
          <w:delText xml:space="preserve"> </w:delText>
        </w:r>
        <w:r w:rsidR="00FA3D78" w:rsidRPr="006F5FE7" w:rsidDel="00DD27AF">
          <w:delText>StreamReader(</w:delText>
        </w:r>
      </w:del>
    </w:p>
    <w:p w14:paraId="0073A8A8" w14:textId="6218FD33" w:rsidR="00E73B39" w:rsidRPr="006F5FE7" w:rsidDel="00DD27AF" w:rsidRDefault="00B26DD1">
      <w:pPr>
        <w:pStyle w:val="CDT"/>
        <w:rPr>
          <w:del w:id="953" w:author="Mark Michaelis" w:date="2019-11-01T19:07:00Z"/>
        </w:rPr>
      </w:pPr>
      <w:del w:id="954" w:author="Mark Michaelis" w:date="2019-11-01T19:07:00Z">
        <w:r w:rsidRPr="006F5FE7" w:rsidDel="00DD27AF">
          <w:delText xml:space="preserve">                  </w:delText>
        </w:r>
        <w:r w:rsidR="00FA3D78" w:rsidRPr="006F5FE7" w:rsidDel="00DD27AF">
          <w:delText>response.GetResponseStream()))</w:delText>
        </w:r>
      </w:del>
    </w:p>
    <w:p w14:paraId="7019D506" w14:textId="7A1063B9" w:rsidR="00E73B39" w:rsidRPr="006F5FE7" w:rsidDel="00DD27AF" w:rsidRDefault="00B26DD1">
      <w:pPr>
        <w:pStyle w:val="CDT"/>
        <w:rPr>
          <w:del w:id="955" w:author="Mark Michaelis" w:date="2019-11-01T19:07:00Z"/>
        </w:rPr>
      </w:pPr>
      <w:del w:id="956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{</w:delText>
        </w:r>
      </w:del>
    </w:p>
    <w:p w14:paraId="2A0E3687" w14:textId="4F27B6ED" w:rsidR="00E73B39" w:rsidRPr="006F5FE7" w:rsidDel="00977DF1" w:rsidRDefault="00B26DD1">
      <w:pPr>
        <w:pStyle w:val="CDT"/>
        <w:rPr>
          <w:del w:id="957" w:author="Mark Michaelis" w:date="2019-10-29T07:09:00Z"/>
        </w:rPr>
      </w:pPr>
      <w:del w:id="958" w:author="Mark Michaelis" w:date="2019-11-01T19:07:00Z">
        <w:r w:rsidRPr="006F5FE7" w:rsidDel="00DD27AF">
          <w:delText xml:space="preserve">              </w:delText>
        </w:r>
      </w:del>
      <w:del w:id="959" w:author="Mark Michaelis" w:date="2019-10-29T07:09:00Z">
        <w:r w:rsidR="00FA3D78" w:rsidRPr="006F5FE7" w:rsidDel="00977DF1">
          <w:rPr>
            <w:rStyle w:val="CPKeyword"/>
          </w:rPr>
          <w:delText>string</w:delText>
        </w:r>
        <w:r w:rsidRPr="006F5FE7" w:rsidDel="00977DF1">
          <w:delText xml:space="preserve"> </w:delText>
        </w:r>
        <w:r w:rsidR="00FA3D78" w:rsidRPr="006F5FE7" w:rsidDel="00977DF1">
          <w:delText>text</w:delText>
        </w:r>
        <w:r w:rsidRPr="006F5FE7" w:rsidDel="00977DF1">
          <w:delText xml:space="preserve"> </w:delText>
        </w:r>
        <w:r w:rsidR="00FA3D78" w:rsidRPr="006F5FE7" w:rsidDel="00977DF1">
          <w:delText>=</w:delText>
        </w:r>
      </w:del>
    </w:p>
    <w:p w14:paraId="7E4E94E8" w14:textId="19776954" w:rsidR="00E73B39" w:rsidRPr="006F5FE7" w:rsidDel="00DD27AF" w:rsidRDefault="00B26DD1">
      <w:pPr>
        <w:pStyle w:val="CDT"/>
        <w:rPr>
          <w:del w:id="960" w:author="Mark Michaelis" w:date="2019-11-01T19:07:00Z"/>
        </w:rPr>
      </w:pPr>
      <w:del w:id="961" w:author="Mark Michaelis" w:date="2019-10-29T07:09:00Z">
        <w:r w:rsidRPr="006F5FE7" w:rsidDel="00977DF1">
          <w:delText xml:space="preserve">                 </w:delText>
        </w:r>
      </w:del>
      <w:del w:id="962" w:author="Mark Michaelis" w:date="2019-11-01T19:07:00Z">
        <w:r w:rsidRPr="006F5FE7" w:rsidDel="00DD27AF">
          <w:delText xml:space="preserve"> </w:delText>
        </w:r>
        <w:r w:rsidR="00FA3D78" w:rsidRPr="006F5FE7" w:rsidDel="00DD27AF">
          <w:rPr>
            <w:rStyle w:val="E4CPKeyword"/>
          </w:rPr>
          <w:delText>await</w:delText>
        </w:r>
        <w:r w:rsidRPr="006F5FE7" w:rsidDel="00DD27AF">
          <w:delText xml:space="preserve"> </w:delText>
        </w:r>
        <w:r w:rsidR="00FA3D78" w:rsidRPr="006F5FE7" w:rsidDel="00DD27AF">
          <w:delText>reader.ReadToEnd</w:delText>
        </w:r>
        <w:r w:rsidR="00FA3D78" w:rsidRPr="006F5FE7" w:rsidDel="00DD27AF">
          <w:rPr>
            <w:rStyle w:val="E4"/>
          </w:rPr>
          <w:delText>Async</w:delText>
        </w:r>
        <w:r w:rsidR="00FA3D78" w:rsidRPr="006F5FE7" w:rsidDel="00DD27AF">
          <w:delText>();</w:delText>
        </w:r>
      </w:del>
    </w:p>
    <w:p w14:paraId="27B38D81" w14:textId="58C9B14E" w:rsidR="00E73B39" w:rsidRPr="006F5FE7" w:rsidDel="00DD27AF" w:rsidRDefault="00B26DD1">
      <w:pPr>
        <w:pStyle w:val="CDT"/>
        <w:rPr>
          <w:del w:id="963" w:author="Mark Michaelis" w:date="2019-10-29T07:09:00Z"/>
        </w:rPr>
      </w:pPr>
      <w:del w:id="964" w:author="Mark Michaelis" w:date="2019-11-01T19:07:00Z">
        <w:r w:rsidRPr="006F5FE7" w:rsidDel="00DD27AF">
          <w:delText xml:space="preserve">              </w:delText>
        </w:r>
        <w:r w:rsidR="00FA3D78" w:rsidRPr="006F5FE7" w:rsidDel="00DD27AF">
          <w:delText>Console.WriteLine(</w:delText>
        </w:r>
      </w:del>
    </w:p>
    <w:p w14:paraId="2E486635" w14:textId="7749F82A" w:rsidR="00E73B39" w:rsidRPr="006F5FE7" w:rsidDel="00DD27AF" w:rsidRDefault="00B26DD1">
      <w:pPr>
        <w:pStyle w:val="CDT"/>
        <w:rPr>
          <w:del w:id="965" w:author="Mark Michaelis" w:date="2019-10-29T07:09:00Z"/>
        </w:rPr>
      </w:pPr>
      <w:del w:id="966" w:author="Mark Michaelis" w:date="2019-11-01T19:07:00Z">
        <w:r w:rsidRPr="006F5FE7" w:rsidDel="00DD27AF">
          <w:delText xml:space="preserve">                  </w:delText>
        </w:r>
        <w:r w:rsidR="00FA3D78" w:rsidRPr="006F5FE7" w:rsidDel="00DD27AF">
          <w:delText>FormatBytes(text.Length));</w:delText>
        </w:r>
      </w:del>
    </w:p>
    <w:p w14:paraId="2A85B8A7" w14:textId="7A91352B" w:rsidR="00E73B39" w:rsidRPr="006F5FE7" w:rsidDel="00DD27AF" w:rsidRDefault="00B26DD1">
      <w:pPr>
        <w:pStyle w:val="CDT"/>
        <w:rPr>
          <w:del w:id="967" w:author="Mark Michaelis" w:date="2019-11-01T19:07:00Z"/>
        </w:rPr>
      </w:pPr>
      <w:del w:id="968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}</w:delText>
        </w:r>
      </w:del>
    </w:p>
    <w:p w14:paraId="67099763" w14:textId="5E1553F0" w:rsidR="00E73B39" w:rsidRPr="006F5FE7" w:rsidDel="00DD27AF" w:rsidRDefault="00B26DD1">
      <w:pPr>
        <w:pStyle w:val="CDT"/>
        <w:rPr>
          <w:del w:id="969" w:author="Mark Michaelis" w:date="2019-11-01T19:07:00Z"/>
        </w:rPr>
      </w:pPr>
      <w:del w:id="970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</w:p>
    <w:p w14:paraId="76019E0F" w14:textId="2924C7B8" w:rsidR="00E73B39" w:rsidRPr="006F5FE7" w:rsidDel="00DD27AF" w:rsidRDefault="00B26DD1">
      <w:pPr>
        <w:pStyle w:val="CDT"/>
        <w:rPr>
          <w:del w:id="971" w:author="Mark Michaelis" w:date="2019-11-01T19:07:00Z"/>
        </w:rPr>
      </w:pPr>
      <w:del w:id="972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catch</w:delText>
        </w:r>
        <w:r w:rsidR="00FA3D78" w:rsidRPr="006F5FE7" w:rsidDel="00DD27AF">
          <w:delText>(WebException)</w:delText>
        </w:r>
      </w:del>
    </w:p>
    <w:p w14:paraId="37199146" w14:textId="4F9C863F" w:rsidR="00E73B39" w:rsidRPr="006F5FE7" w:rsidDel="00DD27AF" w:rsidRDefault="00B26DD1">
      <w:pPr>
        <w:pStyle w:val="CDT"/>
        <w:rPr>
          <w:del w:id="973" w:author="Mark Michaelis" w:date="2019-11-01T19:07:00Z"/>
        </w:rPr>
      </w:pPr>
      <w:del w:id="974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6AE6EC97" w14:textId="2F1C5D94" w:rsidR="00E73B39" w:rsidRPr="006A27E5" w:rsidDel="00DD27AF" w:rsidRDefault="00B26DD1">
      <w:pPr>
        <w:pStyle w:val="CDT"/>
        <w:rPr>
          <w:del w:id="975" w:author="Mark Michaelis" w:date="2019-11-01T19:07:00Z"/>
          <w:rStyle w:val="CPComment"/>
        </w:rPr>
      </w:pPr>
      <w:del w:id="976" w:author="Mark Michaelis" w:date="2019-11-01T19:07:00Z">
        <w:r w:rsidRPr="006A27E5" w:rsidDel="00DD27AF">
          <w:delText xml:space="preserve">          </w:delText>
        </w:r>
        <w:r w:rsidR="00FA3D78" w:rsidRPr="006F5FE7" w:rsidDel="00DD27AF">
          <w:rPr>
            <w:rStyle w:val="CPComment"/>
          </w:rPr>
          <w:delText>//</w:delText>
        </w:r>
        <w:r w:rsidRPr="006F5FE7" w:rsidDel="00DD27AF">
          <w:rPr>
            <w:rStyle w:val="CPComment"/>
          </w:rPr>
          <w:delText xml:space="preserve"> </w:delText>
        </w:r>
        <w:r w:rsidR="00FA3D78" w:rsidRPr="006F5FE7" w:rsidDel="00DD27AF">
          <w:rPr>
            <w:rStyle w:val="CPComment"/>
          </w:rPr>
          <w:delText>...</w:delText>
        </w:r>
      </w:del>
    </w:p>
    <w:p w14:paraId="380F459B" w14:textId="07B87C61" w:rsidR="00E73B39" w:rsidRPr="006F5FE7" w:rsidDel="00DD27AF" w:rsidRDefault="00B26DD1">
      <w:pPr>
        <w:pStyle w:val="CDT"/>
        <w:rPr>
          <w:del w:id="977" w:author="Mark Michaelis" w:date="2019-11-01T19:07:00Z"/>
        </w:rPr>
      </w:pPr>
      <w:del w:id="978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</w:p>
    <w:p w14:paraId="3CEE22C0" w14:textId="426769E6" w:rsidR="00E73B39" w:rsidRPr="006F5FE7" w:rsidDel="00DD27AF" w:rsidRDefault="00B26DD1">
      <w:pPr>
        <w:pStyle w:val="CDT"/>
        <w:rPr>
          <w:del w:id="979" w:author="Mark Michaelis" w:date="2019-11-01T19:07:00Z"/>
        </w:rPr>
      </w:pPr>
      <w:del w:id="980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catch</w:delText>
        </w:r>
        <w:r w:rsidR="00FA3D78" w:rsidRPr="006F5FE7" w:rsidDel="00DD27AF">
          <w:delText>(IOException</w:delText>
        </w:r>
        <w:r w:rsidRPr="006F5FE7" w:rsidDel="00DD27AF">
          <w:delText xml:space="preserve"> </w:delText>
        </w:r>
        <w:r w:rsidR="00FA3D78" w:rsidRPr="006F5FE7" w:rsidDel="00DD27AF">
          <w:delText>)</w:delText>
        </w:r>
      </w:del>
    </w:p>
    <w:p w14:paraId="16B7F89E" w14:textId="3493A37C" w:rsidR="00E73B39" w:rsidRPr="006F5FE7" w:rsidDel="00DD27AF" w:rsidRDefault="00B26DD1">
      <w:pPr>
        <w:pStyle w:val="CDT"/>
        <w:rPr>
          <w:del w:id="981" w:author="Mark Michaelis" w:date="2019-11-01T19:07:00Z"/>
        </w:rPr>
      </w:pPr>
      <w:del w:id="982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2AC98936" w14:textId="4A69B889" w:rsidR="00E73B39" w:rsidRPr="006A27E5" w:rsidDel="00DD27AF" w:rsidRDefault="00B26DD1">
      <w:pPr>
        <w:pStyle w:val="CDT"/>
        <w:rPr>
          <w:del w:id="983" w:author="Mark Michaelis" w:date="2019-11-01T19:07:00Z"/>
          <w:rStyle w:val="CPComment"/>
        </w:rPr>
      </w:pPr>
      <w:del w:id="984" w:author="Mark Michaelis" w:date="2019-11-01T19:07:00Z">
        <w:r w:rsidRPr="006A27E5" w:rsidDel="00DD27AF">
          <w:delText xml:space="preserve">          </w:delText>
        </w:r>
        <w:r w:rsidR="00FA3D78" w:rsidRPr="006F5FE7" w:rsidDel="00DD27AF">
          <w:rPr>
            <w:rStyle w:val="CPComment"/>
          </w:rPr>
          <w:delText>//</w:delText>
        </w:r>
        <w:r w:rsidRPr="006F5FE7" w:rsidDel="00DD27AF">
          <w:rPr>
            <w:rStyle w:val="CPComment"/>
          </w:rPr>
          <w:delText xml:space="preserve"> </w:delText>
        </w:r>
        <w:r w:rsidR="00FA3D78" w:rsidRPr="006F5FE7" w:rsidDel="00DD27AF">
          <w:rPr>
            <w:rStyle w:val="CPComment"/>
          </w:rPr>
          <w:delText>...</w:delText>
        </w:r>
      </w:del>
    </w:p>
    <w:p w14:paraId="10A19EDB" w14:textId="22354CCC" w:rsidR="00E73B39" w:rsidRPr="006F5FE7" w:rsidDel="00DD27AF" w:rsidRDefault="00B26DD1">
      <w:pPr>
        <w:pStyle w:val="CDT"/>
        <w:rPr>
          <w:del w:id="985" w:author="Mark Michaelis" w:date="2019-11-01T19:07:00Z"/>
        </w:rPr>
      </w:pPr>
      <w:del w:id="986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</w:p>
    <w:p w14:paraId="235800EA" w14:textId="2058588C" w:rsidR="00E73B39" w:rsidRPr="006F5FE7" w:rsidDel="00DD27AF" w:rsidRDefault="00B26DD1">
      <w:pPr>
        <w:pStyle w:val="CDT"/>
        <w:rPr>
          <w:del w:id="987" w:author="Mark Michaelis" w:date="2019-11-01T19:07:00Z"/>
        </w:rPr>
      </w:pPr>
      <w:del w:id="988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catch</w:delText>
        </w:r>
        <w:r w:rsidR="00FA3D78" w:rsidRPr="006F5FE7" w:rsidDel="00DD27AF">
          <w:delText>(NotSupportedException</w:delText>
        </w:r>
        <w:r w:rsidRPr="006F5FE7" w:rsidDel="00DD27AF">
          <w:delText xml:space="preserve"> </w:delText>
        </w:r>
        <w:r w:rsidR="00FA3D78" w:rsidRPr="006F5FE7" w:rsidDel="00DD27AF">
          <w:delText>)</w:delText>
        </w:r>
      </w:del>
    </w:p>
    <w:p w14:paraId="0227E42F" w14:textId="0CA375F0" w:rsidR="00E73B39" w:rsidRPr="006F5FE7" w:rsidDel="00DD27AF" w:rsidRDefault="00B26DD1">
      <w:pPr>
        <w:pStyle w:val="CDT"/>
        <w:rPr>
          <w:del w:id="989" w:author="Mark Michaelis" w:date="2019-11-01T19:07:00Z"/>
        </w:rPr>
      </w:pPr>
      <w:del w:id="990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4F698403" w14:textId="7B876EA1" w:rsidR="00E73B39" w:rsidRPr="006A27E5" w:rsidDel="00DD27AF" w:rsidRDefault="00B26DD1">
      <w:pPr>
        <w:pStyle w:val="CDT"/>
        <w:rPr>
          <w:del w:id="991" w:author="Mark Michaelis" w:date="2019-11-01T19:07:00Z"/>
          <w:rStyle w:val="CPComment"/>
        </w:rPr>
      </w:pPr>
      <w:del w:id="992" w:author="Mark Michaelis" w:date="2019-11-01T19:07:00Z">
        <w:r w:rsidRPr="006A27E5" w:rsidDel="00DD27AF">
          <w:delText xml:space="preserve">          </w:delText>
        </w:r>
        <w:r w:rsidR="00FA3D78" w:rsidRPr="006F5FE7" w:rsidDel="00DD27AF">
          <w:rPr>
            <w:rStyle w:val="CPComment"/>
          </w:rPr>
          <w:delText>//</w:delText>
        </w:r>
        <w:r w:rsidRPr="006F5FE7" w:rsidDel="00DD27AF">
          <w:rPr>
            <w:rStyle w:val="CPComment"/>
          </w:rPr>
          <w:delText xml:space="preserve"> </w:delText>
        </w:r>
        <w:r w:rsidR="00FA3D78" w:rsidRPr="006F5FE7" w:rsidDel="00DD27AF">
          <w:rPr>
            <w:rStyle w:val="CPComment"/>
          </w:rPr>
          <w:delText>...</w:delText>
        </w:r>
      </w:del>
    </w:p>
    <w:p w14:paraId="1DFA55FD" w14:textId="321B4E13" w:rsidR="00E73B39" w:rsidRPr="006F5FE7" w:rsidDel="00DD27AF" w:rsidRDefault="00B26DD1">
      <w:pPr>
        <w:pStyle w:val="CDT"/>
        <w:rPr>
          <w:del w:id="993" w:author="Mark Michaelis" w:date="2019-11-01T19:07:00Z"/>
        </w:rPr>
      </w:pPr>
      <w:del w:id="994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</w:p>
    <w:p w14:paraId="27C18ECC" w14:textId="3A16A474" w:rsidR="00E73B39" w:rsidRPr="006F5FE7" w:rsidDel="00DD27AF" w:rsidRDefault="00B26DD1">
      <w:pPr>
        <w:pStyle w:val="CDT"/>
        <w:rPr>
          <w:del w:id="995" w:author="Mark Michaelis" w:date="2019-11-01T19:07:00Z"/>
        </w:rPr>
      </w:pPr>
      <w:del w:id="996" w:author="Mark Michaelis" w:date="2019-11-01T19:07:00Z">
        <w:r w:rsidRPr="006F5FE7" w:rsidDel="00DD27AF">
          <w:delText xml:space="preserve">  </w:delText>
        </w:r>
        <w:r w:rsidR="00FA3D78" w:rsidRPr="006F5FE7" w:rsidDel="00DD27AF">
          <w:delText>}</w:delText>
        </w:r>
      </w:del>
    </w:p>
    <w:p w14:paraId="478FF150" w14:textId="11AFD8F9" w:rsidR="00E73B39" w:rsidRPr="006F5FE7" w:rsidDel="00DD27AF" w:rsidRDefault="00E73B39">
      <w:pPr>
        <w:pStyle w:val="CDT"/>
        <w:rPr>
          <w:del w:id="997" w:author="Mark Michaelis" w:date="2019-11-01T19:07:00Z"/>
        </w:rPr>
      </w:pPr>
    </w:p>
    <w:p w14:paraId="782975A8" w14:textId="3263DA61" w:rsidR="00E73B39" w:rsidRPr="006F5FE7" w:rsidDel="00DD27AF" w:rsidRDefault="00B26DD1">
      <w:pPr>
        <w:pStyle w:val="CDT"/>
        <w:rPr>
          <w:del w:id="998" w:author="Mark Michaelis" w:date="2019-11-01T19:07:00Z"/>
        </w:rPr>
      </w:pPr>
      <w:del w:id="999" w:author="Mark Michaelis" w:date="2019-11-01T19:07:00Z">
        <w:r w:rsidRPr="006F5FE7" w:rsidDel="00DD27AF">
          <w:delText xml:space="preserve">  </w:delText>
        </w:r>
        <w:r w:rsidR="00FA3D78" w:rsidRPr="006F5FE7" w:rsidDel="00DD27AF">
          <w:rPr>
            <w:rStyle w:val="CPKeyword"/>
          </w:rPr>
          <w:delText>public</w:delText>
        </w:r>
        <w:r w:rsidRPr="006F5FE7" w:rsidDel="00DD27AF">
          <w:rPr>
            <w:rStyle w:val="CPKeyword"/>
          </w:rPr>
          <w:delText xml:space="preserve"> </w:delText>
        </w:r>
        <w:r w:rsidR="00FA3D78" w:rsidRPr="006F5FE7" w:rsidDel="00DD27AF">
          <w:rPr>
            <w:rStyle w:val="CPKeyword"/>
          </w:rPr>
          <w:delText>static</w:delText>
        </w:r>
        <w:r w:rsidRPr="006F5FE7" w:rsidDel="00DD27AF">
          <w:rPr>
            <w:rStyle w:val="CPKeyword"/>
          </w:rPr>
          <w:delText xml:space="preserve"> </w:delText>
        </w:r>
        <w:r w:rsidR="00FA3D78" w:rsidRPr="006F5FE7" w:rsidDel="00DD27AF">
          <w:rPr>
            <w:rStyle w:val="CPKeyword"/>
          </w:rPr>
          <w:delText>void</w:delText>
        </w:r>
        <w:r w:rsidRPr="006F5FE7" w:rsidDel="00DD27AF">
          <w:rPr>
            <w:rStyle w:val="CPKeyword"/>
          </w:rPr>
          <w:delText xml:space="preserve"> </w:delText>
        </w:r>
        <w:r w:rsidR="00FA3D78" w:rsidRPr="006F5FE7" w:rsidDel="00DD27AF">
          <w:delText>Main(</w:delText>
        </w:r>
        <w:r w:rsidR="00FA3D78" w:rsidRPr="006F5FE7" w:rsidDel="00DD27AF">
          <w:rPr>
            <w:rStyle w:val="CPKeyword"/>
          </w:rPr>
          <w:delText>string</w:delText>
        </w:r>
        <w:r w:rsidR="00FA3D78" w:rsidRPr="006F5FE7" w:rsidDel="00DD27AF">
          <w:delText>[]</w:delText>
        </w:r>
        <w:r w:rsidRPr="006F5FE7" w:rsidDel="00DD27AF">
          <w:delText xml:space="preserve"> </w:delText>
        </w:r>
        <w:r w:rsidR="00FA3D78" w:rsidRPr="006F5FE7" w:rsidDel="00DD27AF">
          <w:delText>args)</w:delText>
        </w:r>
      </w:del>
    </w:p>
    <w:p w14:paraId="6993A7F0" w14:textId="7493FD0D" w:rsidR="00E73B39" w:rsidRPr="006F5FE7" w:rsidDel="00DD27AF" w:rsidRDefault="00B26DD1">
      <w:pPr>
        <w:pStyle w:val="CDT"/>
        <w:rPr>
          <w:del w:id="1000" w:author="Mark Michaelis" w:date="2019-11-01T19:07:00Z"/>
        </w:rPr>
      </w:pPr>
      <w:del w:id="1001" w:author="Mark Michaelis" w:date="2019-11-01T19:07:00Z">
        <w:r w:rsidRPr="006F5FE7" w:rsidDel="00DD27AF">
          <w:delText xml:space="preserve">  </w:delText>
        </w:r>
        <w:r w:rsidR="00FA3D78" w:rsidRPr="006F5FE7" w:rsidDel="00DD27AF">
          <w:delText>{</w:delText>
        </w:r>
      </w:del>
    </w:p>
    <w:p w14:paraId="609E9068" w14:textId="1AB89567" w:rsidR="00E73B39" w:rsidRPr="006F5FE7" w:rsidDel="00DD27AF" w:rsidRDefault="00B26DD1">
      <w:pPr>
        <w:pStyle w:val="CDT"/>
        <w:rPr>
          <w:del w:id="1002" w:author="Mark Michaelis" w:date="2019-11-01T19:07:00Z"/>
        </w:rPr>
      </w:pPr>
      <w:del w:id="1003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string</w:delText>
        </w:r>
        <w:r w:rsidRPr="006F5FE7" w:rsidDel="00DD27AF">
          <w:delText xml:space="preserve"> </w:delText>
        </w:r>
        <w:r w:rsidR="00FA3D78" w:rsidRPr="006F5FE7" w:rsidDel="00DD27AF">
          <w:delText>url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  <w:r w:rsidRPr="006F5FE7" w:rsidDel="00DD27AF">
          <w:delText xml:space="preserve"> </w:delText>
        </w:r>
        <w:r w:rsidR="00FA3D78" w:rsidRPr="006F5FE7" w:rsidDel="00DD27AF">
          <w:rPr>
            <w:rStyle w:val="Maroon"/>
          </w:rPr>
          <w:delText>"http://www.IntelliTect.com"</w:delText>
        </w:r>
        <w:r w:rsidR="00FA3D78" w:rsidRPr="006F5FE7" w:rsidDel="00DD27AF">
          <w:delText>;</w:delText>
        </w:r>
      </w:del>
    </w:p>
    <w:p w14:paraId="3E16C70A" w14:textId="1DE8C7BB" w:rsidR="00E73B39" w:rsidRPr="006F5FE7" w:rsidDel="00DD27AF" w:rsidRDefault="00B26DD1">
      <w:pPr>
        <w:pStyle w:val="CDT"/>
        <w:rPr>
          <w:del w:id="1004" w:author="Mark Michaelis" w:date="2019-11-01T19:07:00Z"/>
        </w:rPr>
      </w:pPr>
      <w:del w:id="1005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if</w:delText>
        </w:r>
        <w:r w:rsidR="00FA3D78" w:rsidRPr="006F5FE7" w:rsidDel="00DD27AF">
          <w:delText>(args.Length</w:delText>
        </w:r>
        <w:r w:rsidRPr="006F5FE7" w:rsidDel="00DD27AF">
          <w:delText xml:space="preserve"> </w:delText>
        </w:r>
        <w:r w:rsidR="00FA3D78" w:rsidRPr="006F5FE7" w:rsidDel="00DD27AF">
          <w:delText>&gt;</w:delText>
        </w:r>
        <w:r w:rsidRPr="006F5FE7" w:rsidDel="00DD27AF">
          <w:delText xml:space="preserve"> </w:delText>
        </w:r>
        <w:r w:rsidR="00FA3D78" w:rsidRPr="006F5FE7" w:rsidDel="00DD27AF">
          <w:delText>0)</w:delText>
        </w:r>
      </w:del>
    </w:p>
    <w:p w14:paraId="0ADE9BA2" w14:textId="35407A52" w:rsidR="00E73B39" w:rsidRPr="006F5FE7" w:rsidDel="00DD27AF" w:rsidRDefault="00B26DD1">
      <w:pPr>
        <w:pStyle w:val="CDT"/>
        <w:rPr>
          <w:del w:id="1006" w:author="Mark Michaelis" w:date="2019-11-01T19:07:00Z"/>
        </w:rPr>
      </w:pPr>
      <w:del w:id="1007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190556E4" w14:textId="559F10CC" w:rsidR="00E73B39" w:rsidRPr="006F5FE7" w:rsidDel="00DD27AF" w:rsidRDefault="00B26DD1">
      <w:pPr>
        <w:pStyle w:val="CDT"/>
        <w:rPr>
          <w:del w:id="1008" w:author="Mark Michaelis" w:date="2019-11-01T19:07:00Z"/>
        </w:rPr>
      </w:pPr>
      <w:del w:id="1009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url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  <w:r w:rsidRPr="006F5FE7" w:rsidDel="00DD27AF">
          <w:delText xml:space="preserve"> </w:delText>
        </w:r>
        <w:r w:rsidR="00FA3D78" w:rsidRPr="006F5FE7" w:rsidDel="00DD27AF">
          <w:delText>args[0];</w:delText>
        </w:r>
      </w:del>
    </w:p>
    <w:p w14:paraId="7CE335C7" w14:textId="2348CB75" w:rsidR="00E73B39" w:rsidRPr="006F5FE7" w:rsidDel="00DD27AF" w:rsidRDefault="00B26DD1">
      <w:pPr>
        <w:pStyle w:val="CDT"/>
        <w:rPr>
          <w:del w:id="1010" w:author="Mark Michaelis" w:date="2019-11-01T19:07:00Z"/>
        </w:rPr>
      </w:pPr>
      <w:del w:id="1011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</w:p>
    <w:p w14:paraId="3393020A" w14:textId="3AB1F9B5" w:rsidR="00E73B39" w:rsidRPr="006F5FE7" w:rsidDel="00DD27AF" w:rsidRDefault="00E73B39">
      <w:pPr>
        <w:pStyle w:val="CDT"/>
        <w:rPr>
          <w:del w:id="1012" w:author="Mark Michaelis" w:date="2019-11-01T19:07:00Z"/>
        </w:rPr>
      </w:pPr>
    </w:p>
    <w:p w14:paraId="29C1FF18" w14:textId="708AE70E" w:rsidR="00E73B39" w:rsidRPr="006F5FE7" w:rsidDel="00DD27AF" w:rsidRDefault="00B26DD1">
      <w:pPr>
        <w:pStyle w:val="CDT"/>
        <w:rPr>
          <w:del w:id="1013" w:author="Mark Michaelis" w:date="2019-11-01T19:07:00Z"/>
        </w:rPr>
      </w:pPr>
      <w:del w:id="1014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Console.Write(url);</w:delText>
        </w:r>
      </w:del>
    </w:p>
    <w:p w14:paraId="1263FDCF" w14:textId="1BCEE558" w:rsidR="00E73B39" w:rsidRPr="006F5FE7" w:rsidDel="00DD27AF" w:rsidRDefault="00E73B39">
      <w:pPr>
        <w:pStyle w:val="CDT"/>
        <w:rPr>
          <w:del w:id="1015" w:author="Mark Michaelis" w:date="2019-11-01T19:07:00Z"/>
        </w:rPr>
      </w:pPr>
    </w:p>
    <w:p w14:paraId="210CA99F" w14:textId="5B7120D2" w:rsidR="00E73B39" w:rsidRPr="006F5FE7" w:rsidDel="00DD27AF" w:rsidRDefault="00B26DD1">
      <w:pPr>
        <w:pStyle w:val="CDT"/>
        <w:rPr>
          <w:del w:id="1016" w:author="Mark Michaelis" w:date="2019-11-01T19:07:00Z"/>
        </w:rPr>
        <w:pPrChange w:id="1017" w:author="Mark Michaelis" w:date="2019-11-01T19:08:00Z">
          <w:pPr>
            <w:pStyle w:val="CDTGrayline"/>
          </w:pPr>
        </w:pPrChange>
      </w:pPr>
      <w:del w:id="1018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Task</w:delText>
        </w:r>
        <w:r w:rsidRPr="006F5FE7" w:rsidDel="00DD27AF">
          <w:delText xml:space="preserve"> </w:delText>
        </w:r>
        <w:r w:rsidR="00FA3D78" w:rsidRPr="006F5FE7" w:rsidDel="00DD27AF">
          <w:delText>task</w:delText>
        </w:r>
        <w:r w:rsidRPr="006F5FE7" w:rsidDel="00DD27AF">
          <w:delText xml:space="preserve"> </w:delText>
        </w:r>
        <w:r w:rsidR="00FA3D78" w:rsidRPr="006F5FE7" w:rsidDel="00DD27AF">
          <w:delText>=</w:delText>
        </w:r>
        <w:r w:rsidRPr="006F5FE7" w:rsidDel="00DD27AF">
          <w:delText xml:space="preserve"> </w:delText>
        </w:r>
        <w:r w:rsidR="00FA3D78" w:rsidRPr="006F5FE7" w:rsidDel="00DD27AF">
          <w:delText>WriteWebRequestSizeAsync(url);</w:delText>
        </w:r>
      </w:del>
    </w:p>
    <w:p w14:paraId="7DD3EDCF" w14:textId="1E05016A" w:rsidR="00E73B39" w:rsidRPr="006F5FE7" w:rsidDel="00DD27AF" w:rsidRDefault="00E73B39">
      <w:pPr>
        <w:pStyle w:val="CDT"/>
        <w:rPr>
          <w:del w:id="1019" w:author="Mark Michaelis" w:date="2019-11-01T19:07:00Z"/>
        </w:rPr>
      </w:pPr>
    </w:p>
    <w:p w14:paraId="46570F1E" w14:textId="5494E1EA" w:rsidR="00E73B39" w:rsidRPr="006F5FE7" w:rsidDel="00DD27AF" w:rsidRDefault="00B26DD1">
      <w:pPr>
        <w:pStyle w:val="CDT"/>
        <w:rPr>
          <w:del w:id="1020" w:author="Mark Michaelis" w:date="2019-11-01T19:07:00Z"/>
        </w:rPr>
      </w:pPr>
      <w:del w:id="1021" w:author="Mark Michaelis" w:date="2019-11-01T19:07:00Z">
        <w:r w:rsidRPr="006F5FE7" w:rsidDel="00DD27AF">
          <w:delText xml:space="preserve">      </w:delText>
        </w:r>
        <w:r w:rsidR="00FA3D78" w:rsidRPr="006F5FE7" w:rsidDel="00DD27AF">
          <w:rPr>
            <w:rStyle w:val="CPKeyword"/>
          </w:rPr>
          <w:delText>while</w:delText>
        </w:r>
        <w:r w:rsidR="00FA3D78" w:rsidRPr="006F5FE7" w:rsidDel="00DD27AF">
          <w:delText>(!task.Wait(100))</w:delText>
        </w:r>
      </w:del>
    </w:p>
    <w:p w14:paraId="14EBC18D" w14:textId="010E0581" w:rsidR="00E73B39" w:rsidRPr="006F5FE7" w:rsidDel="00DD27AF" w:rsidRDefault="00B26DD1">
      <w:pPr>
        <w:pStyle w:val="CDT"/>
        <w:rPr>
          <w:del w:id="1022" w:author="Mark Michaelis" w:date="2019-11-01T19:07:00Z"/>
        </w:rPr>
      </w:pPr>
      <w:del w:id="1023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{</w:delText>
        </w:r>
      </w:del>
    </w:p>
    <w:p w14:paraId="336CF4EC" w14:textId="3F144EC0" w:rsidR="00E73B39" w:rsidRPr="006F5FE7" w:rsidDel="00DD27AF" w:rsidRDefault="00B26DD1">
      <w:pPr>
        <w:pStyle w:val="CDT"/>
        <w:rPr>
          <w:del w:id="1024" w:author="Mark Michaelis" w:date="2019-11-01T19:07:00Z"/>
        </w:rPr>
      </w:pPr>
      <w:del w:id="1025" w:author="Mark Michaelis" w:date="2019-11-01T19:07:00Z">
        <w:r w:rsidRPr="006F5FE7" w:rsidDel="00DD27AF">
          <w:delText xml:space="preserve">          </w:delText>
        </w:r>
        <w:r w:rsidR="00FA3D78" w:rsidRPr="006F5FE7" w:rsidDel="00DD27AF">
          <w:delText>Console.Write(</w:delText>
        </w:r>
        <w:r w:rsidR="00FA3D78" w:rsidRPr="006F5FE7" w:rsidDel="00DD27AF">
          <w:rPr>
            <w:rStyle w:val="Maroon"/>
          </w:rPr>
          <w:delText>"."</w:delText>
        </w:r>
        <w:r w:rsidR="00FA3D78" w:rsidRPr="006F5FE7" w:rsidDel="00DD27AF">
          <w:delText>);</w:delText>
        </w:r>
      </w:del>
    </w:p>
    <w:p w14:paraId="2F796B37" w14:textId="732A4B75" w:rsidR="000F3546" w:rsidRPr="006F5FE7" w:rsidDel="00DD27AF" w:rsidRDefault="00B26DD1">
      <w:pPr>
        <w:pStyle w:val="CDT"/>
        <w:rPr>
          <w:ins w:id="1026" w:author="Mark Michaelis" w:date="2019-10-29T07:09:00Z"/>
          <w:del w:id="1027" w:author="Mark Michaelis" w:date="2019-11-01T19:07:00Z"/>
        </w:rPr>
      </w:pPr>
      <w:del w:id="1028" w:author="Mark Michaelis" w:date="2019-11-01T19:07:00Z">
        <w:r w:rsidRPr="006F5FE7" w:rsidDel="00DD27AF">
          <w:delText xml:space="preserve">      </w:delText>
        </w:r>
        <w:r w:rsidR="00FA3D78" w:rsidRPr="006F5FE7" w:rsidDel="00DD27AF">
          <w:delText>}</w:delText>
        </w:r>
      </w:del>
      <w:ins w:id="1029" w:author="Mark Michaelis" w:date="2019-10-29T07:09:00Z">
        <w:del w:id="1030" w:author="Mark Michaelis" w:date="2019-10-29T07:10:00Z">
          <w:r w:rsidR="000F3546" w:rsidRPr="006F5FE7" w:rsidDel="002777AE">
            <w:delText xml:space="preserve">        </w:delText>
          </w:r>
        </w:del>
        <w:del w:id="1031" w:author="Mark Michaelis" w:date="2019-11-01T19:07:00Z">
          <w:r w:rsidR="000F3546" w:rsidRPr="006F5FE7" w:rsidDel="00DD27AF">
            <w:delText xml:space="preserve">      Console.WriteLine(</w:delText>
          </w:r>
        </w:del>
      </w:ins>
    </w:p>
    <w:p w14:paraId="6012DFF7" w14:textId="348CB90E" w:rsidR="000F3546" w:rsidRPr="006F5FE7" w:rsidDel="00DD27AF" w:rsidRDefault="000F3546">
      <w:pPr>
        <w:pStyle w:val="CDT"/>
        <w:rPr>
          <w:ins w:id="1032" w:author="Mark Michaelis" w:date="2019-10-29T07:09:00Z"/>
          <w:del w:id="1033" w:author="Mark Michaelis" w:date="2019-11-01T19:07:00Z"/>
        </w:rPr>
      </w:pPr>
      <w:ins w:id="1034" w:author="Mark Michaelis" w:date="2019-10-29T07:09:00Z">
        <w:del w:id="1035" w:author="Mark Michaelis" w:date="2019-10-29T07:10:00Z">
          <w:r w:rsidRPr="006F5FE7" w:rsidDel="002777AE">
            <w:delText xml:space="preserve">            </w:delText>
          </w:r>
        </w:del>
        <w:del w:id="1036" w:author="Mark Michaelis" w:date="2019-11-01T19:07:00Z">
          <w:r w:rsidRPr="006F5FE7" w:rsidDel="00DD27AF">
            <w:delText xml:space="preserve">      FormatBytes(t</w:delText>
          </w:r>
        </w:del>
        <w:del w:id="1037" w:author="Mark Michaelis" w:date="2019-10-29T07:10:00Z">
          <w:r w:rsidRPr="006F5FE7" w:rsidDel="002777AE">
            <w:delText>ext</w:delText>
          </w:r>
        </w:del>
        <w:del w:id="1038" w:author="Mark Michaelis" w:date="2019-11-01T19:07:00Z">
          <w:r w:rsidRPr="006F5FE7" w:rsidDel="00DD27AF">
            <w:delText>.Length));</w:delText>
          </w:r>
        </w:del>
      </w:ins>
    </w:p>
    <w:p w14:paraId="3EAA89E8" w14:textId="15A42036" w:rsidR="000F3546" w:rsidRPr="006F5FE7" w:rsidDel="00DD27AF" w:rsidRDefault="000F3546">
      <w:pPr>
        <w:pStyle w:val="CDT"/>
        <w:rPr>
          <w:del w:id="1039" w:author="Mark Michaelis" w:date="2019-11-01T19:07:00Z"/>
        </w:rPr>
      </w:pPr>
    </w:p>
    <w:p w14:paraId="7E3042B6" w14:textId="3235E658" w:rsidR="00E73B39" w:rsidRPr="006F5FE7" w:rsidDel="00DD27AF" w:rsidRDefault="00B26DD1">
      <w:pPr>
        <w:pStyle w:val="CDT"/>
        <w:rPr>
          <w:del w:id="1040" w:author="Mark Michaelis" w:date="2019-11-01T19:07:00Z"/>
        </w:rPr>
      </w:pPr>
      <w:del w:id="1041" w:author="Mark Michaelis" w:date="2019-11-01T19:07:00Z">
        <w:r w:rsidRPr="006F5FE7" w:rsidDel="00DD27AF">
          <w:delText xml:space="preserve">  </w:delText>
        </w:r>
        <w:r w:rsidR="00FA3D78" w:rsidRPr="006F5FE7" w:rsidDel="00DD27AF">
          <w:delText>}</w:delText>
        </w:r>
      </w:del>
    </w:p>
    <w:p w14:paraId="2D7ED6F8" w14:textId="074891EB" w:rsidR="00BA0BB0" w:rsidRPr="00E93CC1" w:rsidRDefault="00BA0BB0" w:rsidP="00BA0BB0">
      <w:pPr>
        <w:pStyle w:val="CDTGrayline"/>
        <w:rPr>
          <w:ins w:id="1042" w:author="Mark Michaelis" w:date="2019-11-01T19:37:00Z"/>
          <w:rFonts w:eastAsia="Times New Roman"/>
        </w:rPr>
      </w:pPr>
      <w:ins w:id="1043" w:author="Mark Michaelis" w:date="2019-11-01T19:37:00Z">
        <w:r w:rsidRPr="00E93CC1">
          <w:rPr>
            <w:rFonts w:eastAsia="Times New Roman"/>
          </w:rPr>
          <w:t xml:space="preserve">  </w:t>
        </w:r>
        <w:del w:id="1044" w:author="Kevin" w:date="2020-04-04T14:37:00Z">
          <w:r w:rsidRPr="00C4782F" w:rsidDel="000A2228">
            <w:rPr>
              <w:rStyle w:val="E4CPKeyword"/>
            </w:rPr>
            <w:delText>async</w:delText>
          </w:r>
          <w:r w:rsidRPr="00E93CC1" w:rsidDel="000A2228">
            <w:rPr>
              <w:rFonts w:eastAsia="Times New Roman"/>
            </w:rPr>
            <w:delText xml:space="preserve"> </w:delText>
          </w:r>
        </w:del>
        <w:r w:rsidRPr="00E93CC1">
          <w:rPr>
            <w:rStyle w:val="CPKeyword"/>
          </w:rPr>
          <w:t>public</w:t>
        </w:r>
        <w:r w:rsidRPr="00E93CC1">
          <w:rPr>
            <w:rFonts w:eastAsia="Times New Roman"/>
          </w:rPr>
          <w:t xml:space="preserve"> </w:t>
        </w:r>
        <w:r w:rsidRPr="00E93CC1">
          <w:rPr>
            <w:rStyle w:val="CPKeyword"/>
          </w:rPr>
          <w:t>static</w:t>
        </w:r>
        <w:r w:rsidRPr="00E93CC1">
          <w:rPr>
            <w:rFonts w:eastAsia="Times New Roman"/>
          </w:rPr>
          <w:t xml:space="preserve"> </w:t>
        </w:r>
      </w:ins>
      <w:ins w:id="1045" w:author="Kevin" w:date="2020-04-04T14:37:00Z">
        <w:r w:rsidR="000A2228" w:rsidRPr="00E95117">
          <w:rPr>
            <w:rStyle w:val="CPKeyword"/>
            <w:rPrChange w:id="1046" w:author="Austen Frostad" w:date="2020-04-15T01:43:00Z">
              <w:rPr>
                <w:rStyle w:val="E4CPKeyword"/>
              </w:rPr>
            </w:rPrChange>
          </w:rPr>
          <w:t>async</w:t>
        </w:r>
        <w:r w:rsidR="000A2228" w:rsidRPr="00E93CC1">
          <w:rPr>
            <w:rFonts w:eastAsia="Times New Roman"/>
          </w:rPr>
          <w:t xml:space="preserve"> </w:t>
        </w:r>
      </w:ins>
      <w:ins w:id="1047" w:author="Mark Michaelis" w:date="2019-11-01T19:45:00Z">
        <w:del w:id="1048" w:author="Mark Michaelis" w:date="2020-04-10T15:22:00Z">
          <w:r w:rsidR="00BB260D" w:rsidRPr="006A27E5" w:rsidDel="00570443">
            <w:delText>Value</w:delText>
          </w:r>
        </w:del>
      </w:ins>
      <w:ins w:id="1049" w:author="Mark Michaelis" w:date="2019-11-01T19:37:00Z">
        <w:r w:rsidRPr="006A27E5">
          <w:t>Task</w:t>
        </w:r>
        <w:r w:rsidRPr="00E93CC1">
          <w:rPr>
            <w:rFonts w:eastAsia="Times New Roman"/>
          </w:rPr>
          <w:t xml:space="preserve"> Main(</w:t>
        </w:r>
        <w:r w:rsidRPr="00E93CC1">
          <w:rPr>
            <w:rStyle w:val="CPKeyword"/>
          </w:rPr>
          <w:t>string</w:t>
        </w:r>
        <w:r w:rsidRPr="00E93CC1">
          <w:rPr>
            <w:rFonts w:eastAsia="Times New Roman"/>
          </w:rPr>
          <w:t>[] args)</w:t>
        </w:r>
      </w:ins>
    </w:p>
    <w:p w14:paraId="7609BBA3" w14:textId="31D064D4" w:rsidR="00BA0BB0" w:rsidRPr="00E93CC1" w:rsidRDefault="00BA0BB0" w:rsidP="00BA0BB0">
      <w:pPr>
        <w:pStyle w:val="CDT"/>
        <w:rPr>
          <w:ins w:id="1050" w:author="Austen Frostad" w:date="2020-04-15T01:28:00Z"/>
          <w:rFonts w:eastAsia="Times New Roman"/>
        </w:rPr>
      </w:pPr>
      <w:ins w:id="1051" w:author="Mark Michaelis" w:date="2019-11-01T19:37:00Z">
        <w:r>
          <w:rPr>
            <w:rFonts w:eastAsia="Times New Roman"/>
          </w:rPr>
          <w:t xml:space="preserve">  </w:t>
        </w:r>
        <w:r w:rsidRPr="00E93CC1">
          <w:rPr>
            <w:rFonts w:eastAsia="Times New Roman"/>
          </w:rPr>
          <w:t>{</w:t>
        </w:r>
      </w:ins>
    </w:p>
    <w:p w14:paraId="5CC14533" w14:textId="0DAF8227" w:rsidR="001D0E01" w:rsidRPr="001D0E01" w:rsidRDefault="001D0E01">
      <w:pPr>
        <w:pStyle w:val="CDT"/>
        <w:ind w:firstLine="420"/>
        <w:rPr>
          <w:ins w:id="1052" w:author="Austen Frostad" w:date="2020-04-15T01:29:00Z"/>
          <w:rFonts w:eastAsia="Times New Roman"/>
        </w:rPr>
        <w:pPrChange w:id="1053" w:author="Austen Frostad" w:date="2020-04-15T01:29:00Z">
          <w:pPr>
            <w:pStyle w:val="CDT"/>
          </w:pPr>
        </w:pPrChange>
      </w:pPr>
      <w:ins w:id="1054" w:author="Austen Frostad" w:date="2020-04-15T01:29:00Z">
        <w:r w:rsidRPr="00E95117">
          <w:rPr>
            <w:rStyle w:val="CPKeyword"/>
            <w:rPrChange w:id="1055" w:author="Austen Frostad" w:date="2020-04-15T01:43:00Z">
              <w:rPr>
                <w:rFonts w:eastAsia="Times New Roman"/>
              </w:rPr>
            </w:rPrChange>
          </w:rPr>
          <w:t>if</w:t>
        </w:r>
        <w:r w:rsidRPr="001D0E01">
          <w:rPr>
            <w:rFonts w:eastAsia="Times New Roman"/>
          </w:rPr>
          <w:t xml:space="preserve"> (args.Length == 0)</w:t>
        </w:r>
      </w:ins>
    </w:p>
    <w:p w14:paraId="7D88A577" w14:textId="77777777" w:rsidR="001D0E01" w:rsidRPr="001D0E01" w:rsidRDefault="001D0E01" w:rsidP="001D0E01">
      <w:pPr>
        <w:pStyle w:val="CDT"/>
        <w:rPr>
          <w:ins w:id="1056" w:author="Austen Frostad" w:date="2020-04-15T01:29:00Z"/>
          <w:rFonts w:eastAsia="Times New Roman"/>
        </w:rPr>
      </w:pPr>
      <w:ins w:id="1057" w:author="Austen Frostad" w:date="2020-04-15T01:29:00Z">
        <w:r w:rsidRPr="001D0E01">
          <w:rPr>
            <w:rFonts w:eastAsia="Times New Roman"/>
          </w:rPr>
          <w:t xml:space="preserve">            {</w:t>
        </w:r>
      </w:ins>
    </w:p>
    <w:p w14:paraId="7E40D4AA" w14:textId="43534423" w:rsidR="001D0E01" w:rsidRPr="001D0E01" w:rsidRDefault="001D0E01" w:rsidP="001D0E01">
      <w:pPr>
        <w:pStyle w:val="CDT"/>
        <w:rPr>
          <w:ins w:id="1058" w:author="Austen Frostad" w:date="2020-04-15T01:29:00Z"/>
          <w:rFonts w:eastAsia="Times New Roman"/>
        </w:rPr>
      </w:pPr>
      <w:ins w:id="1059" w:author="Austen Frostad" w:date="2020-04-15T01:29:00Z">
        <w:r w:rsidRPr="001D0E01">
          <w:rPr>
            <w:rFonts w:eastAsia="Times New Roman"/>
          </w:rPr>
          <w:t xml:space="preserve">                Console.WriteLine(</w:t>
        </w:r>
      </w:ins>
      <w:ins w:id="1060" w:author="Austen Frostad" w:date="2020-04-15T01:32:00Z">
        <w:r>
          <w:rPr>
            <w:rFonts w:eastAsia="Times New Roman"/>
          </w:rPr>
          <w:t xml:space="preserve"> </w:t>
        </w:r>
      </w:ins>
      <w:ins w:id="1061" w:author="Austen Frostad" w:date="2020-04-15T01:29:00Z">
        <w:r w:rsidRPr="001D0E01">
          <w:rPr>
            <w:rStyle w:val="Maroon"/>
            <w:rPrChange w:id="1062" w:author="Austen Frostad" w:date="2020-04-15T01:32:00Z">
              <w:rPr>
                <w:rFonts w:eastAsia="Times New Roman"/>
              </w:rPr>
            </w:rPrChange>
          </w:rPr>
          <w:t>"ERROR: No findText argument specified."</w:t>
        </w:r>
        <w:r w:rsidRPr="001D0E01">
          <w:rPr>
            <w:rFonts w:eastAsia="Times New Roman"/>
          </w:rPr>
          <w:t>);</w:t>
        </w:r>
      </w:ins>
    </w:p>
    <w:p w14:paraId="182B8980" w14:textId="77777777" w:rsidR="001D0E01" w:rsidRPr="001D0E01" w:rsidRDefault="001D0E01" w:rsidP="001D0E01">
      <w:pPr>
        <w:pStyle w:val="CDT"/>
        <w:rPr>
          <w:ins w:id="1063" w:author="Austen Frostad" w:date="2020-04-15T01:29:00Z"/>
          <w:rFonts w:eastAsia="Times New Roman"/>
        </w:rPr>
      </w:pPr>
      <w:ins w:id="1064" w:author="Austen Frostad" w:date="2020-04-15T01:29:00Z">
        <w:r w:rsidRPr="001D0E01">
          <w:rPr>
            <w:rFonts w:eastAsia="Times New Roman"/>
          </w:rPr>
          <w:lastRenderedPageBreak/>
          <w:t xml:space="preserve">                </w:t>
        </w:r>
        <w:r w:rsidRPr="00E95117">
          <w:rPr>
            <w:rStyle w:val="CPKeyword"/>
            <w:rPrChange w:id="1065" w:author="Austen Frostad" w:date="2020-04-15T01:43:00Z">
              <w:rPr>
                <w:rFonts w:eastAsia="Times New Roman"/>
              </w:rPr>
            </w:rPrChange>
          </w:rPr>
          <w:t>return</w:t>
        </w:r>
        <w:r w:rsidRPr="001D0E01">
          <w:rPr>
            <w:rFonts w:eastAsia="Times New Roman"/>
          </w:rPr>
          <w:t>;</w:t>
        </w:r>
      </w:ins>
    </w:p>
    <w:p w14:paraId="5946C432" w14:textId="77777777" w:rsidR="001D0E01" w:rsidRPr="001D0E01" w:rsidRDefault="001D0E01" w:rsidP="001D0E01">
      <w:pPr>
        <w:pStyle w:val="CDT"/>
        <w:rPr>
          <w:ins w:id="1066" w:author="Austen Frostad" w:date="2020-04-15T01:29:00Z"/>
          <w:rFonts w:eastAsia="Times New Roman"/>
        </w:rPr>
      </w:pPr>
      <w:ins w:id="1067" w:author="Austen Frostad" w:date="2020-04-15T01:29:00Z">
        <w:r w:rsidRPr="001D0E01">
          <w:rPr>
            <w:rFonts w:eastAsia="Times New Roman"/>
          </w:rPr>
          <w:t xml:space="preserve">            }</w:t>
        </w:r>
      </w:ins>
    </w:p>
    <w:p w14:paraId="0AE1A40F" w14:textId="77777777" w:rsidR="001D0E01" w:rsidRPr="001D0E01" w:rsidRDefault="001D0E01" w:rsidP="001D0E01">
      <w:pPr>
        <w:pStyle w:val="CDT"/>
        <w:rPr>
          <w:ins w:id="1068" w:author="Austen Frostad" w:date="2020-04-15T01:29:00Z"/>
          <w:rFonts w:eastAsia="Times New Roman"/>
        </w:rPr>
      </w:pPr>
      <w:ins w:id="1069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070" w:author="Austen Frostad" w:date="2020-04-15T01:43:00Z">
              <w:rPr>
                <w:rFonts w:eastAsia="Times New Roman"/>
              </w:rPr>
            </w:rPrChange>
          </w:rPr>
          <w:t>string</w:t>
        </w:r>
        <w:r w:rsidRPr="001D0E01">
          <w:rPr>
            <w:rFonts w:eastAsia="Times New Roman"/>
          </w:rPr>
          <w:t xml:space="preserve"> findText = args[0];</w:t>
        </w:r>
      </w:ins>
    </w:p>
    <w:p w14:paraId="0D5F8A86" w14:textId="4287FB50" w:rsidR="001D0E01" w:rsidRPr="001D0E01" w:rsidRDefault="001D0E01" w:rsidP="001D0E01">
      <w:pPr>
        <w:pStyle w:val="CDT"/>
        <w:rPr>
          <w:ins w:id="1071" w:author="Austen Frostad" w:date="2020-04-15T01:29:00Z"/>
          <w:rFonts w:eastAsia="Times New Roman"/>
        </w:rPr>
      </w:pPr>
      <w:ins w:id="1072" w:author="Austen Frostad" w:date="2020-04-15T01:29:00Z">
        <w:r w:rsidRPr="001D0E01">
          <w:rPr>
            <w:rFonts w:eastAsia="Times New Roman"/>
          </w:rPr>
          <w:t xml:space="preserve">            Console.WriteLine(</w:t>
        </w:r>
        <w:r w:rsidRPr="001D0E01">
          <w:rPr>
            <w:rStyle w:val="Maroon"/>
            <w:rPrChange w:id="1073" w:author="Austen Frostad" w:date="2020-04-15T01:33:00Z">
              <w:rPr>
                <w:rFonts w:eastAsia="Times New Roman"/>
              </w:rPr>
            </w:rPrChange>
          </w:rPr>
          <w:t xml:space="preserve">$"Searching </w:t>
        </w:r>
        <w:r w:rsidRPr="00E95117">
          <w:rPr>
            <w:rStyle w:val="CPKeyword"/>
            <w:rPrChange w:id="1074" w:author="Austen Frostad" w:date="2020-04-15T01:33:00Z">
              <w:rPr>
                <w:rFonts w:eastAsia="Times New Roman"/>
              </w:rPr>
            </w:rPrChange>
          </w:rPr>
          <w:t>for</w:t>
        </w:r>
        <w:r w:rsidRPr="001D0E01">
          <w:rPr>
            <w:rStyle w:val="Maroon"/>
            <w:rPrChange w:id="1075" w:author="Austen Frostad" w:date="2020-04-15T01:33:00Z">
              <w:rPr>
                <w:rFonts w:eastAsia="Times New Roman"/>
              </w:rPr>
            </w:rPrChange>
          </w:rPr>
          <w:t xml:space="preserve"> {findText}..."</w:t>
        </w:r>
        <w:r w:rsidRPr="001D0E01">
          <w:rPr>
            <w:rFonts w:eastAsia="Times New Roman"/>
          </w:rPr>
          <w:t>);</w:t>
        </w:r>
      </w:ins>
    </w:p>
    <w:p w14:paraId="2551FD90" w14:textId="77777777" w:rsidR="001D0E01" w:rsidRPr="001D0E01" w:rsidRDefault="001D0E01" w:rsidP="001D0E01">
      <w:pPr>
        <w:pStyle w:val="CDT"/>
        <w:rPr>
          <w:ins w:id="1076" w:author="Austen Frostad" w:date="2020-04-15T01:29:00Z"/>
          <w:rFonts w:eastAsia="Times New Roman"/>
        </w:rPr>
      </w:pPr>
    </w:p>
    <w:p w14:paraId="557950B5" w14:textId="77777777" w:rsidR="001D0E01" w:rsidRPr="001D0E01" w:rsidRDefault="001D0E01" w:rsidP="001D0E01">
      <w:pPr>
        <w:pStyle w:val="CDT"/>
        <w:rPr>
          <w:ins w:id="1077" w:author="Austen Frostad" w:date="2020-04-15T01:29:00Z"/>
          <w:rFonts w:eastAsia="Times New Roman"/>
        </w:rPr>
      </w:pPr>
      <w:ins w:id="1078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079" w:author="Austen Frostad" w:date="2020-04-15T01:43:00Z">
              <w:rPr>
                <w:rFonts w:eastAsia="Times New Roman"/>
              </w:rPr>
            </w:rPrChange>
          </w:rPr>
          <w:t>string</w:t>
        </w:r>
        <w:r w:rsidRPr="001D0E01">
          <w:rPr>
            <w:rFonts w:eastAsia="Times New Roman"/>
          </w:rPr>
          <w:t xml:space="preserve"> url = </w:t>
        </w:r>
        <w:r w:rsidRPr="001D0E01">
          <w:rPr>
            <w:rStyle w:val="Maroon"/>
            <w:rPrChange w:id="1080" w:author="Austen Frostad" w:date="2020-04-15T01:32:00Z">
              <w:rPr>
                <w:rFonts w:eastAsia="Times New Roman"/>
              </w:rPr>
            </w:rPrChange>
          </w:rPr>
          <w:t>"http://www.IntelliTect.com"</w:t>
        </w:r>
        <w:r w:rsidRPr="001D0E01">
          <w:rPr>
            <w:rFonts w:eastAsia="Times New Roman"/>
          </w:rPr>
          <w:t>;</w:t>
        </w:r>
      </w:ins>
    </w:p>
    <w:p w14:paraId="2A1A0FF7" w14:textId="77777777" w:rsidR="001D0E01" w:rsidRPr="001D0E01" w:rsidRDefault="001D0E01" w:rsidP="001D0E01">
      <w:pPr>
        <w:pStyle w:val="CDT"/>
        <w:rPr>
          <w:ins w:id="1081" w:author="Austen Frostad" w:date="2020-04-15T01:29:00Z"/>
          <w:rFonts w:eastAsia="Times New Roman"/>
        </w:rPr>
      </w:pPr>
      <w:ins w:id="1082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083" w:author="Austen Frostad" w:date="2020-04-15T01:43:00Z">
              <w:rPr>
                <w:rFonts w:eastAsia="Times New Roman"/>
              </w:rPr>
            </w:rPrChange>
          </w:rPr>
          <w:t>if</w:t>
        </w:r>
        <w:r w:rsidRPr="001D0E01">
          <w:rPr>
            <w:rFonts w:eastAsia="Times New Roman"/>
          </w:rPr>
          <w:t xml:space="preserve"> (args.Length &gt; 1)</w:t>
        </w:r>
      </w:ins>
    </w:p>
    <w:p w14:paraId="44E332E6" w14:textId="77777777" w:rsidR="001D0E01" w:rsidRPr="001D0E01" w:rsidRDefault="001D0E01" w:rsidP="001D0E01">
      <w:pPr>
        <w:pStyle w:val="CDT"/>
        <w:rPr>
          <w:ins w:id="1084" w:author="Austen Frostad" w:date="2020-04-15T01:29:00Z"/>
          <w:rFonts w:eastAsia="Times New Roman"/>
        </w:rPr>
      </w:pPr>
      <w:ins w:id="1085" w:author="Austen Frostad" w:date="2020-04-15T01:29:00Z">
        <w:r w:rsidRPr="001D0E01">
          <w:rPr>
            <w:rFonts w:eastAsia="Times New Roman"/>
          </w:rPr>
          <w:t xml:space="preserve">            {</w:t>
        </w:r>
      </w:ins>
    </w:p>
    <w:p w14:paraId="5B2475EC" w14:textId="77777777" w:rsidR="001D0E01" w:rsidRPr="001D0E01" w:rsidRDefault="001D0E01" w:rsidP="001D0E01">
      <w:pPr>
        <w:pStyle w:val="CDT"/>
        <w:rPr>
          <w:ins w:id="1086" w:author="Austen Frostad" w:date="2020-04-15T01:29:00Z"/>
          <w:rFonts w:eastAsia="Times New Roman"/>
        </w:rPr>
      </w:pPr>
      <w:ins w:id="1087" w:author="Austen Frostad" w:date="2020-04-15T01:29:00Z">
        <w:r w:rsidRPr="001D0E01">
          <w:rPr>
            <w:rFonts w:eastAsia="Times New Roman"/>
          </w:rPr>
          <w:t xml:space="preserve">                url = args[1];</w:t>
        </w:r>
      </w:ins>
    </w:p>
    <w:p w14:paraId="20CCCCCE" w14:textId="77777777" w:rsidR="001D0E01" w:rsidRPr="001D0E01" w:rsidRDefault="001D0E01" w:rsidP="001D0E01">
      <w:pPr>
        <w:pStyle w:val="CDT"/>
        <w:rPr>
          <w:ins w:id="1088" w:author="Austen Frostad" w:date="2020-04-15T01:29:00Z"/>
          <w:rStyle w:val="CPComment"/>
          <w:rPrChange w:id="1089" w:author="Austen Frostad" w:date="2020-04-15T01:33:00Z">
            <w:rPr>
              <w:ins w:id="1090" w:author="Austen Frostad" w:date="2020-04-15T01:29:00Z"/>
              <w:rFonts w:eastAsia="Times New Roman"/>
            </w:rPr>
          </w:rPrChange>
        </w:rPr>
      </w:pPr>
      <w:ins w:id="1091" w:author="Austen Frostad" w:date="2020-04-15T01:29:00Z">
        <w:r w:rsidRPr="001D0E01">
          <w:rPr>
            <w:rFonts w:eastAsia="Times New Roman"/>
          </w:rPr>
          <w:t xml:space="preserve">                </w:t>
        </w:r>
        <w:r w:rsidRPr="001D0E01">
          <w:rPr>
            <w:rStyle w:val="CPComment"/>
            <w:rPrChange w:id="1092" w:author="Austen Frostad" w:date="2020-04-15T01:33:00Z">
              <w:rPr>
                <w:rFonts w:eastAsia="Times New Roman"/>
              </w:rPr>
            </w:rPrChange>
          </w:rPr>
          <w:t>// Ignore additional parameters</w:t>
        </w:r>
      </w:ins>
    </w:p>
    <w:p w14:paraId="6BD9CE27" w14:textId="77777777" w:rsidR="001D0E01" w:rsidRPr="001D0E01" w:rsidRDefault="001D0E01" w:rsidP="001D0E01">
      <w:pPr>
        <w:pStyle w:val="CDT"/>
        <w:rPr>
          <w:ins w:id="1093" w:author="Austen Frostad" w:date="2020-04-15T01:29:00Z"/>
          <w:rFonts w:eastAsia="Times New Roman"/>
        </w:rPr>
      </w:pPr>
      <w:ins w:id="1094" w:author="Austen Frostad" w:date="2020-04-15T01:29:00Z">
        <w:r w:rsidRPr="001D0E01">
          <w:rPr>
            <w:rFonts w:eastAsia="Times New Roman"/>
          </w:rPr>
          <w:t xml:space="preserve">            }</w:t>
        </w:r>
      </w:ins>
    </w:p>
    <w:p w14:paraId="1DC6ADC6" w14:textId="77777777" w:rsidR="001D0E01" w:rsidRPr="001D0E01" w:rsidRDefault="001D0E01" w:rsidP="001D0E01">
      <w:pPr>
        <w:pStyle w:val="CDT"/>
        <w:rPr>
          <w:ins w:id="1095" w:author="Austen Frostad" w:date="2020-04-15T01:29:00Z"/>
          <w:rFonts w:eastAsia="Times New Roman"/>
        </w:rPr>
      </w:pPr>
      <w:ins w:id="1096" w:author="Austen Frostad" w:date="2020-04-15T01:29:00Z">
        <w:r w:rsidRPr="001D0E01">
          <w:rPr>
            <w:rFonts w:eastAsia="Times New Roman"/>
          </w:rPr>
          <w:t xml:space="preserve">            Console.Write(url);</w:t>
        </w:r>
      </w:ins>
    </w:p>
    <w:p w14:paraId="6A05454A" w14:textId="77777777" w:rsidR="001D0E01" w:rsidRPr="001D0E01" w:rsidRDefault="001D0E01" w:rsidP="001D0E01">
      <w:pPr>
        <w:pStyle w:val="CDT"/>
        <w:rPr>
          <w:ins w:id="1097" w:author="Austen Frostad" w:date="2020-04-15T01:29:00Z"/>
          <w:rFonts w:eastAsia="Times New Roman"/>
        </w:rPr>
      </w:pPr>
    </w:p>
    <w:p w14:paraId="67402935" w14:textId="77777777" w:rsidR="001D0E01" w:rsidRPr="001D0E01" w:rsidRDefault="001D0E01" w:rsidP="001D0E01">
      <w:pPr>
        <w:pStyle w:val="CDT"/>
        <w:rPr>
          <w:ins w:id="1098" w:author="Austen Frostad" w:date="2020-04-15T01:29:00Z"/>
          <w:rFonts w:eastAsia="Times New Roman"/>
        </w:rPr>
      </w:pPr>
      <w:ins w:id="1099" w:author="Austen Frostad" w:date="2020-04-15T01:29:00Z">
        <w:r w:rsidRPr="001D0E01">
          <w:rPr>
            <w:rFonts w:eastAsia="Times New Roman"/>
          </w:rPr>
          <w:t xml:space="preserve">            Progress&lt;DownloadProgressChangedEventArgs&gt; progress =</w:t>
        </w:r>
      </w:ins>
    </w:p>
    <w:p w14:paraId="2379C3BA" w14:textId="77777777" w:rsidR="001D0E01" w:rsidRPr="001D0E01" w:rsidRDefault="001D0E01" w:rsidP="001D0E01">
      <w:pPr>
        <w:pStyle w:val="CDT"/>
        <w:rPr>
          <w:ins w:id="1100" w:author="Austen Frostad" w:date="2020-04-15T01:29:00Z"/>
          <w:rFonts w:eastAsia="Times New Roman"/>
        </w:rPr>
      </w:pPr>
      <w:ins w:id="1101" w:author="Austen Frostad" w:date="2020-04-15T01:29:00Z">
        <w:r w:rsidRPr="001D0E01">
          <w:rPr>
            <w:rFonts w:eastAsia="Times New Roman"/>
          </w:rPr>
          <w:t xml:space="preserve">                </w:t>
        </w:r>
        <w:r w:rsidRPr="00E95117">
          <w:rPr>
            <w:rStyle w:val="CPKeyword"/>
            <w:rPrChange w:id="1102" w:author="Austen Frostad" w:date="2020-04-15T01:43:00Z">
              <w:rPr>
                <w:rFonts w:eastAsia="Times New Roman"/>
              </w:rPr>
            </w:rPrChange>
          </w:rPr>
          <w:t>new</w:t>
        </w:r>
        <w:r w:rsidRPr="001D0E01">
          <w:rPr>
            <w:rFonts w:eastAsia="Times New Roman"/>
          </w:rPr>
          <w:t xml:space="preserve"> Progress&lt;DownloadProgressChangedEventArgs&gt;((value) =&gt;</w:t>
        </w:r>
      </w:ins>
    </w:p>
    <w:p w14:paraId="11567883" w14:textId="77777777" w:rsidR="001D0E01" w:rsidRPr="001D0E01" w:rsidRDefault="001D0E01" w:rsidP="001D0E01">
      <w:pPr>
        <w:pStyle w:val="CDT"/>
        <w:rPr>
          <w:ins w:id="1103" w:author="Austen Frostad" w:date="2020-04-15T01:29:00Z"/>
          <w:rFonts w:eastAsia="Times New Roman"/>
        </w:rPr>
      </w:pPr>
      <w:ins w:id="1104" w:author="Austen Frostad" w:date="2020-04-15T01:29:00Z">
        <w:r w:rsidRPr="001D0E01">
          <w:rPr>
            <w:rFonts w:eastAsia="Times New Roman"/>
          </w:rPr>
          <w:t xml:space="preserve">                {</w:t>
        </w:r>
      </w:ins>
    </w:p>
    <w:p w14:paraId="3D59E712" w14:textId="77777777" w:rsidR="001D0E01" w:rsidRPr="001D0E01" w:rsidRDefault="001D0E01" w:rsidP="001D0E01">
      <w:pPr>
        <w:pStyle w:val="CDT"/>
        <w:rPr>
          <w:ins w:id="1105" w:author="Austen Frostad" w:date="2020-04-15T01:29:00Z"/>
          <w:rFonts w:eastAsia="Times New Roman"/>
        </w:rPr>
      </w:pPr>
      <w:ins w:id="1106" w:author="Austen Frostad" w:date="2020-04-15T01:29:00Z">
        <w:r w:rsidRPr="001D0E01">
          <w:rPr>
            <w:rFonts w:eastAsia="Times New Roman"/>
          </w:rPr>
          <w:t xml:space="preserve">                    Console.Write(</w:t>
        </w:r>
        <w:r w:rsidRPr="001D0E01">
          <w:rPr>
            <w:rStyle w:val="Maroon"/>
            <w:rPrChange w:id="1107" w:author="Austen Frostad" w:date="2020-04-15T01:33:00Z">
              <w:rPr>
                <w:rFonts w:eastAsia="Times New Roman"/>
              </w:rPr>
            </w:rPrChange>
          </w:rPr>
          <w:t>"."</w:t>
        </w:r>
        <w:r w:rsidRPr="001D0E01">
          <w:rPr>
            <w:rFonts w:eastAsia="Times New Roman"/>
          </w:rPr>
          <w:t>);</w:t>
        </w:r>
      </w:ins>
    </w:p>
    <w:p w14:paraId="3D028132" w14:textId="77777777" w:rsidR="001D0E01" w:rsidRPr="001D0E01" w:rsidRDefault="001D0E01" w:rsidP="001D0E01">
      <w:pPr>
        <w:pStyle w:val="CDT"/>
        <w:rPr>
          <w:ins w:id="1108" w:author="Austen Frostad" w:date="2020-04-15T01:29:00Z"/>
          <w:rFonts w:eastAsia="Times New Roman"/>
        </w:rPr>
      </w:pPr>
      <w:ins w:id="1109" w:author="Austen Frostad" w:date="2020-04-15T01:29:00Z">
        <w:r w:rsidRPr="001D0E01">
          <w:rPr>
            <w:rFonts w:eastAsia="Times New Roman"/>
          </w:rPr>
          <w:t xml:space="preserve">                }</w:t>
        </w:r>
      </w:ins>
    </w:p>
    <w:p w14:paraId="242324F8" w14:textId="77777777" w:rsidR="001D0E01" w:rsidRPr="001D0E01" w:rsidRDefault="001D0E01" w:rsidP="001D0E01">
      <w:pPr>
        <w:pStyle w:val="CDT"/>
        <w:rPr>
          <w:ins w:id="1110" w:author="Austen Frostad" w:date="2020-04-15T01:29:00Z"/>
          <w:rFonts w:eastAsia="Times New Roman"/>
        </w:rPr>
      </w:pPr>
      <w:ins w:id="1111" w:author="Austen Frostad" w:date="2020-04-15T01:29:00Z">
        <w:r w:rsidRPr="001D0E01">
          <w:rPr>
            <w:rFonts w:eastAsia="Times New Roman"/>
          </w:rPr>
          <w:t xml:space="preserve">            );</w:t>
        </w:r>
      </w:ins>
    </w:p>
    <w:p w14:paraId="734E14B5" w14:textId="77777777" w:rsidR="001D0E01" w:rsidRPr="001D0E01" w:rsidRDefault="001D0E01" w:rsidP="001D0E01">
      <w:pPr>
        <w:pStyle w:val="CDT"/>
        <w:rPr>
          <w:ins w:id="1112" w:author="Austen Frostad" w:date="2020-04-15T01:29:00Z"/>
          <w:rFonts w:eastAsia="Times New Roman"/>
        </w:rPr>
      </w:pPr>
    </w:p>
    <w:p w14:paraId="157D630F" w14:textId="77777777" w:rsidR="001D0E01" w:rsidRPr="001D0E01" w:rsidRDefault="001D0E01">
      <w:pPr>
        <w:pStyle w:val="CDT"/>
        <w:rPr>
          <w:ins w:id="1113" w:author="Austen Frostad" w:date="2020-04-15T01:29:00Z"/>
          <w:rStyle w:val="CPComment"/>
          <w:rPrChange w:id="1114" w:author="Austen Frostad" w:date="2020-04-15T01:30:00Z">
            <w:rPr>
              <w:ins w:id="1115" w:author="Austen Frostad" w:date="2020-04-15T01:29:00Z"/>
              <w:rFonts w:eastAsia="Times New Roman"/>
            </w:rPr>
          </w:rPrChange>
        </w:rPr>
      </w:pPr>
      <w:ins w:id="1116" w:author="Austen Frostad" w:date="2020-04-15T01:29:00Z">
        <w:r w:rsidRPr="001D0E01">
          <w:rPr>
            <w:rStyle w:val="CPComment"/>
            <w:rPrChange w:id="1117" w:author="Austen Frostad" w:date="2020-04-15T01:30:00Z">
              <w:rPr>
                <w:rFonts w:eastAsia="Times New Roman"/>
              </w:rPr>
            </w:rPrChange>
          </w:rPr>
          <w:t xml:space="preserve">            //</w:t>
        </w:r>
        <w:r>
          <w:rPr>
            <w:rStyle w:val="CPComment"/>
          </w:rPr>
          <w:t xml:space="preserve"> Using await </w:t>
        </w:r>
        <w:r w:rsidRPr="001D0E01">
          <w:rPr>
            <w:rStyle w:val="CPComment"/>
            <w:rPrChange w:id="1118" w:author="Austen Frostad" w:date="2020-04-15T01:30:00Z">
              <w:rPr>
                <w:rFonts w:eastAsia="Times New Roman"/>
              </w:rPr>
            </w:rPrChange>
          </w:rPr>
          <w:t>later to elucidation.</w:t>
        </w:r>
      </w:ins>
    </w:p>
    <w:p w14:paraId="064E014E" w14:textId="77777777" w:rsidR="001D0E01" w:rsidRPr="001D0E01" w:rsidRDefault="001D0E01">
      <w:pPr>
        <w:pStyle w:val="CDTGrayline"/>
        <w:rPr>
          <w:ins w:id="1119" w:author="Austen Frostad" w:date="2020-04-15T01:29:00Z"/>
          <w:rPrChange w:id="1120" w:author="Austen Frostad" w:date="2020-04-15T01:30:00Z">
            <w:rPr>
              <w:ins w:id="1121" w:author="Austen Frostad" w:date="2020-04-15T01:29:00Z"/>
              <w:rFonts w:eastAsia="Times New Roman"/>
            </w:rPr>
          </w:rPrChange>
        </w:rPr>
        <w:pPrChange w:id="1122" w:author="Austen Frostad" w:date="2020-04-15T01:30:00Z">
          <w:pPr>
            <w:pStyle w:val="CDT"/>
          </w:pPr>
        </w:pPrChange>
      </w:pPr>
      <w:ins w:id="1123" w:author="Austen Frostad" w:date="2020-04-15T01:29:00Z">
        <w:r w:rsidRPr="001D0E01">
          <w:rPr>
            <w:rPrChange w:id="1124" w:author="Austen Frostad" w:date="2020-04-15T01:30:00Z">
              <w:rPr>
                <w:rFonts w:eastAsia="Times New Roman"/>
              </w:rPr>
            </w:rPrChange>
          </w:rPr>
          <w:t xml:space="preserve">            </w:t>
        </w:r>
        <w:r w:rsidRPr="00E95117">
          <w:rPr>
            <w:rStyle w:val="CPKeyword"/>
            <w:rPrChange w:id="1125" w:author="Austen Frostad" w:date="2020-04-15T01:30:00Z">
              <w:rPr>
                <w:rFonts w:eastAsia="Times New Roman"/>
              </w:rPr>
            </w:rPrChange>
          </w:rPr>
          <w:t>Task</w:t>
        </w:r>
        <w:r w:rsidRPr="001D0E01">
          <w:rPr>
            <w:rPrChange w:id="1126" w:author="Austen Frostad" w:date="2020-04-15T01:30:00Z">
              <w:rPr>
                <w:rFonts w:eastAsia="Times New Roman"/>
              </w:rPr>
            </w:rPrChange>
          </w:rPr>
          <w:t>&lt;</w:t>
        </w:r>
        <w:r w:rsidRPr="00E95117">
          <w:rPr>
            <w:rStyle w:val="CPKeyword"/>
            <w:rPrChange w:id="1127" w:author="Austen Frostad" w:date="2020-04-15T01:30:00Z">
              <w:rPr>
                <w:rFonts w:eastAsia="Times New Roman"/>
              </w:rPr>
            </w:rPrChange>
          </w:rPr>
          <w:t>int</w:t>
        </w:r>
        <w:r w:rsidRPr="001D0E01">
          <w:rPr>
            <w:rPrChange w:id="1128" w:author="Austen Frostad" w:date="2020-04-15T01:30:00Z">
              <w:rPr>
                <w:rFonts w:eastAsia="Times New Roman"/>
              </w:rPr>
            </w:rPrChange>
          </w:rPr>
          <w:t xml:space="preserve">&gt; </w:t>
        </w:r>
        <w:r w:rsidRPr="00E95117">
          <w:rPr>
            <w:rStyle w:val="CPKeyword"/>
            <w:rPrChange w:id="1129" w:author="Austen Frostad" w:date="2020-04-15T01:30:00Z">
              <w:rPr>
                <w:rFonts w:eastAsia="Times New Roman"/>
              </w:rPr>
            </w:rPrChange>
          </w:rPr>
          <w:t>task</w:t>
        </w:r>
        <w:r w:rsidRPr="001D0E01">
          <w:rPr>
            <w:rPrChange w:id="1130" w:author="Austen Frostad" w:date="2020-04-15T01:30:00Z">
              <w:rPr>
                <w:rFonts w:eastAsia="Times New Roman"/>
              </w:rPr>
            </w:rPrChange>
          </w:rPr>
          <w:t xml:space="preserve"> =</w:t>
        </w:r>
      </w:ins>
    </w:p>
    <w:p w14:paraId="7994D26B" w14:textId="77777777" w:rsidR="001D0E01" w:rsidRPr="001D0E01" w:rsidRDefault="001D0E01">
      <w:pPr>
        <w:pStyle w:val="CDTGrayline"/>
        <w:rPr>
          <w:ins w:id="1131" w:author="Austen Frostad" w:date="2020-04-15T01:29:00Z"/>
          <w:rPrChange w:id="1132" w:author="Austen Frostad" w:date="2020-04-15T01:30:00Z">
            <w:rPr>
              <w:ins w:id="1133" w:author="Austen Frostad" w:date="2020-04-15T01:29:00Z"/>
              <w:rFonts w:eastAsia="Times New Roman"/>
            </w:rPr>
          </w:rPrChange>
        </w:rPr>
        <w:pPrChange w:id="1134" w:author="Austen Frostad" w:date="2020-04-15T01:30:00Z">
          <w:pPr>
            <w:pStyle w:val="CDT"/>
          </w:pPr>
        </w:pPrChange>
      </w:pPr>
      <w:ins w:id="1135" w:author="Austen Frostad" w:date="2020-04-15T01:29:00Z">
        <w:r w:rsidRPr="001D0E01">
          <w:rPr>
            <w:rPrChange w:id="1136" w:author="Austen Frostad" w:date="2020-04-15T01:30:00Z">
              <w:rPr>
                <w:rFonts w:eastAsia="Times New Roman"/>
              </w:rPr>
            </w:rPrChange>
          </w:rPr>
          <w:t xml:space="preserve">                FindTextInWebUriAsync(findText, url, progress);</w:t>
        </w:r>
      </w:ins>
    </w:p>
    <w:p w14:paraId="5D593ED7" w14:textId="77777777" w:rsidR="001D0E01" w:rsidRPr="001D0E01" w:rsidRDefault="001D0E01">
      <w:pPr>
        <w:pStyle w:val="CDTGrayline"/>
        <w:rPr>
          <w:ins w:id="1137" w:author="Austen Frostad" w:date="2020-04-15T01:29:00Z"/>
          <w:rPrChange w:id="1138" w:author="Austen Frostad" w:date="2020-04-15T01:30:00Z">
            <w:rPr>
              <w:ins w:id="1139" w:author="Austen Frostad" w:date="2020-04-15T01:29:00Z"/>
              <w:rFonts w:eastAsia="Times New Roman"/>
            </w:rPr>
          </w:rPrChange>
        </w:rPr>
        <w:pPrChange w:id="1140" w:author="Austen Frostad" w:date="2020-04-15T01:30:00Z">
          <w:pPr>
            <w:pStyle w:val="CDT"/>
          </w:pPr>
        </w:pPrChange>
      </w:pPr>
    </w:p>
    <w:p w14:paraId="43CCB491" w14:textId="4E3E3FCD" w:rsidR="001D0E01" w:rsidRPr="001D0E01" w:rsidRDefault="001D0E01">
      <w:pPr>
        <w:pStyle w:val="CDTGrayline"/>
        <w:rPr>
          <w:ins w:id="1141" w:author="Austen Frostad" w:date="2020-04-15T01:29:00Z"/>
          <w:rPrChange w:id="1142" w:author="Austen Frostad" w:date="2020-04-15T01:30:00Z">
            <w:rPr>
              <w:ins w:id="1143" w:author="Austen Frostad" w:date="2020-04-15T01:29:00Z"/>
              <w:rFonts w:eastAsia="Times New Roman"/>
            </w:rPr>
          </w:rPrChange>
        </w:rPr>
        <w:pPrChange w:id="1144" w:author="Austen Frostad" w:date="2020-04-15T01:30:00Z">
          <w:pPr>
            <w:pStyle w:val="CDT"/>
          </w:pPr>
        </w:pPrChange>
      </w:pPr>
      <w:ins w:id="1145" w:author="Austen Frostad" w:date="2020-04-15T01:29:00Z">
        <w:r w:rsidRPr="001D0E01">
          <w:rPr>
            <w:rPrChange w:id="1146" w:author="Austen Frostad" w:date="2020-04-15T01:30:00Z">
              <w:rPr>
                <w:rFonts w:eastAsia="Times New Roman"/>
              </w:rPr>
            </w:rPrChange>
          </w:rPr>
          <w:t xml:space="preserve">            Console.WriteLine(</w:t>
        </w:r>
      </w:ins>
      <w:ins w:id="1147" w:author="Austen Frostad" w:date="2020-04-15T01:33:00Z">
        <w:r w:rsidR="00506778">
          <w:t xml:space="preserve"> </w:t>
        </w:r>
      </w:ins>
      <w:ins w:id="1148" w:author="Austen Frostad" w:date="2020-04-15T01:29:00Z">
        <w:r w:rsidRPr="00506778">
          <w:rPr>
            <w:rStyle w:val="Maroon"/>
            <w:rPrChange w:id="1149" w:author="Austen Frostad" w:date="2020-04-15T01:33:00Z">
              <w:rPr>
                <w:rFonts w:eastAsia="Times New Roman"/>
              </w:rPr>
            </w:rPrChange>
          </w:rPr>
          <w:t>"Searching..."</w:t>
        </w:r>
      </w:ins>
      <w:ins w:id="1150" w:author="Austen Frostad" w:date="2020-04-15T01:33:00Z">
        <w:r w:rsidR="00506778">
          <w:t xml:space="preserve"> </w:t>
        </w:r>
      </w:ins>
      <w:ins w:id="1151" w:author="Austen Frostad" w:date="2020-04-15T01:29:00Z">
        <w:r w:rsidRPr="001D0E01">
          <w:rPr>
            <w:rPrChange w:id="1152" w:author="Austen Frostad" w:date="2020-04-15T01:30:00Z">
              <w:rPr>
                <w:rFonts w:eastAsia="Times New Roman"/>
              </w:rPr>
            </w:rPrChange>
          </w:rPr>
          <w:t>);</w:t>
        </w:r>
      </w:ins>
    </w:p>
    <w:p w14:paraId="1F37FF30" w14:textId="77777777" w:rsidR="001D0E01" w:rsidRPr="001D0E01" w:rsidRDefault="001D0E01">
      <w:pPr>
        <w:pStyle w:val="CDTGrayline"/>
        <w:rPr>
          <w:ins w:id="1153" w:author="Austen Frostad" w:date="2020-04-15T01:29:00Z"/>
          <w:rPrChange w:id="1154" w:author="Austen Frostad" w:date="2020-04-15T01:30:00Z">
            <w:rPr>
              <w:ins w:id="1155" w:author="Austen Frostad" w:date="2020-04-15T01:29:00Z"/>
              <w:rFonts w:eastAsia="Times New Roman"/>
            </w:rPr>
          </w:rPrChange>
        </w:rPr>
        <w:pPrChange w:id="1156" w:author="Austen Frostad" w:date="2020-04-15T01:30:00Z">
          <w:pPr>
            <w:pStyle w:val="CDT"/>
          </w:pPr>
        </w:pPrChange>
      </w:pPr>
    </w:p>
    <w:p w14:paraId="4245861D" w14:textId="77777777" w:rsidR="001D0E01" w:rsidRPr="001D0E01" w:rsidRDefault="001D0E01">
      <w:pPr>
        <w:pStyle w:val="CDTGrayline"/>
        <w:rPr>
          <w:ins w:id="1157" w:author="Austen Frostad" w:date="2020-04-15T01:29:00Z"/>
          <w:rPrChange w:id="1158" w:author="Austen Frostad" w:date="2020-04-15T01:30:00Z">
            <w:rPr>
              <w:ins w:id="1159" w:author="Austen Frostad" w:date="2020-04-15T01:29:00Z"/>
              <w:rFonts w:eastAsia="Times New Roman"/>
            </w:rPr>
          </w:rPrChange>
        </w:rPr>
        <w:pPrChange w:id="1160" w:author="Austen Frostad" w:date="2020-04-15T01:30:00Z">
          <w:pPr>
            <w:pStyle w:val="CDT"/>
          </w:pPr>
        </w:pPrChange>
      </w:pPr>
      <w:ins w:id="1161" w:author="Austen Frostad" w:date="2020-04-15T01:29:00Z">
        <w:r w:rsidRPr="001D0E01">
          <w:rPr>
            <w:rPrChange w:id="1162" w:author="Austen Frostad" w:date="2020-04-15T01:30:00Z">
              <w:rPr>
                <w:rFonts w:eastAsia="Times New Roman"/>
              </w:rPr>
            </w:rPrChange>
          </w:rPr>
          <w:t xml:space="preserve">            </w:t>
        </w:r>
        <w:r w:rsidRPr="00E95117">
          <w:rPr>
            <w:rStyle w:val="CPKeyword"/>
            <w:rPrChange w:id="1163" w:author="Austen Frostad" w:date="2020-04-15T01:30:00Z">
              <w:rPr>
                <w:rFonts w:eastAsia="Times New Roman"/>
              </w:rPr>
            </w:rPrChange>
          </w:rPr>
          <w:t>int</w:t>
        </w:r>
        <w:r w:rsidRPr="001D0E01">
          <w:rPr>
            <w:rPrChange w:id="1164" w:author="Austen Frostad" w:date="2020-04-15T01:30:00Z">
              <w:rPr>
                <w:rFonts w:eastAsia="Times New Roman"/>
              </w:rPr>
            </w:rPrChange>
          </w:rPr>
          <w:t xml:space="preserve"> textOccurrenceCount = </w:t>
        </w:r>
        <w:r w:rsidRPr="00E95117">
          <w:rPr>
            <w:rStyle w:val="CPKeyword"/>
            <w:rPrChange w:id="1165" w:author="Austen Frostad" w:date="2020-04-15T01:30:00Z">
              <w:rPr>
                <w:rFonts w:eastAsia="Times New Roman"/>
              </w:rPr>
            </w:rPrChange>
          </w:rPr>
          <w:t>await</w:t>
        </w:r>
        <w:r w:rsidRPr="001D0E01">
          <w:rPr>
            <w:rPrChange w:id="1166" w:author="Austen Frostad" w:date="2020-04-15T01:30:00Z">
              <w:rPr>
                <w:rFonts w:eastAsia="Times New Roman"/>
              </w:rPr>
            </w:rPrChange>
          </w:rPr>
          <w:t xml:space="preserve"> </w:t>
        </w:r>
        <w:r w:rsidRPr="00E95117">
          <w:rPr>
            <w:rStyle w:val="CPKeyword"/>
            <w:rPrChange w:id="1167" w:author="Austen Frostad" w:date="2020-04-15T01:30:00Z">
              <w:rPr>
                <w:rFonts w:eastAsia="Times New Roman"/>
              </w:rPr>
            </w:rPrChange>
          </w:rPr>
          <w:t>task</w:t>
        </w:r>
        <w:r w:rsidRPr="001D0E01">
          <w:rPr>
            <w:rPrChange w:id="1168" w:author="Austen Frostad" w:date="2020-04-15T01:30:00Z">
              <w:rPr>
                <w:rFonts w:eastAsia="Times New Roman"/>
              </w:rPr>
            </w:rPrChange>
          </w:rPr>
          <w:t>;</w:t>
        </w:r>
      </w:ins>
    </w:p>
    <w:p w14:paraId="0036F0CA" w14:textId="77777777" w:rsidR="001D0E01" w:rsidRPr="001D0E01" w:rsidRDefault="001D0E01" w:rsidP="001D0E01">
      <w:pPr>
        <w:pStyle w:val="CDT"/>
        <w:rPr>
          <w:ins w:id="1169" w:author="Austen Frostad" w:date="2020-04-15T01:29:00Z"/>
          <w:rFonts w:eastAsia="Times New Roman"/>
        </w:rPr>
      </w:pPr>
    </w:p>
    <w:p w14:paraId="56C01839" w14:textId="77777777" w:rsidR="001D0E01" w:rsidRPr="001D0E01" w:rsidRDefault="001D0E01" w:rsidP="001D0E01">
      <w:pPr>
        <w:pStyle w:val="CDT"/>
        <w:rPr>
          <w:ins w:id="1170" w:author="Austen Frostad" w:date="2020-04-15T01:29:00Z"/>
          <w:rFonts w:eastAsia="Times New Roman"/>
        </w:rPr>
      </w:pPr>
      <w:ins w:id="1171" w:author="Austen Frostad" w:date="2020-04-15T01:29:00Z">
        <w:r w:rsidRPr="001D0E01">
          <w:rPr>
            <w:rFonts w:eastAsia="Times New Roman"/>
          </w:rPr>
          <w:t xml:space="preserve">            Console.WriteLine(textOccurrenceCount);</w:t>
        </w:r>
      </w:ins>
    </w:p>
    <w:p w14:paraId="226E2E4F" w14:textId="77777777" w:rsidR="001D0E01" w:rsidRPr="001D0E01" w:rsidRDefault="001D0E01" w:rsidP="001D0E01">
      <w:pPr>
        <w:pStyle w:val="CDT"/>
        <w:rPr>
          <w:ins w:id="1172" w:author="Austen Frostad" w:date="2020-04-15T01:29:00Z"/>
          <w:rFonts w:eastAsia="Times New Roman"/>
        </w:rPr>
      </w:pPr>
      <w:ins w:id="1173" w:author="Austen Frostad" w:date="2020-04-15T01:29:00Z">
        <w:r w:rsidRPr="001D0E01">
          <w:rPr>
            <w:rFonts w:eastAsia="Times New Roman"/>
          </w:rPr>
          <w:t xml:space="preserve">        }</w:t>
        </w:r>
      </w:ins>
    </w:p>
    <w:p w14:paraId="77F34844" w14:textId="77777777" w:rsidR="001D0E01" w:rsidRPr="001D0E01" w:rsidRDefault="001D0E01" w:rsidP="001D0E01">
      <w:pPr>
        <w:pStyle w:val="CDT"/>
        <w:rPr>
          <w:ins w:id="1174" w:author="Austen Frostad" w:date="2020-04-15T01:29:00Z"/>
          <w:rFonts w:eastAsia="Times New Roman"/>
        </w:rPr>
      </w:pPr>
    </w:p>
    <w:p w14:paraId="4B28420D" w14:textId="77777777" w:rsidR="001D0E01" w:rsidRPr="001D0E01" w:rsidRDefault="001D0E01">
      <w:pPr>
        <w:pStyle w:val="CDTGrayline"/>
        <w:rPr>
          <w:ins w:id="1175" w:author="Austen Frostad" w:date="2020-04-15T01:29:00Z"/>
          <w:rPrChange w:id="1176" w:author="Austen Frostad" w:date="2020-04-15T01:30:00Z">
            <w:rPr>
              <w:ins w:id="1177" w:author="Austen Frostad" w:date="2020-04-15T01:29:00Z"/>
              <w:rFonts w:eastAsia="Times New Roman"/>
            </w:rPr>
          </w:rPrChange>
        </w:rPr>
        <w:pPrChange w:id="1178" w:author="Austen Frostad" w:date="2020-04-15T01:30:00Z">
          <w:pPr>
            <w:pStyle w:val="CDT"/>
          </w:pPr>
        </w:pPrChange>
      </w:pPr>
      <w:ins w:id="1179" w:author="Austen Frostad" w:date="2020-04-15T01:29:00Z">
        <w:r w:rsidRPr="001D0E01">
          <w:rPr>
            <w:rFonts w:eastAsia="Times New Roman"/>
          </w:rPr>
          <w:lastRenderedPageBreak/>
          <w:t xml:space="preserve">        </w:t>
        </w:r>
        <w:r w:rsidRPr="00E95117">
          <w:rPr>
            <w:rStyle w:val="CPKeyword"/>
            <w:rPrChange w:id="1180" w:author="Austen Frostad" w:date="2020-04-15T01:30:00Z">
              <w:rPr>
                <w:rFonts w:eastAsia="Times New Roman"/>
              </w:rPr>
            </w:rPrChange>
          </w:rPr>
          <w:t>public</w:t>
        </w:r>
        <w:r w:rsidRPr="001D0E01">
          <w:rPr>
            <w:rPrChange w:id="1181" w:author="Austen Frostad" w:date="2020-04-15T01:30:00Z">
              <w:rPr>
                <w:rFonts w:eastAsia="Times New Roman"/>
              </w:rPr>
            </w:rPrChange>
          </w:rPr>
          <w:t xml:space="preserve"> </w:t>
        </w:r>
        <w:r w:rsidRPr="00E95117">
          <w:rPr>
            <w:rStyle w:val="CPKeyword"/>
            <w:rPrChange w:id="1182" w:author="Austen Frostad" w:date="2020-04-15T01:30:00Z">
              <w:rPr>
                <w:rFonts w:eastAsia="Times New Roman"/>
              </w:rPr>
            </w:rPrChange>
          </w:rPr>
          <w:t>async</w:t>
        </w:r>
        <w:r w:rsidRPr="001D0E01">
          <w:rPr>
            <w:rPrChange w:id="1183" w:author="Austen Frostad" w:date="2020-04-15T01:30:00Z">
              <w:rPr>
                <w:rFonts w:eastAsia="Times New Roman"/>
              </w:rPr>
            </w:rPrChange>
          </w:rPr>
          <w:t xml:space="preserve"> </w:t>
        </w:r>
        <w:r w:rsidRPr="00E95117">
          <w:rPr>
            <w:rStyle w:val="CPKeyword"/>
            <w:rPrChange w:id="1184" w:author="Austen Frostad" w:date="2020-04-15T01:30:00Z">
              <w:rPr>
                <w:rFonts w:eastAsia="Times New Roman"/>
              </w:rPr>
            </w:rPrChange>
          </w:rPr>
          <w:t>static</w:t>
        </w:r>
        <w:r w:rsidRPr="001D0E01">
          <w:rPr>
            <w:rPrChange w:id="1185" w:author="Austen Frostad" w:date="2020-04-15T01:30:00Z">
              <w:rPr>
                <w:rFonts w:eastAsia="Times New Roman"/>
              </w:rPr>
            </w:rPrChange>
          </w:rPr>
          <w:t xml:space="preserve"> </w:t>
        </w:r>
        <w:r w:rsidRPr="00E95117">
          <w:rPr>
            <w:rStyle w:val="CPKeyword"/>
            <w:rPrChange w:id="1186" w:author="Austen Frostad" w:date="2020-04-15T01:30:00Z">
              <w:rPr>
                <w:rFonts w:eastAsia="Times New Roman"/>
              </w:rPr>
            </w:rPrChange>
          </w:rPr>
          <w:t>Task</w:t>
        </w:r>
        <w:r w:rsidRPr="001D0E01">
          <w:rPr>
            <w:rPrChange w:id="1187" w:author="Austen Frostad" w:date="2020-04-15T01:30:00Z">
              <w:rPr>
                <w:rFonts w:eastAsia="Times New Roman"/>
              </w:rPr>
            </w:rPrChange>
          </w:rPr>
          <w:t>&lt;</w:t>
        </w:r>
        <w:r w:rsidRPr="00E95117">
          <w:rPr>
            <w:rStyle w:val="CPKeyword"/>
            <w:rPrChange w:id="1188" w:author="Austen Frostad" w:date="2020-04-15T01:30:00Z">
              <w:rPr>
                <w:rFonts w:eastAsia="Times New Roman"/>
              </w:rPr>
            </w:rPrChange>
          </w:rPr>
          <w:t>int</w:t>
        </w:r>
        <w:r w:rsidRPr="001D0E01">
          <w:rPr>
            <w:rPrChange w:id="1189" w:author="Austen Frostad" w:date="2020-04-15T01:30:00Z">
              <w:rPr>
                <w:rFonts w:eastAsia="Times New Roman"/>
              </w:rPr>
            </w:rPrChange>
          </w:rPr>
          <w:t>&gt; FindTextInWebUriAsync(</w:t>
        </w:r>
      </w:ins>
    </w:p>
    <w:p w14:paraId="627AD58C" w14:textId="77777777" w:rsidR="001D0E01" w:rsidRPr="001D0E01" w:rsidRDefault="001D0E01">
      <w:pPr>
        <w:pStyle w:val="CDTGrayline"/>
        <w:rPr>
          <w:ins w:id="1190" w:author="Austen Frostad" w:date="2020-04-15T01:29:00Z"/>
          <w:rPrChange w:id="1191" w:author="Austen Frostad" w:date="2020-04-15T01:30:00Z">
            <w:rPr>
              <w:ins w:id="1192" w:author="Austen Frostad" w:date="2020-04-15T01:29:00Z"/>
              <w:rFonts w:eastAsia="Times New Roman"/>
            </w:rPr>
          </w:rPrChange>
        </w:rPr>
        <w:pPrChange w:id="1193" w:author="Austen Frostad" w:date="2020-04-15T01:30:00Z">
          <w:pPr>
            <w:pStyle w:val="CDT"/>
          </w:pPr>
        </w:pPrChange>
      </w:pPr>
      <w:ins w:id="1194" w:author="Austen Frostad" w:date="2020-04-15T01:29:00Z">
        <w:r w:rsidRPr="001D0E01">
          <w:rPr>
            <w:rPrChange w:id="1195" w:author="Austen Frostad" w:date="2020-04-15T01:30:00Z">
              <w:rPr>
                <w:rFonts w:eastAsia="Times New Roman"/>
              </w:rPr>
            </w:rPrChange>
          </w:rPr>
          <w:t xml:space="preserve">            </w:t>
        </w:r>
        <w:r w:rsidRPr="00E95117">
          <w:rPr>
            <w:rStyle w:val="CPKeyword"/>
            <w:rPrChange w:id="1196" w:author="Austen Frostad" w:date="2020-04-15T01:30:00Z">
              <w:rPr>
                <w:rFonts w:eastAsia="Times New Roman"/>
              </w:rPr>
            </w:rPrChange>
          </w:rPr>
          <w:t>string</w:t>
        </w:r>
        <w:r w:rsidRPr="001D0E01">
          <w:rPr>
            <w:rPrChange w:id="1197" w:author="Austen Frostad" w:date="2020-04-15T01:30:00Z">
              <w:rPr>
                <w:rFonts w:eastAsia="Times New Roman"/>
              </w:rPr>
            </w:rPrChange>
          </w:rPr>
          <w:t xml:space="preserve"> findText, </w:t>
        </w:r>
        <w:r w:rsidRPr="00E95117">
          <w:rPr>
            <w:rStyle w:val="CPKeyword"/>
            <w:rPrChange w:id="1198" w:author="Austen Frostad" w:date="2020-04-15T01:30:00Z">
              <w:rPr>
                <w:rFonts w:eastAsia="Times New Roman"/>
              </w:rPr>
            </w:rPrChange>
          </w:rPr>
          <w:t>string</w:t>
        </w:r>
        <w:r w:rsidRPr="001D0E01">
          <w:rPr>
            <w:rPrChange w:id="1199" w:author="Austen Frostad" w:date="2020-04-15T01:30:00Z">
              <w:rPr>
                <w:rFonts w:eastAsia="Times New Roman"/>
              </w:rPr>
            </w:rPrChange>
          </w:rPr>
          <w:t xml:space="preserve"> url,</w:t>
        </w:r>
      </w:ins>
    </w:p>
    <w:p w14:paraId="1D5F3A1F" w14:textId="77777777" w:rsidR="001D0E01" w:rsidRPr="001D0E01" w:rsidRDefault="001D0E01">
      <w:pPr>
        <w:pStyle w:val="CDTGrayline"/>
        <w:rPr>
          <w:ins w:id="1200" w:author="Austen Frostad" w:date="2020-04-15T01:29:00Z"/>
          <w:rPrChange w:id="1201" w:author="Austen Frostad" w:date="2020-04-15T01:30:00Z">
            <w:rPr>
              <w:ins w:id="1202" w:author="Austen Frostad" w:date="2020-04-15T01:29:00Z"/>
              <w:rFonts w:eastAsia="Times New Roman"/>
            </w:rPr>
          </w:rPrChange>
        </w:rPr>
        <w:pPrChange w:id="1203" w:author="Austen Frostad" w:date="2020-04-15T01:30:00Z">
          <w:pPr>
            <w:pStyle w:val="CDT"/>
          </w:pPr>
        </w:pPrChange>
      </w:pPr>
      <w:ins w:id="1204" w:author="Austen Frostad" w:date="2020-04-15T01:29:00Z">
        <w:r w:rsidRPr="001D0E01">
          <w:rPr>
            <w:rPrChange w:id="1205" w:author="Austen Frostad" w:date="2020-04-15T01:30:00Z">
              <w:rPr>
                <w:rFonts w:eastAsia="Times New Roman"/>
              </w:rPr>
            </w:rPrChange>
          </w:rPr>
          <w:t xml:space="preserve">            IProgress&lt;DownloadProgressChangedEventArgs&gt;? progressCallback = null)</w:t>
        </w:r>
      </w:ins>
    </w:p>
    <w:p w14:paraId="69457E11" w14:textId="77777777" w:rsidR="001D0E01" w:rsidRPr="001D0E01" w:rsidRDefault="001D0E01" w:rsidP="001D0E01">
      <w:pPr>
        <w:pStyle w:val="CDT"/>
        <w:rPr>
          <w:ins w:id="1206" w:author="Austen Frostad" w:date="2020-04-15T01:29:00Z"/>
          <w:rFonts w:eastAsia="Times New Roman"/>
        </w:rPr>
      </w:pPr>
      <w:ins w:id="1207" w:author="Austen Frostad" w:date="2020-04-15T01:29:00Z">
        <w:r w:rsidRPr="001D0E01">
          <w:rPr>
            <w:rFonts w:eastAsia="Times New Roman"/>
          </w:rPr>
          <w:t xml:space="preserve">        {</w:t>
        </w:r>
      </w:ins>
    </w:p>
    <w:p w14:paraId="2A0244F8" w14:textId="77777777" w:rsidR="001D0E01" w:rsidRPr="001D0E01" w:rsidRDefault="001D0E01" w:rsidP="001D0E01">
      <w:pPr>
        <w:pStyle w:val="CDT"/>
        <w:rPr>
          <w:ins w:id="1208" w:author="Austen Frostad" w:date="2020-04-15T01:29:00Z"/>
          <w:rFonts w:eastAsia="Times New Roman"/>
        </w:rPr>
      </w:pPr>
      <w:ins w:id="1209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10" w:author="Austen Frostad" w:date="2020-04-15T01:43:00Z">
              <w:rPr>
                <w:rFonts w:eastAsia="Times New Roman"/>
              </w:rPr>
            </w:rPrChange>
          </w:rPr>
          <w:t>using</w:t>
        </w:r>
        <w:r w:rsidRPr="001D0E01">
          <w:rPr>
            <w:rFonts w:eastAsia="Times New Roman"/>
          </w:rPr>
          <w:t xml:space="preserve"> WebClient webClient = </w:t>
        </w:r>
        <w:r w:rsidRPr="00E95117">
          <w:rPr>
            <w:rStyle w:val="CPKeyword"/>
            <w:rPrChange w:id="1211" w:author="Austen Frostad" w:date="2020-04-15T01:43:00Z">
              <w:rPr>
                <w:rFonts w:eastAsia="Times New Roman"/>
              </w:rPr>
            </w:rPrChange>
          </w:rPr>
          <w:t>new</w:t>
        </w:r>
        <w:r w:rsidRPr="001D0E01">
          <w:rPr>
            <w:rFonts w:eastAsia="Times New Roman"/>
          </w:rPr>
          <w:t xml:space="preserve"> WebClient();</w:t>
        </w:r>
      </w:ins>
    </w:p>
    <w:p w14:paraId="341C9C0F" w14:textId="77777777" w:rsidR="001D0E01" w:rsidRPr="001D0E01" w:rsidRDefault="001D0E01" w:rsidP="001D0E01">
      <w:pPr>
        <w:pStyle w:val="CDT"/>
        <w:rPr>
          <w:ins w:id="1212" w:author="Austen Frostad" w:date="2020-04-15T01:29:00Z"/>
          <w:rFonts w:eastAsia="Times New Roman"/>
        </w:rPr>
      </w:pPr>
      <w:ins w:id="1213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14" w:author="Austen Frostad" w:date="2020-04-15T01:43:00Z">
              <w:rPr>
                <w:rFonts w:eastAsia="Times New Roman"/>
              </w:rPr>
            </w:rPrChange>
          </w:rPr>
          <w:t>if</w:t>
        </w:r>
        <w:r w:rsidRPr="001D0E01">
          <w:rPr>
            <w:rFonts w:eastAsia="Times New Roman"/>
          </w:rPr>
          <w:t xml:space="preserve"> (progressCallback is object)</w:t>
        </w:r>
      </w:ins>
    </w:p>
    <w:p w14:paraId="489BCD9B" w14:textId="77777777" w:rsidR="001D0E01" w:rsidRPr="001D0E01" w:rsidRDefault="001D0E01" w:rsidP="001D0E01">
      <w:pPr>
        <w:pStyle w:val="CDT"/>
        <w:rPr>
          <w:ins w:id="1215" w:author="Austen Frostad" w:date="2020-04-15T01:29:00Z"/>
          <w:rFonts w:eastAsia="Times New Roman"/>
        </w:rPr>
      </w:pPr>
      <w:ins w:id="1216" w:author="Austen Frostad" w:date="2020-04-15T01:29:00Z">
        <w:r w:rsidRPr="001D0E01">
          <w:rPr>
            <w:rFonts w:eastAsia="Times New Roman"/>
          </w:rPr>
          <w:t xml:space="preserve">            {</w:t>
        </w:r>
      </w:ins>
    </w:p>
    <w:p w14:paraId="1C2B8B34" w14:textId="77777777" w:rsidR="001D0E01" w:rsidRPr="001D0E01" w:rsidRDefault="001D0E01" w:rsidP="001D0E01">
      <w:pPr>
        <w:pStyle w:val="CDT"/>
        <w:rPr>
          <w:ins w:id="1217" w:author="Austen Frostad" w:date="2020-04-15T01:29:00Z"/>
          <w:rFonts w:eastAsia="Times New Roman"/>
        </w:rPr>
      </w:pPr>
      <w:ins w:id="1218" w:author="Austen Frostad" w:date="2020-04-15T01:29:00Z">
        <w:r w:rsidRPr="001D0E01">
          <w:rPr>
            <w:rFonts w:eastAsia="Times New Roman"/>
          </w:rPr>
          <w:t xml:space="preserve">                webClient.DownloadProgressChanged += (sender, eventArgs) =&gt;</w:t>
        </w:r>
      </w:ins>
    </w:p>
    <w:p w14:paraId="4D87FFD7" w14:textId="77777777" w:rsidR="001D0E01" w:rsidRPr="001D0E01" w:rsidRDefault="001D0E01" w:rsidP="001D0E01">
      <w:pPr>
        <w:pStyle w:val="CDT"/>
        <w:rPr>
          <w:ins w:id="1219" w:author="Austen Frostad" w:date="2020-04-15T01:29:00Z"/>
          <w:rFonts w:eastAsia="Times New Roman"/>
        </w:rPr>
      </w:pPr>
      <w:ins w:id="1220" w:author="Austen Frostad" w:date="2020-04-15T01:29:00Z">
        <w:r w:rsidRPr="001D0E01">
          <w:rPr>
            <w:rFonts w:eastAsia="Times New Roman"/>
          </w:rPr>
          <w:t xml:space="preserve">                {</w:t>
        </w:r>
      </w:ins>
    </w:p>
    <w:p w14:paraId="756EAC8D" w14:textId="77777777" w:rsidR="001D0E01" w:rsidRPr="001D0E01" w:rsidRDefault="001D0E01" w:rsidP="001D0E01">
      <w:pPr>
        <w:pStyle w:val="CDT"/>
        <w:rPr>
          <w:ins w:id="1221" w:author="Austen Frostad" w:date="2020-04-15T01:29:00Z"/>
          <w:rFonts w:eastAsia="Times New Roman"/>
        </w:rPr>
      </w:pPr>
      <w:ins w:id="1222" w:author="Austen Frostad" w:date="2020-04-15T01:29:00Z">
        <w:r w:rsidRPr="001D0E01">
          <w:rPr>
            <w:rFonts w:eastAsia="Times New Roman"/>
          </w:rPr>
          <w:t xml:space="preserve">                    progressCallback.Report(eventArgs);</w:t>
        </w:r>
      </w:ins>
    </w:p>
    <w:p w14:paraId="31DE8812" w14:textId="77777777" w:rsidR="001D0E01" w:rsidRPr="001D0E01" w:rsidRDefault="001D0E01" w:rsidP="001D0E01">
      <w:pPr>
        <w:pStyle w:val="CDT"/>
        <w:rPr>
          <w:ins w:id="1223" w:author="Austen Frostad" w:date="2020-04-15T01:29:00Z"/>
          <w:rFonts w:eastAsia="Times New Roman"/>
        </w:rPr>
      </w:pPr>
      <w:ins w:id="1224" w:author="Austen Frostad" w:date="2020-04-15T01:29:00Z">
        <w:r w:rsidRPr="001D0E01">
          <w:rPr>
            <w:rFonts w:eastAsia="Times New Roman"/>
          </w:rPr>
          <w:t xml:space="preserve">                };</w:t>
        </w:r>
      </w:ins>
    </w:p>
    <w:p w14:paraId="4116F547" w14:textId="77777777" w:rsidR="001D0E01" w:rsidRPr="001D0E01" w:rsidRDefault="001D0E01" w:rsidP="001D0E01">
      <w:pPr>
        <w:pStyle w:val="CDT"/>
        <w:rPr>
          <w:ins w:id="1225" w:author="Austen Frostad" w:date="2020-04-15T01:29:00Z"/>
          <w:rFonts w:eastAsia="Times New Roman"/>
        </w:rPr>
      </w:pPr>
      <w:ins w:id="1226" w:author="Austen Frostad" w:date="2020-04-15T01:29:00Z">
        <w:r w:rsidRPr="001D0E01">
          <w:rPr>
            <w:rFonts w:eastAsia="Times New Roman"/>
          </w:rPr>
          <w:t xml:space="preserve">            }</w:t>
        </w:r>
      </w:ins>
    </w:p>
    <w:p w14:paraId="28CC7D5C" w14:textId="77777777" w:rsidR="001D0E01" w:rsidRPr="001D0E01" w:rsidRDefault="001D0E01" w:rsidP="001D0E01">
      <w:pPr>
        <w:pStyle w:val="CDT"/>
        <w:rPr>
          <w:ins w:id="1227" w:author="Austen Frostad" w:date="2020-04-15T01:29:00Z"/>
          <w:rFonts w:eastAsia="Times New Roman"/>
        </w:rPr>
      </w:pPr>
    </w:p>
    <w:p w14:paraId="47F200B9" w14:textId="77777777" w:rsidR="001D0E01" w:rsidRPr="001D0E01" w:rsidRDefault="001D0E01">
      <w:pPr>
        <w:pStyle w:val="CDTGrayline"/>
        <w:rPr>
          <w:ins w:id="1228" w:author="Austen Frostad" w:date="2020-04-15T01:29:00Z"/>
        </w:rPr>
        <w:pPrChange w:id="1229" w:author="Austen Frostad" w:date="2020-04-15T01:31:00Z">
          <w:pPr>
            <w:pStyle w:val="CDT"/>
          </w:pPr>
        </w:pPrChange>
      </w:pPr>
      <w:ins w:id="1230" w:author="Austen Frostad" w:date="2020-04-15T01:29:00Z">
        <w:r w:rsidRPr="001D0E01">
          <w:t xml:space="preserve">            byte[] downloadData = </w:t>
        </w:r>
      </w:ins>
    </w:p>
    <w:p w14:paraId="2A128BEE" w14:textId="77777777" w:rsidR="001D0E01" w:rsidRPr="001D0E01" w:rsidRDefault="001D0E01">
      <w:pPr>
        <w:pStyle w:val="CDTGrayline"/>
        <w:rPr>
          <w:ins w:id="1231" w:author="Austen Frostad" w:date="2020-04-15T01:29:00Z"/>
        </w:rPr>
        <w:pPrChange w:id="1232" w:author="Austen Frostad" w:date="2020-04-15T01:31:00Z">
          <w:pPr>
            <w:pStyle w:val="CDT"/>
          </w:pPr>
        </w:pPrChange>
      </w:pPr>
      <w:ins w:id="1233" w:author="Austen Frostad" w:date="2020-04-15T01:29:00Z">
        <w:r w:rsidRPr="001D0E01">
          <w:t xml:space="preserve">                </w:t>
        </w:r>
        <w:r w:rsidRPr="00E95117">
          <w:rPr>
            <w:rStyle w:val="CPKeyword"/>
            <w:rPrChange w:id="1234" w:author="Austen Frostad" w:date="2020-04-15T01:43:00Z">
              <w:rPr/>
            </w:rPrChange>
          </w:rPr>
          <w:t>await</w:t>
        </w:r>
        <w:r w:rsidRPr="001D0E01">
          <w:t xml:space="preserve"> webClient.DownloadDataTaskAsync(url);</w:t>
        </w:r>
      </w:ins>
    </w:p>
    <w:p w14:paraId="248EF152" w14:textId="77777777" w:rsidR="001D0E01" w:rsidRPr="001D0E01" w:rsidRDefault="001D0E01" w:rsidP="001D0E01">
      <w:pPr>
        <w:pStyle w:val="CDT"/>
        <w:rPr>
          <w:ins w:id="1235" w:author="Austen Frostad" w:date="2020-04-15T01:29:00Z"/>
          <w:rFonts w:eastAsia="Times New Roman"/>
        </w:rPr>
      </w:pPr>
    </w:p>
    <w:p w14:paraId="1ACC91AF" w14:textId="77777777" w:rsidR="001D0E01" w:rsidRPr="001D0E01" w:rsidRDefault="001D0E01">
      <w:pPr>
        <w:pStyle w:val="CDTGrayline"/>
        <w:rPr>
          <w:ins w:id="1236" w:author="Austen Frostad" w:date="2020-04-15T01:29:00Z"/>
        </w:rPr>
        <w:pPrChange w:id="1237" w:author="Austen Frostad" w:date="2020-04-15T01:31:00Z">
          <w:pPr>
            <w:pStyle w:val="CDT"/>
          </w:pPr>
        </w:pPrChange>
      </w:pPr>
      <w:ins w:id="1238" w:author="Austen Frostad" w:date="2020-04-15T01:29:00Z">
        <w:r w:rsidRPr="001D0E01">
          <w:t xml:space="preserve">            </w:t>
        </w:r>
        <w:r w:rsidRPr="00E95117">
          <w:rPr>
            <w:rStyle w:val="CPKeyword"/>
            <w:rPrChange w:id="1239" w:author="Austen Frostad" w:date="2020-04-15T01:43:00Z">
              <w:rPr/>
            </w:rPrChange>
          </w:rPr>
          <w:t>return</w:t>
        </w:r>
        <w:r w:rsidRPr="001D0E01">
          <w:t xml:space="preserve"> </w:t>
        </w:r>
        <w:r w:rsidRPr="00E95117">
          <w:rPr>
            <w:rStyle w:val="CPKeyword"/>
            <w:rPrChange w:id="1240" w:author="Austen Frostad" w:date="2020-04-15T01:43:00Z">
              <w:rPr/>
            </w:rPrChange>
          </w:rPr>
          <w:t>await</w:t>
        </w:r>
        <w:r w:rsidRPr="001D0E01">
          <w:t xml:space="preserve"> CountOccurrencesInContentAsync(</w:t>
        </w:r>
      </w:ins>
    </w:p>
    <w:p w14:paraId="34FDB793" w14:textId="77777777" w:rsidR="001D0E01" w:rsidRPr="001D0E01" w:rsidRDefault="001D0E01">
      <w:pPr>
        <w:pStyle w:val="CDTGrayline"/>
        <w:rPr>
          <w:ins w:id="1241" w:author="Austen Frostad" w:date="2020-04-15T01:29:00Z"/>
        </w:rPr>
        <w:pPrChange w:id="1242" w:author="Austen Frostad" w:date="2020-04-15T01:31:00Z">
          <w:pPr>
            <w:pStyle w:val="CDT"/>
          </w:pPr>
        </w:pPrChange>
      </w:pPr>
      <w:ins w:id="1243" w:author="Austen Frostad" w:date="2020-04-15T01:29:00Z">
        <w:r w:rsidRPr="001D0E01">
          <w:t xml:space="preserve">             downloadData, findText);</w:t>
        </w:r>
      </w:ins>
    </w:p>
    <w:p w14:paraId="04784372" w14:textId="77777777" w:rsidR="001D0E01" w:rsidRPr="001D0E01" w:rsidRDefault="001D0E01" w:rsidP="001D0E01">
      <w:pPr>
        <w:pStyle w:val="CDT"/>
        <w:rPr>
          <w:ins w:id="1244" w:author="Austen Frostad" w:date="2020-04-15T01:29:00Z"/>
          <w:rFonts w:eastAsia="Times New Roman"/>
        </w:rPr>
      </w:pPr>
      <w:ins w:id="1245" w:author="Austen Frostad" w:date="2020-04-15T01:29:00Z">
        <w:r w:rsidRPr="001D0E01">
          <w:rPr>
            <w:rFonts w:eastAsia="Times New Roman"/>
          </w:rPr>
          <w:t xml:space="preserve">        }</w:t>
        </w:r>
      </w:ins>
    </w:p>
    <w:p w14:paraId="14C01301" w14:textId="77777777" w:rsidR="001D0E01" w:rsidRPr="001D0E01" w:rsidRDefault="001D0E01" w:rsidP="001D0E01">
      <w:pPr>
        <w:pStyle w:val="CDT"/>
        <w:rPr>
          <w:ins w:id="1246" w:author="Austen Frostad" w:date="2020-04-15T01:29:00Z"/>
          <w:rFonts w:eastAsia="Times New Roman"/>
        </w:rPr>
      </w:pPr>
    </w:p>
    <w:p w14:paraId="27A5D5BF" w14:textId="77777777" w:rsidR="001D0E01" w:rsidRPr="001D0E01" w:rsidRDefault="001D0E01" w:rsidP="001D0E01">
      <w:pPr>
        <w:pStyle w:val="CDT"/>
        <w:rPr>
          <w:ins w:id="1247" w:author="Austen Frostad" w:date="2020-04-15T01:29:00Z"/>
          <w:rFonts w:eastAsia="Times New Roman"/>
        </w:rPr>
      </w:pPr>
      <w:ins w:id="1248" w:author="Austen Frostad" w:date="2020-04-15T01:29:00Z">
        <w:r w:rsidRPr="001D0E01">
          <w:rPr>
            <w:rFonts w:eastAsia="Times New Roman"/>
          </w:rPr>
          <w:t xml:space="preserve">        </w:t>
        </w:r>
        <w:r w:rsidRPr="00E95117">
          <w:rPr>
            <w:rStyle w:val="CPKeyword"/>
            <w:rPrChange w:id="1249" w:author="Austen Frostad" w:date="2020-04-15T01:43:00Z">
              <w:rPr>
                <w:rFonts w:eastAsia="Times New Roman"/>
              </w:rPr>
            </w:rPrChange>
          </w:rPr>
          <w:t>private</w:t>
        </w:r>
        <w:r w:rsidRPr="001D0E01">
          <w:rPr>
            <w:rFonts w:eastAsia="Times New Roman"/>
          </w:rPr>
          <w:t xml:space="preserve"> </w:t>
        </w:r>
        <w:r w:rsidRPr="00E95117">
          <w:rPr>
            <w:rStyle w:val="CPKeyword"/>
            <w:rPrChange w:id="1250" w:author="Austen Frostad" w:date="2020-04-15T01:43:00Z">
              <w:rPr>
                <w:rFonts w:eastAsia="Times New Roman"/>
              </w:rPr>
            </w:rPrChange>
          </w:rPr>
          <w:t>static</w:t>
        </w:r>
        <w:r w:rsidRPr="001D0E01">
          <w:rPr>
            <w:rFonts w:eastAsia="Times New Roman"/>
          </w:rPr>
          <w:t xml:space="preserve"> </w:t>
        </w:r>
        <w:r w:rsidRPr="00E95117">
          <w:rPr>
            <w:rStyle w:val="CPKeyword"/>
            <w:rPrChange w:id="1251" w:author="Austen Frostad" w:date="2020-04-15T01:43:00Z">
              <w:rPr>
                <w:rFonts w:eastAsia="Times New Roman"/>
              </w:rPr>
            </w:rPrChange>
          </w:rPr>
          <w:t>async</w:t>
        </w:r>
        <w:r w:rsidRPr="001D0E01">
          <w:rPr>
            <w:rFonts w:eastAsia="Times New Roman"/>
          </w:rPr>
          <w:t xml:space="preserve"> </w:t>
        </w:r>
        <w:r w:rsidRPr="00E95117">
          <w:rPr>
            <w:rStyle w:val="CPKeyword"/>
            <w:rPrChange w:id="1252" w:author="Austen Frostad" w:date="2020-04-15T01:43:00Z">
              <w:rPr>
                <w:rFonts w:eastAsia="Times New Roman"/>
              </w:rPr>
            </w:rPrChange>
          </w:rPr>
          <w:t>Task</w:t>
        </w:r>
        <w:r w:rsidRPr="001D0E01">
          <w:rPr>
            <w:rFonts w:eastAsia="Times New Roman"/>
          </w:rPr>
          <w:t>&lt;</w:t>
        </w:r>
        <w:r w:rsidRPr="00E95117">
          <w:rPr>
            <w:rStyle w:val="CPKeyword"/>
            <w:rPrChange w:id="1253" w:author="Austen Frostad" w:date="2020-04-15T01:43:00Z">
              <w:rPr>
                <w:rFonts w:eastAsia="Times New Roman"/>
              </w:rPr>
            </w:rPrChange>
          </w:rPr>
          <w:t>int</w:t>
        </w:r>
        <w:r w:rsidRPr="001D0E01">
          <w:rPr>
            <w:rFonts w:eastAsia="Times New Roman"/>
          </w:rPr>
          <w:t xml:space="preserve">&gt; CountOccurrencesInContentAsync(byte[] downloadData, </w:t>
        </w:r>
        <w:r w:rsidRPr="00E95117">
          <w:rPr>
            <w:rStyle w:val="CPKeyword"/>
            <w:rPrChange w:id="1254" w:author="Austen Frostad" w:date="2020-04-15T01:43:00Z">
              <w:rPr>
                <w:rFonts w:eastAsia="Times New Roman"/>
              </w:rPr>
            </w:rPrChange>
          </w:rPr>
          <w:t>string</w:t>
        </w:r>
        <w:r w:rsidRPr="001D0E01">
          <w:rPr>
            <w:rFonts w:eastAsia="Times New Roman"/>
          </w:rPr>
          <w:t xml:space="preserve"> findText)</w:t>
        </w:r>
      </w:ins>
    </w:p>
    <w:p w14:paraId="2005C5B3" w14:textId="77777777" w:rsidR="001D0E01" w:rsidRPr="001D0E01" w:rsidRDefault="001D0E01" w:rsidP="001D0E01">
      <w:pPr>
        <w:pStyle w:val="CDT"/>
        <w:rPr>
          <w:ins w:id="1255" w:author="Austen Frostad" w:date="2020-04-15T01:29:00Z"/>
          <w:rFonts w:eastAsia="Times New Roman"/>
        </w:rPr>
      </w:pPr>
      <w:ins w:id="1256" w:author="Austen Frostad" w:date="2020-04-15T01:29:00Z">
        <w:r w:rsidRPr="001D0E01">
          <w:rPr>
            <w:rFonts w:eastAsia="Times New Roman"/>
          </w:rPr>
          <w:t xml:space="preserve">        {</w:t>
        </w:r>
      </w:ins>
    </w:p>
    <w:p w14:paraId="187E182E" w14:textId="77777777" w:rsidR="001D0E01" w:rsidRPr="001D0E01" w:rsidRDefault="001D0E01" w:rsidP="001D0E01">
      <w:pPr>
        <w:pStyle w:val="CDT"/>
        <w:rPr>
          <w:ins w:id="1257" w:author="Austen Frostad" w:date="2020-04-15T01:29:00Z"/>
          <w:rFonts w:eastAsia="Times New Roman"/>
        </w:rPr>
      </w:pPr>
      <w:ins w:id="1258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59" w:author="Austen Frostad" w:date="2020-04-15T01:43:00Z">
              <w:rPr>
                <w:rFonts w:eastAsia="Times New Roman"/>
              </w:rPr>
            </w:rPrChange>
          </w:rPr>
          <w:t>int</w:t>
        </w:r>
        <w:r w:rsidRPr="001D0E01">
          <w:rPr>
            <w:rFonts w:eastAsia="Times New Roman"/>
          </w:rPr>
          <w:t xml:space="preserve"> textOccurrenceCount = 0;</w:t>
        </w:r>
      </w:ins>
    </w:p>
    <w:p w14:paraId="3872605F" w14:textId="77777777" w:rsidR="001D0E01" w:rsidRPr="001D0E01" w:rsidRDefault="001D0E01" w:rsidP="001D0E01">
      <w:pPr>
        <w:pStyle w:val="CDT"/>
        <w:rPr>
          <w:ins w:id="1260" w:author="Austen Frostad" w:date="2020-04-15T01:29:00Z"/>
          <w:rFonts w:eastAsia="Times New Roman"/>
        </w:rPr>
      </w:pPr>
    </w:p>
    <w:p w14:paraId="16E7F72E" w14:textId="77777777" w:rsidR="001D0E01" w:rsidRPr="001D0E01" w:rsidRDefault="001D0E01" w:rsidP="001D0E01">
      <w:pPr>
        <w:pStyle w:val="CDT"/>
        <w:rPr>
          <w:ins w:id="1261" w:author="Austen Frostad" w:date="2020-04-15T01:29:00Z"/>
          <w:rFonts w:eastAsia="Times New Roman"/>
        </w:rPr>
      </w:pPr>
      <w:ins w:id="1262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63" w:author="Austen Frostad" w:date="2020-04-15T01:43:00Z">
              <w:rPr>
                <w:rFonts w:eastAsia="Times New Roman"/>
              </w:rPr>
            </w:rPrChange>
          </w:rPr>
          <w:t>using</w:t>
        </w:r>
        <w:r w:rsidRPr="001D0E01">
          <w:rPr>
            <w:rFonts w:eastAsia="Times New Roman"/>
          </w:rPr>
          <w:t xml:space="preserve"> MemoryStream stream = </w:t>
        </w:r>
        <w:r w:rsidRPr="00E95117">
          <w:rPr>
            <w:rStyle w:val="CPKeyword"/>
            <w:rPrChange w:id="1264" w:author="Austen Frostad" w:date="2020-04-15T01:43:00Z">
              <w:rPr>
                <w:rFonts w:eastAsia="Times New Roman"/>
              </w:rPr>
            </w:rPrChange>
          </w:rPr>
          <w:t>new</w:t>
        </w:r>
        <w:r w:rsidRPr="001D0E01">
          <w:rPr>
            <w:rFonts w:eastAsia="Times New Roman"/>
          </w:rPr>
          <w:t xml:space="preserve"> MemoryStream(downloadData);</w:t>
        </w:r>
      </w:ins>
    </w:p>
    <w:p w14:paraId="5C024AF1" w14:textId="77777777" w:rsidR="001D0E01" w:rsidRPr="001D0E01" w:rsidRDefault="001D0E01" w:rsidP="001D0E01">
      <w:pPr>
        <w:pStyle w:val="CDT"/>
        <w:rPr>
          <w:ins w:id="1265" w:author="Austen Frostad" w:date="2020-04-15T01:29:00Z"/>
          <w:rFonts w:eastAsia="Times New Roman"/>
        </w:rPr>
      </w:pPr>
      <w:ins w:id="1266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67" w:author="Austen Frostad" w:date="2020-04-15T01:43:00Z">
              <w:rPr>
                <w:rFonts w:eastAsia="Times New Roman"/>
              </w:rPr>
            </w:rPrChange>
          </w:rPr>
          <w:t>using</w:t>
        </w:r>
        <w:r w:rsidRPr="001D0E01">
          <w:rPr>
            <w:rFonts w:eastAsia="Times New Roman"/>
          </w:rPr>
          <w:t xml:space="preserve"> StreamReader reader = </w:t>
        </w:r>
        <w:r w:rsidRPr="00E95117">
          <w:rPr>
            <w:rStyle w:val="CPKeyword"/>
            <w:rPrChange w:id="1268" w:author="Austen Frostad" w:date="2020-04-15T01:43:00Z">
              <w:rPr>
                <w:rFonts w:eastAsia="Times New Roman"/>
              </w:rPr>
            </w:rPrChange>
          </w:rPr>
          <w:t>new</w:t>
        </w:r>
        <w:r w:rsidRPr="001D0E01">
          <w:rPr>
            <w:rFonts w:eastAsia="Times New Roman"/>
          </w:rPr>
          <w:t xml:space="preserve"> StreamReader(stream);</w:t>
        </w:r>
      </w:ins>
    </w:p>
    <w:p w14:paraId="5F01F855" w14:textId="77777777" w:rsidR="001D0E01" w:rsidRPr="001D0E01" w:rsidRDefault="001D0E01" w:rsidP="001D0E01">
      <w:pPr>
        <w:pStyle w:val="CDT"/>
        <w:rPr>
          <w:ins w:id="1269" w:author="Austen Frostad" w:date="2020-04-15T01:29:00Z"/>
          <w:rFonts w:eastAsia="Times New Roman"/>
        </w:rPr>
      </w:pPr>
    </w:p>
    <w:p w14:paraId="69A0CD96" w14:textId="77777777" w:rsidR="001D0E01" w:rsidRPr="001D0E01" w:rsidRDefault="001D0E01" w:rsidP="001D0E01">
      <w:pPr>
        <w:pStyle w:val="CDT"/>
        <w:rPr>
          <w:ins w:id="1270" w:author="Austen Frostad" w:date="2020-04-15T01:29:00Z"/>
          <w:rFonts w:eastAsia="Times New Roman"/>
        </w:rPr>
      </w:pPr>
      <w:ins w:id="1271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72" w:author="Austen Frostad" w:date="2020-04-15T01:43:00Z">
              <w:rPr>
                <w:rFonts w:eastAsia="Times New Roman"/>
              </w:rPr>
            </w:rPrChange>
          </w:rPr>
          <w:t>int</w:t>
        </w:r>
        <w:r w:rsidRPr="001D0E01">
          <w:rPr>
            <w:rFonts w:eastAsia="Times New Roman"/>
          </w:rPr>
          <w:t xml:space="preserve"> findIndex = 0;</w:t>
        </w:r>
      </w:ins>
    </w:p>
    <w:p w14:paraId="58FBE53B" w14:textId="77777777" w:rsidR="001D0E01" w:rsidRPr="001D0E01" w:rsidRDefault="001D0E01" w:rsidP="001D0E01">
      <w:pPr>
        <w:pStyle w:val="CDT"/>
        <w:rPr>
          <w:ins w:id="1273" w:author="Austen Frostad" w:date="2020-04-15T01:29:00Z"/>
          <w:rFonts w:eastAsia="Times New Roman"/>
        </w:rPr>
      </w:pPr>
      <w:ins w:id="1274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275" w:author="Austen Frostad" w:date="2020-04-15T01:43:00Z">
              <w:rPr>
                <w:rFonts w:eastAsia="Times New Roman"/>
              </w:rPr>
            </w:rPrChange>
          </w:rPr>
          <w:t>int</w:t>
        </w:r>
        <w:r w:rsidRPr="001D0E01">
          <w:rPr>
            <w:rFonts w:eastAsia="Times New Roman"/>
          </w:rPr>
          <w:t xml:space="preserve"> length = 0;</w:t>
        </w:r>
      </w:ins>
    </w:p>
    <w:p w14:paraId="5295FE4C" w14:textId="77777777" w:rsidR="001D0E01" w:rsidRPr="001D0E01" w:rsidRDefault="001D0E01" w:rsidP="001D0E01">
      <w:pPr>
        <w:pStyle w:val="CDT"/>
        <w:rPr>
          <w:ins w:id="1276" w:author="Austen Frostad" w:date="2020-04-15T01:29:00Z"/>
          <w:rFonts w:eastAsia="Times New Roman"/>
        </w:rPr>
      </w:pPr>
      <w:ins w:id="1277" w:author="Austen Frostad" w:date="2020-04-15T01:29:00Z">
        <w:r w:rsidRPr="001D0E01">
          <w:rPr>
            <w:rFonts w:eastAsia="Times New Roman"/>
          </w:rPr>
          <w:lastRenderedPageBreak/>
          <w:t xml:space="preserve">            </w:t>
        </w:r>
        <w:r w:rsidRPr="00E95117">
          <w:rPr>
            <w:rStyle w:val="CPKeyword"/>
            <w:rPrChange w:id="1278" w:author="Austen Frostad" w:date="2020-04-15T01:43:00Z">
              <w:rPr>
                <w:rFonts w:eastAsia="Times New Roman"/>
              </w:rPr>
            </w:rPrChange>
          </w:rPr>
          <w:t>do</w:t>
        </w:r>
      </w:ins>
    </w:p>
    <w:p w14:paraId="5F4978BB" w14:textId="77777777" w:rsidR="001D0E01" w:rsidRPr="001D0E01" w:rsidRDefault="001D0E01" w:rsidP="001D0E01">
      <w:pPr>
        <w:pStyle w:val="CDT"/>
        <w:rPr>
          <w:ins w:id="1279" w:author="Austen Frostad" w:date="2020-04-15T01:29:00Z"/>
          <w:rFonts w:eastAsia="Times New Roman"/>
        </w:rPr>
      </w:pPr>
      <w:ins w:id="1280" w:author="Austen Frostad" w:date="2020-04-15T01:29:00Z">
        <w:r w:rsidRPr="001D0E01">
          <w:rPr>
            <w:rFonts w:eastAsia="Times New Roman"/>
          </w:rPr>
          <w:t xml:space="preserve">            {</w:t>
        </w:r>
      </w:ins>
    </w:p>
    <w:p w14:paraId="20A996F2" w14:textId="77777777" w:rsidR="001D0E01" w:rsidRPr="001D0E01" w:rsidRDefault="001D0E01" w:rsidP="001D0E01">
      <w:pPr>
        <w:pStyle w:val="CDT"/>
        <w:rPr>
          <w:ins w:id="1281" w:author="Austen Frostad" w:date="2020-04-15T01:29:00Z"/>
          <w:rFonts w:eastAsia="Times New Roman"/>
        </w:rPr>
      </w:pPr>
      <w:ins w:id="1282" w:author="Austen Frostad" w:date="2020-04-15T01:29:00Z">
        <w:r w:rsidRPr="001D0E01">
          <w:rPr>
            <w:rFonts w:eastAsia="Times New Roman"/>
          </w:rPr>
          <w:t xml:space="preserve">                </w:t>
        </w:r>
        <w:r w:rsidRPr="00E95117">
          <w:rPr>
            <w:rStyle w:val="CPKeyword"/>
          </w:rPr>
          <w:t>char</w:t>
        </w:r>
        <w:r w:rsidRPr="001D0E01">
          <w:rPr>
            <w:rFonts w:eastAsia="Times New Roman"/>
          </w:rPr>
          <w:t xml:space="preserve">[] data = </w:t>
        </w:r>
        <w:r w:rsidRPr="00E95117">
          <w:rPr>
            <w:rStyle w:val="CPKeyword"/>
            <w:rPrChange w:id="1283" w:author="Austen Frostad" w:date="2020-04-15T01:43:00Z">
              <w:rPr>
                <w:rFonts w:eastAsia="Times New Roman"/>
              </w:rPr>
            </w:rPrChange>
          </w:rPr>
          <w:t>new</w:t>
        </w:r>
        <w:r w:rsidRPr="001D0E01">
          <w:rPr>
            <w:rFonts w:eastAsia="Times New Roman"/>
          </w:rPr>
          <w:t xml:space="preserve"> </w:t>
        </w:r>
        <w:r w:rsidRPr="00E95117">
          <w:rPr>
            <w:rStyle w:val="CPKeyword"/>
          </w:rPr>
          <w:t>char</w:t>
        </w:r>
        <w:r w:rsidRPr="001D0E01">
          <w:rPr>
            <w:rFonts w:eastAsia="Times New Roman"/>
          </w:rPr>
          <w:t>[reader.BaseStream.Length];</w:t>
        </w:r>
      </w:ins>
    </w:p>
    <w:p w14:paraId="251082CE" w14:textId="77777777" w:rsidR="001D0E01" w:rsidRPr="001D0E01" w:rsidRDefault="001D0E01">
      <w:pPr>
        <w:pStyle w:val="CDTGrayline"/>
        <w:rPr>
          <w:ins w:id="1284" w:author="Austen Frostad" w:date="2020-04-15T01:29:00Z"/>
        </w:rPr>
        <w:pPrChange w:id="1285" w:author="Austen Frostad" w:date="2020-04-15T01:31:00Z">
          <w:pPr>
            <w:pStyle w:val="CDT"/>
          </w:pPr>
        </w:pPrChange>
      </w:pPr>
      <w:ins w:id="1286" w:author="Austen Frostad" w:date="2020-04-15T01:29:00Z">
        <w:r w:rsidRPr="001D0E01">
          <w:t xml:space="preserve">                length = </w:t>
        </w:r>
        <w:r w:rsidRPr="00E95117">
          <w:rPr>
            <w:rStyle w:val="CPKeyword"/>
            <w:rPrChange w:id="1287" w:author="Austen Frostad" w:date="2020-04-15T01:43:00Z">
              <w:rPr/>
            </w:rPrChange>
          </w:rPr>
          <w:t>await</w:t>
        </w:r>
        <w:r w:rsidRPr="001D0E01">
          <w:t xml:space="preserve"> reader.ReadAsync(data);</w:t>
        </w:r>
      </w:ins>
    </w:p>
    <w:p w14:paraId="0576D7DB" w14:textId="77777777" w:rsidR="001D0E01" w:rsidRPr="001D0E01" w:rsidRDefault="001D0E01" w:rsidP="001D0E01">
      <w:pPr>
        <w:pStyle w:val="CDT"/>
        <w:rPr>
          <w:ins w:id="1288" w:author="Austen Frostad" w:date="2020-04-15T01:29:00Z"/>
          <w:rFonts w:eastAsia="Times New Roman"/>
        </w:rPr>
      </w:pPr>
      <w:ins w:id="1289" w:author="Austen Frostad" w:date="2020-04-15T01:29:00Z">
        <w:r w:rsidRPr="001D0E01">
          <w:rPr>
            <w:rFonts w:eastAsia="Times New Roman"/>
          </w:rPr>
          <w:t xml:space="preserve">                </w:t>
        </w:r>
        <w:r w:rsidRPr="00E95117">
          <w:rPr>
            <w:rStyle w:val="CPKeyword"/>
            <w:rPrChange w:id="1290" w:author="Austen Frostad" w:date="2020-04-15T01:43:00Z">
              <w:rPr>
                <w:rFonts w:eastAsia="Times New Roman"/>
              </w:rPr>
            </w:rPrChange>
          </w:rPr>
          <w:t>for</w:t>
        </w:r>
        <w:r w:rsidRPr="001D0E01">
          <w:rPr>
            <w:rFonts w:eastAsia="Times New Roman"/>
          </w:rPr>
          <w:t xml:space="preserve"> (</w:t>
        </w:r>
        <w:r w:rsidRPr="00E95117">
          <w:rPr>
            <w:rStyle w:val="CPKeyword"/>
            <w:rPrChange w:id="1291" w:author="Austen Frostad" w:date="2020-04-15T01:43:00Z">
              <w:rPr>
                <w:rFonts w:eastAsia="Times New Roman"/>
              </w:rPr>
            </w:rPrChange>
          </w:rPr>
          <w:t>int</w:t>
        </w:r>
        <w:r w:rsidRPr="001D0E01">
          <w:rPr>
            <w:rFonts w:eastAsia="Times New Roman"/>
          </w:rPr>
          <w:t xml:space="preserve"> i = 0; i &lt; length; i++)</w:t>
        </w:r>
      </w:ins>
    </w:p>
    <w:p w14:paraId="3B4396D2" w14:textId="77777777" w:rsidR="001D0E01" w:rsidRPr="001D0E01" w:rsidRDefault="001D0E01" w:rsidP="001D0E01">
      <w:pPr>
        <w:pStyle w:val="CDT"/>
        <w:rPr>
          <w:ins w:id="1292" w:author="Austen Frostad" w:date="2020-04-15T01:29:00Z"/>
          <w:rFonts w:eastAsia="Times New Roman"/>
        </w:rPr>
      </w:pPr>
      <w:ins w:id="1293" w:author="Austen Frostad" w:date="2020-04-15T01:29:00Z">
        <w:r w:rsidRPr="001D0E01">
          <w:rPr>
            <w:rFonts w:eastAsia="Times New Roman"/>
          </w:rPr>
          <w:t xml:space="preserve">                {</w:t>
        </w:r>
      </w:ins>
    </w:p>
    <w:p w14:paraId="2AFDBADA" w14:textId="77777777" w:rsidR="001D0E01" w:rsidRPr="001D0E01" w:rsidRDefault="001D0E01" w:rsidP="001D0E01">
      <w:pPr>
        <w:pStyle w:val="CDT"/>
        <w:rPr>
          <w:ins w:id="1294" w:author="Austen Frostad" w:date="2020-04-15T01:29:00Z"/>
          <w:rFonts w:eastAsia="Times New Roman"/>
        </w:rPr>
      </w:pPr>
      <w:ins w:id="1295" w:author="Austen Frostad" w:date="2020-04-15T01:29:00Z">
        <w:r w:rsidRPr="001D0E01">
          <w:rPr>
            <w:rFonts w:eastAsia="Times New Roman"/>
          </w:rPr>
          <w:t xml:space="preserve">                    </w:t>
        </w:r>
        <w:r w:rsidRPr="00E95117">
          <w:rPr>
            <w:rStyle w:val="CPKeyword"/>
            <w:rPrChange w:id="1296" w:author="Austen Frostad" w:date="2020-04-15T01:43:00Z">
              <w:rPr>
                <w:rFonts w:eastAsia="Times New Roman"/>
              </w:rPr>
            </w:rPrChange>
          </w:rPr>
          <w:t>if</w:t>
        </w:r>
        <w:r w:rsidRPr="001D0E01">
          <w:rPr>
            <w:rFonts w:eastAsia="Times New Roman"/>
          </w:rPr>
          <w:t xml:space="preserve"> (findText[findIndex] == data[i])</w:t>
        </w:r>
      </w:ins>
    </w:p>
    <w:p w14:paraId="62F5F863" w14:textId="77777777" w:rsidR="001D0E01" w:rsidRPr="001D0E01" w:rsidRDefault="001D0E01" w:rsidP="001D0E01">
      <w:pPr>
        <w:pStyle w:val="CDT"/>
        <w:rPr>
          <w:ins w:id="1297" w:author="Austen Frostad" w:date="2020-04-15T01:29:00Z"/>
          <w:rFonts w:eastAsia="Times New Roman"/>
        </w:rPr>
      </w:pPr>
      <w:ins w:id="1298" w:author="Austen Frostad" w:date="2020-04-15T01:29:00Z">
        <w:r w:rsidRPr="001D0E01">
          <w:rPr>
            <w:rFonts w:eastAsia="Times New Roman"/>
          </w:rPr>
          <w:t xml:space="preserve">                    {</w:t>
        </w:r>
      </w:ins>
    </w:p>
    <w:p w14:paraId="1146DAD7" w14:textId="77777777" w:rsidR="001D0E01" w:rsidRPr="001D0E01" w:rsidRDefault="001D0E01" w:rsidP="001D0E01">
      <w:pPr>
        <w:pStyle w:val="CDT"/>
        <w:rPr>
          <w:ins w:id="1299" w:author="Austen Frostad" w:date="2020-04-15T01:29:00Z"/>
          <w:rFonts w:eastAsia="Times New Roman"/>
        </w:rPr>
      </w:pPr>
      <w:ins w:id="1300" w:author="Austen Frostad" w:date="2020-04-15T01:29:00Z">
        <w:r w:rsidRPr="001D0E01">
          <w:rPr>
            <w:rFonts w:eastAsia="Times New Roman"/>
          </w:rPr>
          <w:t xml:space="preserve">                        findIndex++;</w:t>
        </w:r>
      </w:ins>
    </w:p>
    <w:p w14:paraId="66461AA8" w14:textId="77777777" w:rsidR="001D0E01" w:rsidRPr="001D0E01" w:rsidRDefault="001D0E01" w:rsidP="001D0E01">
      <w:pPr>
        <w:pStyle w:val="CDT"/>
        <w:rPr>
          <w:ins w:id="1301" w:author="Austen Frostad" w:date="2020-04-15T01:29:00Z"/>
          <w:rFonts w:eastAsia="Times New Roman"/>
        </w:rPr>
      </w:pPr>
      <w:ins w:id="1302" w:author="Austen Frostad" w:date="2020-04-15T01:29:00Z">
        <w:r w:rsidRPr="001D0E01">
          <w:rPr>
            <w:rFonts w:eastAsia="Times New Roman"/>
          </w:rPr>
          <w:t xml:space="preserve">                        </w:t>
        </w:r>
        <w:r w:rsidRPr="00E95117">
          <w:rPr>
            <w:rStyle w:val="CPKeyword"/>
            <w:rPrChange w:id="1303" w:author="Austen Frostad" w:date="2020-04-15T01:43:00Z">
              <w:rPr>
                <w:rFonts w:eastAsia="Times New Roman"/>
              </w:rPr>
            </w:rPrChange>
          </w:rPr>
          <w:t>if</w:t>
        </w:r>
        <w:r w:rsidRPr="001D0E01">
          <w:rPr>
            <w:rFonts w:eastAsia="Times New Roman"/>
          </w:rPr>
          <w:t xml:space="preserve"> (findIndex == findText.Length)</w:t>
        </w:r>
      </w:ins>
    </w:p>
    <w:p w14:paraId="2A7993D9" w14:textId="77777777" w:rsidR="001D0E01" w:rsidRPr="001D0E01" w:rsidRDefault="001D0E01" w:rsidP="001D0E01">
      <w:pPr>
        <w:pStyle w:val="CDT"/>
        <w:rPr>
          <w:ins w:id="1304" w:author="Austen Frostad" w:date="2020-04-15T01:29:00Z"/>
          <w:rFonts w:eastAsia="Times New Roman"/>
        </w:rPr>
      </w:pPr>
      <w:ins w:id="1305" w:author="Austen Frostad" w:date="2020-04-15T01:29:00Z">
        <w:r w:rsidRPr="001D0E01">
          <w:rPr>
            <w:rFonts w:eastAsia="Times New Roman"/>
          </w:rPr>
          <w:t xml:space="preserve">                        {</w:t>
        </w:r>
      </w:ins>
    </w:p>
    <w:p w14:paraId="1529A621" w14:textId="77777777" w:rsidR="001D0E01" w:rsidRPr="00506778" w:rsidRDefault="001D0E01" w:rsidP="001D0E01">
      <w:pPr>
        <w:pStyle w:val="CDT"/>
        <w:rPr>
          <w:ins w:id="1306" w:author="Austen Frostad" w:date="2020-04-15T01:29:00Z"/>
          <w:rStyle w:val="CPComment"/>
          <w:rPrChange w:id="1307" w:author="Austen Frostad" w:date="2020-04-15T01:34:00Z">
            <w:rPr>
              <w:ins w:id="1308" w:author="Austen Frostad" w:date="2020-04-15T01:29:00Z"/>
              <w:rFonts w:eastAsia="Times New Roman"/>
            </w:rPr>
          </w:rPrChange>
        </w:rPr>
      </w:pPr>
      <w:ins w:id="1309" w:author="Austen Frostad" w:date="2020-04-15T01:29:00Z">
        <w:r w:rsidRPr="001D0E01">
          <w:rPr>
            <w:rFonts w:eastAsia="Times New Roman"/>
          </w:rPr>
          <w:t xml:space="preserve">                            </w:t>
        </w:r>
        <w:r w:rsidRPr="00506778">
          <w:rPr>
            <w:rStyle w:val="CPComment"/>
            <w:rPrChange w:id="1310" w:author="Austen Frostad" w:date="2020-04-15T01:34:00Z">
              <w:rPr>
                <w:rFonts w:eastAsia="Times New Roman"/>
              </w:rPr>
            </w:rPrChange>
          </w:rPr>
          <w:t>// Text was found</w:t>
        </w:r>
      </w:ins>
    </w:p>
    <w:p w14:paraId="79D6FF99" w14:textId="77777777" w:rsidR="001D0E01" w:rsidRPr="001D0E01" w:rsidRDefault="001D0E01" w:rsidP="001D0E01">
      <w:pPr>
        <w:pStyle w:val="CDT"/>
        <w:rPr>
          <w:ins w:id="1311" w:author="Austen Frostad" w:date="2020-04-15T01:29:00Z"/>
          <w:rFonts w:eastAsia="Times New Roman"/>
        </w:rPr>
      </w:pPr>
      <w:ins w:id="1312" w:author="Austen Frostad" w:date="2020-04-15T01:29:00Z">
        <w:r w:rsidRPr="001D0E01">
          <w:rPr>
            <w:rFonts w:eastAsia="Times New Roman"/>
          </w:rPr>
          <w:t xml:space="preserve">                            textOccurrenceCount++;</w:t>
        </w:r>
      </w:ins>
    </w:p>
    <w:p w14:paraId="481898F4" w14:textId="77777777" w:rsidR="001D0E01" w:rsidRPr="001D0E01" w:rsidRDefault="001D0E01" w:rsidP="001D0E01">
      <w:pPr>
        <w:pStyle w:val="CDT"/>
        <w:rPr>
          <w:ins w:id="1313" w:author="Austen Frostad" w:date="2020-04-15T01:29:00Z"/>
          <w:rFonts w:eastAsia="Times New Roman"/>
        </w:rPr>
      </w:pPr>
      <w:ins w:id="1314" w:author="Austen Frostad" w:date="2020-04-15T01:29:00Z">
        <w:r w:rsidRPr="001D0E01">
          <w:rPr>
            <w:rFonts w:eastAsia="Times New Roman"/>
          </w:rPr>
          <w:t xml:space="preserve">                            findIndex = 0;</w:t>
        </w:r>
      </w:ins>
    </w:p>
    <w:p w14:paraId="72B09298" w14:textId="77777777" w:rsidR="001D0E01" w:rsidRPr="001D0E01" w:rsidRDefault="001D0E01" w:rsidP="001D0E01">
      <w:pPr>
        <w:pStyle w:val="CDT"/>
        <w:rPr>
          <w:ins w:id="1315" w:author="Austen Frostad" w:date="2020-04-15T01:29:00Z"/>
          <w:rFonts w:eastAsia="Times New Roman"/>
        </w:rPr>
      </w:pPr>
      <w:ins w:id="1316" w:author="Austen Frostad" w:date="2020-04-15T01:29:00Z">
        <w:r w:rsidRPr="001D0E01">
          <w:rPr>
            <w:rFonts w:eastAsia="Times New Roman"/>
          </w:rPr>
          <w:t xml:space="preserve">                        }</w:t>
        </w:r>
      </w:ins>
    </w:p>
    <w:p w14:paraId="7AF4B5C5" w14:textId="77777777" w:rsidR="001D0E01" w:rsidRPr="001D0E01" w:rsidRDefault="001D0E01" w:rsidP="001D0E01">
      <w:pPr>
        <w:pStyle w:val="CDT"/>
        <w:rPr>
          <w:ins w:id="1317" w:author="Austen Frostad" w:date="2020-04-15T01:29:00Z"/>
          <w:rFonts w:eastAsia="Times New Roman"/>
        </w:rPr>
      </w:pPr>
      <w:ins w:id="1318" w:author="Austen Frostad" w:date="2020-04-15T01:29:00Z">
        <w:r w:rsidRPr="001D0E01">
          <w:rPr>
            <w:rFonts w:eastAsia="Times New Roman"/>
          </w:rPr>
          <w:t xml:space="preserve">                    }</w:t>
        </w:r>
      </w:ins>
    </w:p>
    <w:p w14:paraId="18EE3DC8" w14:textId="77777777" w:rsidR="001D0E01" w:rsidRPr="001D0E01" w:rsidRDefault="001D0E01" w:rsidP="001D0E01">
      <w:pPr>
        <w:pStyle w:val="CDT"/>
        <w:rPr>
          <w:ins w:id="1319" w:author="Austen Frostad" w:date="2020-04-15T01:29:00Z"/>
          <w:rFonts w:eastAsia="Times New Roman"/>
        </w:rPr>
      </w:pPr>
      <w:ins w:id="1320" w:author="Austen Frostad" w:date="2020-04-15T01:29:00Z">
        <w:r w:rsidRPr="001D0E01">
          <w:rPr>
            <w:rFonts w:eastAsia="Times New Roman"/>
          </w:rPr>
          <w:t xml:space="preserve">                    </w:t>
        </w:r>
        <w:r w:rsidRPr="00E95117">
          <w:rPr>
            <w:rStyle w:val="CPKeyword"/>
            <w:rPrChange w:id="1321" w:author="Austen Frostad" w:date="2020-04-15T01:43:00Z">
              <w:rPr>
                <w:rFonts w:eastAsia="Times New Roman"/>
              </w:rPr>
            </w:rPrChange>
          </w:rPr>
          <w:t>else</w:t>
        </w:r>
      </w:ins>
    </w:p>
    <w:p w14:paraId="06C4D4D6" w14:textId="77777777" w:rsidR="001D0E01" w:rsidRPr="001D0E01" w:rsidRDefault="001D0E01" w:rsidP="001D0E01">
      <w:pPr>
        <w:pStyle w:val="CDT"/>
        <w:rPr>
          <w:ins w:id="1322" w:author="Austen Frostad" w:date="2020-04-15T01:29:00Z"/>
          <w:rFonts w:eastAsia="Times New Roman"/>
        </w:rPr>
      </w:pPr>
      <w:ins w:id="1323" w:author="Austen Frostad" w:date="2020-04-15T01:29:00Z">
        <w:r w:rsidRPr="001D0E01">
          <w:rPr>
            <w:rFonts w:eastAsia="Times New Roman"/>
          </w:rPr>
          <w:t xml:space="preserve">                    {</w:t>
        </w:r>
      </w:ins>
    </w:p>
    <w:p w14:paraId="4825CB8A" w14:textId="77777777" w:rsidR="001D0E01" w:rsidRPr="001D0E01" w:rsidRDefault="001D0E01" w:rsidP="001D0E01">
      <w:pPr>
        <w:pStyle w:val="CDT"/>
        <w:rPr>
          <w:ins w:id="1324" w:author="Austen Frostad" w:date="2020-04-15T01:29:00Z"/>
          <w:rFonts w:eastAsia="Times New Roman"/>
        </w:rPr>
      </w:pPr>
      <w:ins w:id="1325" w:author="Austen Frostad" w:date="2020-04-15T01:29:00Z">
        <w:r w:rsidRPr="001D0E01">
          <w:rPr>
            <w:rFonts w:eastAsia="Times New Roman"/>
          </w:rPr>
          <w:t xml:space="preserve">                        findIndex = 0;</w:t>
        </w:r>
      </w:ins>
    </w:p>
    <w:p w14:paraId="6CFE5701" w14:textId="77777777" w:rsidR="001D0E01" w:rsidRPr="001D0E01" w:rsidRDefault="001D0E01" w:rsidP="001D0E01">
      <w:pPr>
        <w:pStyle w:val="CDT"/>
        <w:rPr>
          <w:ins w:id="1326" w:author="Austen Frostad" w:date="2020-04-15T01:29:00Z"/>
          <w:rFonts w:eastAsia="Times New Roman"/>
        </w:rPr>
      </w:pPr>
      <w:ins w:id="1327" w:author="Austen Frostad" w:date="2020-04-15T01:29:00Z">
        <w:r w:rsidRPr="001D0E01">
          <w:rPr>
            <w:rFonts w:eastAsia="Times New Roman"/>
          </w:rPr>
          <w:t xml:space="preserve">                    }</w:t>
        </w:r>
      </w:ins>
    </w:p>
    <w:p w14:paraId="745CB473" w14:textId="77777777" w:rsidR="001D0E01" w:rsidRPr="001D0E01" w:rsidRDefault="001D0E01" w:rsidP="001D0E01">
      <w:pPr>
        <w:pStyle w:val="CDT"/>
        <w:rPr>
          <w:ins w:id="1328" w:author="Austen Frostad" w:date="2020-04-15T01:29:00Z"/>
          <w:rFonts w:eastAsia="Times New Roman"/>
        </w:rPr>
      </w:pPr>
      <w:ins w:id="1329" w:author="Austen Frostad" w:date="2020-04-15T01:29:00Z">
        <w:r w:rsidRPr="001D0E01">
          <w:rPr>
            <w:rFonts w:eastAsia="Times New Roman"/>
          </w:rPr>
          <w:t xml:space="preserve">                }</w:t>
        </w:r>
      </w:ins>
    </w:p>
    <w:p w14:paraId="23839FFB" w14:textId="77777777" w:rsidR="001D0E01" w:rsidRPr="001D0E01" w:rsidRDefault="001D0E01" w:rsidP="001D0E01">
      <w:pPr>
        <w:pStyle w:val="CDT"/>
        <w:rPr>
          <w:ins w:id="1330" w:author="Austen Frostad" w:date="2020-04-15T01:29:00Z"/>
          <w:rFonts w:eastAsia="Times New Roman"/>
        </w:rPr>
      </w:pPr>
      <w:ins w:id="1331" w:author="Austen Frostad" w:date="2020-04-15T01:29:00Z">
        <w:r w:rsidRPr="001D0E01">
          <w:rPr>
            <w:rFonts w:eastAsia="Times New Roman"/>
          </w:rPr>
          <w:t xml:space="preserve">            }</w:t>
        </w:r>
      </w:ins>
    </w:p>
    <w:p w14:paraId="0B9D31EF" w14:textId="77777777" w:rsidR="001D0E01" w:rsidRPr="001D0E01" w:rsidRDefault="001D0E01" w:rsidP="001D0E01">
      <w:pPr>
        <w:pStyle w:val="CDT"/>
        <w:rPr>
          <w:ins w:id="1332" w:author="Austen Frostad" w:date="2020-04-15T01:29:00Z"/>
          <w:rFonts w:eastAsia="Times New Roman"/>
        </w:rPr>
      </w:pPr>
      <w:ins w:id="1333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334" w:author="Austen Frostad" w:date="2020-04-15T01:43:00Z">
              <w:rPr>
                <w:rFonts w:eastAsia="Times New Roman"/>
              </w:rPr>
            </w:rPrChange>
          </w:rPr>
          <w:t>while</w:t>
        </w:r>
        <w:r w:rsidRPr="001D0E01">
          <w:rPr>
            <w:rFonts w:eastAsia="Times New Roman"/>
          </w:rPr>
          <w:t xml:space="preserve"> (length != 0);</w:t>
        </w:r>
      </w:ins>
    </w:p>
    <w:p w14:paraId="289157D2" w14:textId="77777777" w:rsidR="001D0E01" w:rsidRPr="001D0E01" w:rsidRDefault="001D0E01" w:rsidP="001D0E01">
      <w:pPr>
        <w:pStyle w:val="CDT"/>
        <w:rPr>
          <w:ins w:id="1335" w:author="Austen Frostad" w:date="2020-04-15T01:29:00Z"/>
          <w:rFonts w:eastAsia="Times New Roman"/>
        </w:rPr>
      </w:pPr>
    </w:p>
    <w:p w14:paraId="6AE2DD64" w14:textId="77777777" w:rsidR="001D0E01" w:rsidRPr="001D0E01" w:rsidRDefault="001D0E01" w:rsidP="001D0E01">
      <w:pPr>
        <w:pStyle w:val="CDT"/>
        <w:rPr>
          <w:ins w:id="1336" w:author="Austen Frostad" w:date="2020-04-15T01:29:00Z"/>
          <w:rFonts w:eastAsia="Times New Roman"/>
        </w:rPr>
      </w:pPr>
      <w:ins w:id="1337" w:author="Austen Frostad" w:date="2020-04-15T01:29:00Z">
        <w:r w:rsidRPr="001D0E01">
          <w:rPr>
            <w:rFonts w:eastAsia="Times New Roman"/>
          </w:rPr>
          <w:t xml:space="preserve">            </w:t>
        </w:r>
        <w:r w:rsidRPr="00E95117">
          <w:rPr>
            <w:rStyle w:val="CPKeyword"/>
            <w:rPrChange w:id="1338" w:author="Austen Frostad" w:date="2020-04-15T01:43:00Z">
              <w:rPr>
                <w:rFonts w:eastAsia="Times New Roman"/>
              </w:rPr>
            </w:rPrChange>
          </w:rPr>
          <w:t>return</w:t>
        </w:r>
        <w:r w:rsidRPr="001D0E01">
          <w:rPr>
            <w:rFonts w:eastAsia="Times New Roman"/>
          </w:rPr>
          <w:t xml:space="preserve"> textOccurrenceCount;</w:t>
        </w:r>
      </w:ins>
    </w:p>
    <w:p w14:paraId="22B8EB37" w14:textId="53DF42F3" w:rsidR="001D0E01" w:rsidRDefault="001D0E01">
      <w:pPr>
        <w:pStyle w:val="CDT"/>
        <w:rPr>
          <w:ins w:id="1339" w:author="Austen Frostad" w:date="2020-04-15T01:28:00Z"/>
          <w:rFonts w:eastAsia="Times New Roman"/>
        </w:rPr>
      </w:pPr>
      <w:ins w:id="1340" w:author="Austen Frostad" w:date="2020-04-15T01:29:00Z">
        <w:r w:rsidRPr="001D0E01">
          <w:rPr>
            <w:rFonts w:eastAsia="Times New Roman"/>
          </w:rPr>
          <w:t xml:space="preserve">        }</w:t>
        </w:r>
      </w:ins>
    </w:p>
    <w:p w14:paraId="0DFC4C8F" w14:textId="604A97EB" w:rsidR="001D0E01" w:rsidRPr="00E93CC1" w:rsidDel="00506778" w:rsidRDefault="001D0E01">
      <w:pPr>
        <w:pStyle w:val="CDTX"/>
        <w:rPr>
          <w:ins w:id="1341" w:author="Mark Michaelis" w:date="2019-11-01T19:37:00Z"/>
          <w:del w:id="1342" w:author="Austen Frostad" w:date="2020-04-15T01:34:00Z"/>
        </w:rPr>
        <w:pPrChange w:id="1343" w:author="Austen Frostad" w:date="2020-04-15T01:34:00Z">
          <w:pPr>
            <w:pStyle w:val="CDT"/>
          </w:pPr>
        </w:pPrChange>
      </w:pPr>
    </w:p>
    <w:p w14:paraId="6E704A5B" w14:textId="0F1C1E76" w:rsidR="00BA0BB0" w:rsidRPr="00E93CC1" w:rsidRDefault="00BA0BB0">
      <w:pPr>
        <w:pStyle w:val="CDTX"/>
        <w:rPr>
          <w:ins w:id="1344" w:author="Mark Michaelis" w:date="2019-11-01T19:37:00Z"/>
          <w:del w:id="1345" w:author="Austen Frostad" w:date="2020-04-15T01:34:00Z"/>
        </w:rPr>
        <w:pPrChange w:id="1346" w:author="Austen Frostad" w:date="2020-04-15T01:37:00Z">
          <w:pPr>
            <w:pStyle w:val="CDT"/>
          </w:pPr>
        </w:pPrChange>
      </w:pPr>
      <w:ins w:id="1347" w:author="Mark Michaelis" w:date="2019-11-01T19:37:00Z">
        <w:del w:id="1348" w:author="Austen Frostad" w:date="2020-04-15T01:34:00Z">
          <w:r w:rsidRPr="00E93CC1">
            <w:delText xml:space="preserve">      </w:delText>
          </w:r>
          <w:r w:rsidRPr="00E93CC1">
            <w:rPr>
              <w:rStyle w:val="CPKeyword"/>
            </w:rPr>
            <w:delText>if</w:delText>
          </w:r>
          <w:r w:rsidRPr="00E93CC1">
            <w:delText xml:space="preserve"> (args.Length == 0)</w:delText>
          </w:r>
        </w:del>
      </w:ins>
    </w:p>
    <w:p w14:paraId="64E185DC" w14:textId="58FCF730" w:rsidR="00BA0BB0" w:rsidRPr="00E93CC1" w:rsidRDefault="00BA0BB0">
      <w:pPr>
        <w:pStyle w:val="CDTX"/>
        <w:rPr>
          <w:ins w:id="1349" w:author="Mark Michaelis" w:date="2019-11-01T19:37:00Z"/>
          <w:del w:id="1350" w:author="Austen Frostad" w:date="2020-04-15T01:34:00Z"/>
        </w:rPr>
        <w:pPrChange w:id="1351" w:author="Austen Frostad" w:date="2020-04-15T01:37:00Z">
          <w:pPr>
            <w:pStyle w:val="CDT"/>
          </w:pPr>
        </w:pPrChange>
      </w:pPr>
      <w:ins w:id="1352" w:author="Mark Michaelis" w:date="2019-11-01T19:37:00Z">
        <w:del w:id="1353" w:author="Austen Frostad" w:date="2020-04-15T01:34:00Z">
          <w:r w:rsidRPr="00E93CC1">
            <w:delText xml:space="preserve">      {</w:delText>
          </w:r>
        </w:del>
      </w:ins>
    </w:p>
    <w:p w14:paraId="3AD92C0D" w14:textId="7653325B" w:rsidR="00BA0BB0" w:rsidRPr="00E93CC1" w:rsidRDefault="00BA0BB0">
      <w:pPr>
        <w:pStyle w:val="CDTX"/>
        <w:rPr>
          <w:ins w:id="1354" w:author="Mark Michaelis" w:date="2019-11-01T19:37:00Z"/>
          <w:del w:id="1355" w:author="Austen Frostad" w:date="2020-04-15T01:34:00Z"/>
        </w:rPr>
        <w:pPrChange w:id="1356" w:author="Austen Frostad" w:date="2020-04-15T01:37:00Z">
          <w:pPr>
            <w:pStyle w:val="CDT"/>
          </w:pPr>
        </w:pPrChange>
      </w:pPr>
      <w:ins w:id="1357" w:author="Mark Michaelis" w:date="2019-11-01T19:37:00Z">
        <w:del w:id="1358" w:author="Austen Frostad" w:date="2020-04-15T01:34:00Z">
          <w:r w:rsidRPr="00E93CC1">
            <w:delText xml:space="preserve">          Console.WriteLine(</w:delText>
          </w:r>
          <w:r w:rsidRPr="00E93CC1">
            <w:rPr>
              <w:rStyle w:val="Maroon"/>
            </w:rPr>
            <w:delText>"ERROR: No findText argument specified."</w:delText>
          </w:r>
          <w:r w:rsidRPr="00E93CC1">
            <w:delText>);</w:delText>
          </w:r>
        </w:del>
      </w:ins>
    </w:p>
    <w:p w14:paraId="387BD47A" w14:textId="47B289CF" w:rsidR="00BA0BB0" w:rsidRPr="00E93CC1" w:rsidRDefault="00BA0BB0">
      <w:pPr>
        <w:pStyle w:val="CDTX"/>
        <w:rPr>
          <w:ins w:id="1359" w:author="Mark Michaelis" w:date="2019-11-01T19:37:00Z"/>
          <w:del w:id="1360" w:author="Austen Frostad" w:date="2020-04-15T01:34:00Z"/>
        </w:rPr>
        <w:pPrChange w:id="1361" w:author="Austen Frostad" w:date="2020-04-15T01:37:00Z">
          <w:pPr>
            <w:pStyle w:val="CDT"/>
          </w:pPr>
        </w:pPrChange>
      </w:pPr>
      <w:ins w:id="1362" w:author="Mark Michaelis" w:date="2019-11-01T19:37:00Z">
        <w:del w:id="1363" w:author="Austen Frostad" w:date="2020-04-15T01:34:00Z">
          <w:r w:rsidRPr="00E93CC1">
            <w:delText xml:space="preserve">          </w:delText>
          </w:r>
          <w:r w:rsidRPr="00E93CC1">
            <w:rPr>
              <w:rStyle w:val="CPKeyword"/>
            </w:rPr>
            <w:delText>return</w:delText>
          </w:r>
          <w:r w:rsidRPr="00E93CC1">
            <w:delText>;</w:delText>
          </w:r>
        </w:del>
      </w:ins>
    </w:p>
    <w:p w14:paraId="0193196D" w14:textId="4E1A68ED" w:rsidR="00BA0BB0" w:rsidRPr="00E93CC1" w:rsidRDefault="00BA0BB0">
      <w:pPr>
        <w:pStyle w:val="CDTX"/>
        <w:rPr>
          <w:ins w:id="1364" w:author="Mark Michaelis" w:date="2019-11-01T19:37:00Z"/>
          <w:del w:id="1365" w:author="Austen Frostad" w:date="2020-04-15T01:34:00Z"/>
        </w:rPr>
        <w:pPrChange w:id="1366" w:author="Austen Frostad" w:date="2020-04-15T01:37:00Z">
          <w:pPr>
            <w:pStyle w:val="CDT"/>
          </w:pPr>
        </w:pPrChange>
      </w:pPr>
      <w:ins w:id="1367" w:author="Mark Michaelis" w:date="2019-11-01T19:37:00Z">
        <w:del w:id="1368" w:author="Austen Frostad" w:date="2020-04-15T01:34:00Z">
          <w:r w:rsidRPr="00E93CC1">
            <w:delText xml:space="preserve">      }</w:delText>
          </w:r>
        </w:del>
      </w:ins>
    </w:p>
    <w:p w14:paraId="03431A8E" w14:textId="3120D8E2" w:rsidR="00BA0BB0" w:rsidRPr="00E93CC1" w:rsidRDefault="00BA0BB0">
      <w:pPr>
        <w:pStyle w:val="CDTX"/>
        <w:rPr>
          <w:ins w:id="1369" w:author="Mark Michaelis" w:date="2019-11-01T19:37:00Z"/>
          <w:del w:id="1370" w:author="Austen Frostad" w:date="2020-04-15T01:34:00Z"/>
        </w:rPr>
        <w:pPrChange w:id="1371" w:author="Austen Frostad" w:date="2020-04-15T01:37:00Z">
          <w:pPr>
            <w:pStyle w:val="CDT"/>
          </w:pPr>
        </w:pPrChange>
      </w:pPr>
      <w:ins w:id="1372" w:author="Mark Michaelis" w:date="2019-11-01T19:37:00Z">
        <w:del w:id="1373" w:author="Austen Frostad" w:date="2020-04-15T01:34:00Z">
          <w:r w:rsidRPr="00E93CC1">
            <w:delText xml:space="preserve">      </w:delText>
          </w:r>
          <w:r w:rsidRPr="00E93CC1">
            <w:rPr>
              <w:rStyle w:val="CPKeyword"/>
            </w:rPr>
            <w:delText>string</w:delText>
          </w:r>
          <w:r w:rsidRPr="00E93CC1">
            <w:delText xml:space="preserve"> findText = args[0];</w:delText>
          </w:r>
        </w:del>
      </w:ins>
    </w:p>
    <w:p w14:paraId="405E76A7" w14:textId="2BA7C1EA" w:rsidR="00BA0BB0" w:rsidRPr="00E93CC1" w:rsidRDefault="00BA0BB0">
      <w:pPr>
        <w:pStyle w:val="CDTX"/>
        <w:rPr>
          <w:ins w:id="1374" w:author="Mark Michaelis" w:date="2019-11-01T19:37:00Z"/>
          <w:del w:id="1375" w:author="Austen Frostad" w:date="2020-04-15T01:34:00Z"/>
        </w:rPr>
        <w:pPrChange w:id="1376" w:author="Austen Frostad" w:date="2020-04-15T01:37:00Z">
          <w:pPr>
            <w:pStyle w:val="CDT"/>
          </w:pPr>
        </w:pPrChange>
      </w:pPr>
      <w:ins w:id="1377" w:author="Mark Michaelis" w:date="2019-11-01T19:37:00Z">
        <w:del w:id="1378" w:author="Austen Frostad" w:date="2020-04-15T01:34:00Z">
          <w:r w:rsidRPr="00E93CC1">
            <w:delText xml:space="preserve">      Console.WriteLine(</w:delText>
          </w:r>
          <w:r w:rsidRPr="00E93CC1">
            <w:rPr>
              <w:rStyle w:val="Maroon"/>
            </w:rPr>
            <w:delText xml:space="preserve">$"Searching for </w:delText>
          </w:r>
          <w:r w:rsidRPr="00E93CC1">
            <w:delText>{findText}</w:delText>
          </w:r>
          <w:r w:rsidRPr="00E93CC1">
            <w:rPr>
              <w:rStyle w:val="Maroon"/>
            </w:rPr>
            <w:delText>..."</w:delText>
          </w:r>
          <w:r w:rsidRPr="00E93CC1">
            <w:delText>);</w:delText>
          </w:r>
        </w:del>
      </w:ins>
    </w:p>
    <w:p w14:paraId="02FACB6F" w14:textId="352EFC68" w:rsidR="00BA0BB0" w:rsidRPr="00E93CC1" w:rsidRDefault="00BA0BB0">
      <w:pPr>
        <w:pStyle w:val="CDTX"/>
        <w:rPr>
          <w:ins w:id="1379" w:author="Mark Michaelis" w:date="2019-11-01T19:37:00Z"/>
          <w:del w:id="1380" w:author="Austen Frostad" w:date="2020-04-15T01:34:00Z"/>
        </w:rPr>
        <w:pPrChange w:id="1381" w:author="Austen Frostad" w:date="2020-04-15T01:37:00Z">
          <w:pPr>
            <w:pStyle w:val="CDT"/>
          </w:pPr>
        </w:pPrChange>
      </w:pPr>
      <w:ins w:id="1382" w:author="Mark Michaelis" w:date="2019-11-01T19:37:00Z">
        <w:del w:id="1383" w:author="Austen Frostad" w:date="2020-04-15T01:34:00Z">
          <w:r w:rsidRPr="00E93CC1">
            <w:delText xml:space="preserve"> </w:delText>
          </w:r>
        </w:del>
      </w:ins>
    </w:p>
    <w:p w14:paraId="6A5B159F" w14:textId="27734947" w:rsidR="00BA0BB0" w:rsidRPr="00E93CC1" w:rsidRDefault="00BA0BB0">
      <w:pPr>
        <w:pStyle w:val="CDTX"/>
        <w:rPr>
          <w:ins w:id="1384" w:author="Mark Michaelis" w:date="2019-11-01T19:37:00Z"/>
          <w:del w:id="1385" w:author="Austen Frostad" w:date="2020-04-15T01:34:00Z"/>
        </w:rPr>
        <w:pPrChange w:id="1386" w:author="Austen Frostad" w:date="2020-04-15T01:37:00Z">
          <w:pPr>
            <w:pStyle w:val="CDT"/>
          </w:pPr>
        </w:pPrChange>
      </w:pPr>
      <w:ins w:id="1387" w:author="Mark Michaelis" w:date="2019-11-01T19:37:00Z">
        <w:del w:id="1388" w:author="Austen Frostad" w:date="2020-04-15T01:34:00Z">
          <w:r w:rsidRPr="00E93CC1">
            <w:delText xml:space="preserve">      </w:delText>
          </w:r>
          <w:r w:rsidRPr="00E93CC1">
            <w:rPr>
              <w:rStyle w:val="CPKeyword"/>
            </w:rPr>
            <w:delText>string</w:delText>
          </w:r>
          <w:r w:rsidRPr="00E93CC1">
            <w:delText xml:space="preserve"> url = </w:delText>
          </w:r>
          <w:r w:rsidRPr="00E93CC1">
            <w:rPr>
              <w:rStyle w:val="Maroon"/>
            </w:rPr>
            <w:delText>"http://www.IntelliTect.com"</w:delText>
          </w:r>
          <w:r w:rsidRPr="00E93CC1">
            <w:delText>;</w:delText>
          </w:r>
        </w:del>
      </w:ins>
    </w:p>
    <w:p w14:paraId="43596CB9" w14:textId="473A8699" w:rsidR="00BA0BB0" w:rsidRPr="00E93CC1" w:rsidRDefault="00BA0BB0">
      <w:pPr>
        <w:pStyle w:val="CDTX"/>
        <w:rPr>
          <w:ins w:id="1389" w:author="Mark Michaelis" w:date="2019-11-01T19:37:00Z"/>
          <w:del w:id="1390" w:author="Austen Frostad" w:date="2020-04-15T01:34:00Z"/>
        </w:rPr>
        <w:pPrChange w:id="1391" w:author="Austen Frostad" w:date="2020-04-15T01:37:00Z">
          <w:pPr>
            <w:pStyle w:val="CDT"/>
          </w:pPr>
        </w:pPrChange>
      </w:pPr>
      <w:ins w:id="1392" w:author="Mark Michaelis" w:date="2019-11-01T19:37:00Z">
        <w:del w:id="1393" w:author="Austen Frostad" w:date="2020-04-15T01:34:00Z">
          <w:r w:rsidRPr="00E93CC1">
            <w:delText xml:space="preserve">      </w:delText>
          </w:r>
          <w:r w:rsidRPr="00E93CC1">
            <w:rPr>
              <w:rStyle w:val="CPKeyword"/>
            </w:rPr>
            <w:delText>if</w:delText>
          </w:r>
          <w:r w:rsidRPr="00E93CC1">
            <w:delText xml:space="preserve"> (args.Length &gt; 1)</w:delText>
          </w:r>
        </w:del>
      </w:ins>
    </w:p>
    <w:p w14:paraId="58ACDEA1" w14:textId="6414300F" w:rsidR="00BA0BB0" w:rsidRPr="00E93CC1" w:rsidRDefault="00BA0BB0">
      <w:pPr>
        <w:pStyle w:val="CDTX"/>
        <w:rPr>
          <w:ins w:id="1394" w:author="Mark Michaelis" w:date="2019-11-01T19:37:00Z"/>
          <w:del w:id="1395" w:author="Austen Frostad" w:date="2020-04-15T01:34:00Z"/>
        </w:rPr>
        <w:pPrChange w:id="1396" w:author="Austen Frostad" w:date="2020-04-15T01:37:00Z">
          <w:pPr>
            <w:pStyle w:val="CDT"/>
          </w:pPr>
        </w:pPrChange>
      </w:pPr>
      <w:ins w:id="1397" w:author="Mark Michaelis" w:date="2019-11-01T19:37:00Z">
        <w:del w:id="1398" w:author="Austen Frostad" w:date="2020-04-15T01:34:00Z">
          <w:r w:rsidRPr="00E93CC1">
            <w:delText xml:space="preserve">      {</w:delText>
          </w:r>
        </w:del>
      </w:ins>
    </w:p>
    <w:p w14:paraId="7AE5B621" w14:textId="798522B0" w:rsidR="00BA0BB0" w:rsidRPr="00E93CC1" w:rsidRDefault="00BA0BB0">
      <w:pPr>
        <w:pStyle w:val="CDTX"/>
        <w:rPr>
          <w:ins w:id="1399" w:author="Mark Michaelis" w:date="2019-11-01T19:37:00Z"/>
          <w:del w:id="1400" w:author="Austen Frostad" w:date="2020-04-15T01:34:00Z"/>
        </w:rPr>
        <w:pPrChange w:id="1401" w:author="Austen Frostad" w:date="2020-04-15T01:37:00Z">
          <w:pPr>
            <w:pStyle w:val="CDT"/>
          </w:pPr>
        </w:pPrChange>
      </w:pPr>
      <w:ins w:id="1402" w:author="Mark Michaelis" w:date="2019-11-01T19:37:00Z">
        <w:del w:id="1403" w:author="Austen Frostad" w:date="2020-04-15T01:34:00Z">
          <w:r w:rsidRPr="00E93CC1">
            <w:delText xml:space="preserve">          url = args[1];</w:delText>
          </w:r>
        </w:del>
      </w:ins>
    </w:p>
    <w:p w14:paraId="5989028D" w14:textId="2C5B88C3" w:rsidR="00BA0BB0" w:rsidRPr="00E93CC1" w:rsidRDefault="00BA0BB0">
      <w:pPr>
        <w:pStyle w:val="CDTX"/>
        <w:rPr>
          <w:ins w:id="1404" w:author="Mark Michaelis" w:date="2019-11-01T19:37:00Z"/>
          <w:del w:id="1405" w:author="Austen Frostad" w:date="2020-04-15T01:34:00Z"/>
        </w:rPr>
        <w:pPrChange w:id="1406" w:author="Austen Frostad" w:date="2020-04-15T01:37:00Z">
          <w:pPr>
            <w:pStyle w:val="CDT"/>
          </w:pPr>
        </w:pPrChange>
      </w:pPr>
      <w:ins w:id="1407" w:author="Mark Michaelis" w:date="2019-11-01T19:37:00Z">
        <w:del w:id="1408" w:author="Austen Frostad" w:date="2020-04-15T01:34:00Z">
          <w:r w:rsidRPr="00E93CC1">
            <w:delText xml:space="preserve">          </w:delText>
          </w:r>
          <w:r w:rsidRPr="00E93CC1">
            <w:rPr>
              <w:rStyle w:val="CPComment"/>
            </w:rPr>
            <w:delText>// Ignore additional parameters</w:delText>
          </w:r>
        </w:del>
      </w:ins>
    </w:p>
    <w:p w14:paraId="7833D115" w14:textId="141F9C64" w:rsidR="00BA0BB0" w:rsidRPr="00E93CC1" w:rsidRDefault="00BA0BB0">
      <w:pPr>
        <w:pStyle w:val="CDTX"/>
        <w:rPr>
          <w:ins w:id="1409" w:author="Mark Michaelis" w:date="2019-11-01T19:37:00Z"/>
          <w:del w:id="1410" w:author="Austen Frostad" w:date="2020-04-15T01:34:00Z"/>
        </w:rPr>
        <w:pPrChange w:id="1411" w:author="Austen Frostad" w:date="2020-04-15T01:37:00Z">
          <w:pPr>
            <w:pStyle w:val="CDT"/>
          </w:pPr>
        </w:pPrChange>
      </w:pPr>
      <w:ins w:id="1412" w:author="Mark Michaelis" w:date="2019-11-01T19:37:00Z">
        <w:del w:id="1413" w:author="Austen Frostad" w:date="2020-04-15T01:34:00Z">
          <w:r w:rsidRPr="00E93CC1">
            <w:delText xml:space="preserve">      }</w:delText>
          </w:r>
        </w:del>
      </w:ins>
    </w:p>
    <w:p w14:paraId="76E9081D" w14:textId="1800B633" w:rsidR="00BA0BB0" w:rsidRPr="00E93CC1" w:rsidRDefault="00BA0BB0">
      <w:pPr>
        <w:pStyle w:val="CDTX"/>
        <w:rPr>
          <w:ins w:id="1414" w:author="Mark Michaelis" w:date="2019-11-01T19:37:00Z"/>
          <w:del w:id="1415" w:author="Austen Frostad" w:date="2020-04-15T01:34:00Z"/>
        </w:rPr>
        <w:pPrChange w:id="1416" w:author="Austen Frostad" w:date="2020-04-15T01:37:00Z">
          <w:pPr>
            <w:pStyle w:val="CDT"/>
          </w:pPr>
        </w:pPrChange>
      </w:pPr>
      <w:ins w:id="1417" w:author="Mark Michaelis" w:date="2019-11-01T19:37:00Z">
        <w:del w:id="1418" w:author="Austen Frostad" w:date="2020-04-15T01:34:00Z">
          <w:r w:rsidRPr="00E93CC1">
            <w:delText xml:space="preserve">      Console.Write(url);</w:delText>
          </w:r>
        </w:del>
      </w:ins>
    </w:p>
    <w:p w14:paraId="64E9398B" w14:textId="6E5A7FBE" w:rsidR="00BA0BB0" w:rsidRPr="00E93CC1" w:rsidRDefault="00BA0BB0">
      <w:pPr>
        <w:pStyle w:val="CDTX"/>
        <w:rPr>
          <w:ins w:id="1419" w:author="Mark Michaelis" w:date="2019-11-01T19:37:00Z"/>
          <w:del w:id="1420" w:author="Austen Frostad" w:date="2020-04-15T01:34:00Z"/>
        </w:rPr>
        <w:pPrChange w:id="1421" w:author="Austen Frostad" w:date="2020-04-15T01:37:00Z">
          <w:pPr>
            <w:pStyle w:val="CDT"/>
          </w:pPr>
        </w:pPrChange>
      </w:pPr>
    </w:p>
    <w:p w14:paraId="625170D2" w14:textId="537AB672" w:rsidR="00BA0BB0" w:rsidRPr="00E93CC1" w:rsidRDefault="00BA0BB0">
      <w:pPr>
        <w:pStyle w:val="CDTX"/>
        <w:rPr>
          <w:ins w:id="1422" w:author="Mark Michaelis" w:date="2019-11-01T19:37:00Z"/>
          <w:del w:id="1423" w:author="Austen Frostad" w:date="2020-04-15T01:34:00Z"/>
        </w:rPr>
        <w:pPrChange w:id="1424" w:author="Austen Frostad" w:date="2020-04-15T01:37:00Z">
          <w:pPr>
            <w:pStyle w:val="CDT"/>
          </w:pPr>
        </w:pPrChange>
      </w:pPr>
      <w:ins w:id="1425" w:author="Mark Michaelis" w:date="2019-11-01T19:37:00Z">
        <w:del w:id="1426" w:author="Austen Frostad" w:date="2020-04-15T01:34:00Z">
          <w:r w:rsidRPr="00E93CC1">
            <w:delText xml:space="preserve">      Progress&lt;DownloadProgressChangedEventArgs&gt; progress = </w:delText>
          </w:r>
        </w:del>
      </w:ins>
    </w:p>
    <w:p w14:paraId="696214A2" w14:textId="0D97F26D" w:rsidR="00BA0BB0" w:rsidRPr="00E93CC1" w:rsidRDefault="00BA0BB0">
      <w:pPr>
        <w:pStyle w:val="CDTX"/>
        <w:rPr>
          <w:ins w:id="1427" w:author="Mark Michaelis" w:date="2019-11-01T19:37:00Z"/>
          <w:del w:id="1428" w:author="Austen Frostad" w:date="2020-04-15T01:34:00Z"/>
        </w:rPr>
        <w:pPrChange w:id="1429" w:author="Austen Frostad" w:date="2020-04-15T01:37:00Z">
          <w:pPr>
            <w:pStyle w:val="CDT"/>
          </w:pPr>
        </w:pPrChange>
      </w:pPr>
      <w:ins w:id="1430" w:author="Mark Michaelis" w:date="2019-11-01T19:37:00Z">
        <w:del w:id="1431" w:author="Austen Frostad" w:date="2020-04-15T01:34:00Z">
          <w:r w:rsidRPr="00E93CC1">
            <w:delText xml:space="preserve">          </w:delText>
          </w:r>
          <w:r w:rsidRPr="00E93CC1">
            <w:rPr>
              <w:rStyle w:val="CPKeyword"/>
            </w:rPr>
            <w:delText>new</w:delText>
          </w:r>
          <w:r w:rsidRPr="00E93CC1">
            <w:delText xml:space="preserve"> Progress&lt;DownloadProgressChangedEventArgs&gt;((value) =&gt;</w:delText>
          </w:r>
        </w:del>
      </w:ins>
    </w:p>
    <w:p w14:paraId="72BE7DB7" w14:textId="47C360F8" w:rsidR="00BA0BB0" w:rsidRPr="00E93CC1" w:rsidRDefault="00BA0BB0">
      <w:pPr>
        <w:pStyle w:val="CDTX"/>
        <w:rPr>
          <w:ins w:id="1432" w:author="Mark Michaelis" w:date="2019-11-01T19:37:00Z"/>
          <w:del w:id="1433" w:author="Austen Frostad" w:date="2020-04-15T01:34:00Z"/>
        </w:rPr>
        <w:pPrChange w:id="1434" w:author="Austen Frostad" w:date="2020-04-15T01:37:00Z">
          <w:pPr>
            <w:pStyle w:val="CDT"/>
          </w:pPr>
        </w:pPrChange>
      </w:pPr>
      <w:ins w:id="1435" w:author="Mark Michaelis" w:date="2019-11-01T19:37:00Z">
        <w:del w:id="1436" w:author="Austen Frostad" w:date="2020-04-15T01:34:00Z">
          <w:r w:rsidRPr="00E93CC1">
            <w:delText xml:space="preserve">          {</w:delText>
          </w:r>
        </w:del>
      </w:ins>
    </w:p>
    <w:p w14:paraId="10E9C0C8" w14:textId="5E128464" w:rsidR="00BA0BB0" w:rsidRPr="00E93CC1" w:rsidRDefault="00BA0BB0">
      <w:pPr>
        <w:pStyle w:val="CDTX"/>
        <w:rPr>
          <w:ins w:id="1437" w:author="Mark Michaelis" w:date="2019-11-01T19:37:00Z"/>
          <w:del w:id="1438" w:author="Austen Frostad" w:date="2020-04-15T01:34:00Z"/>
        </w:rPr>
        <w:pPrChange w:id="1439" w:author="Austen Frostad" w:date="2020-04-15T01:37:00Z">
          <w:pPr>
            <w:pStyle w:val="CDT"/>
          </w:pPr>
        </w:pPrChange>
      </w:pPr>
      <w:ins w:id="1440" w:author="Mark Michaelis" w:date="2019-11-01T19:37:00Z">
        <w:del w:id="1441" w:author="Austen Frostad" w:date="2020-04-15T01:34:00Z">
          <w:r w:rsidRPr="00E93CC1">
            <w:delText xml:space="preserve">              Console.Write(</w:delText>
          </w:r>
          <w:r w:rsidRPr="00E93CC1">
            <w:rPr>
              <w:color w:val="A31515"/>
            </w:rPr>
            <w:delText>"."</w:delText>
          </w:r>
          <w:r w:rsidRPr="00E93CC1">
            <w:delText>);</w:delText>
          </w:r>
        </w:del>
      </w:ins>
    </w:p>
    <w:p w14:paraId="72957053" w14:textId="1C5E895C" w:rsidR="00BA0BB0" w:rsidRPr="00E93CC1" w:rsidRDefault="00BA0BB0">
      <w:pPr>
        <w:pStyle w:val="CDTX"/>
        <w:rPr>
          <w:ins w:id="1442" w:author="Mark Michaelis" w:date="2019-11-01T19:37:00Z"/>
          <w:del w:id="1443" w:author="Austen Frostad" w:date="2020-04-15T01:34:00Z"/>
        </w:rPr>
        <w:pPrChange w:id="1444" w:author="Austen Frostad" w:date="2020-04-15T01:37:00Z">
          <w:pPr>
            <w:pStyle w:val="CDT"/>
          </w:pPr>
        </w:pPrChange>
      </w:pPr>
      <w:ins w:id="1445" w:author="Mark Michaelis" w:date="2019-11-01T19:37:00Z">
        <w:del w:id="1446" w:author="Austen Frostad" w:date="2020-04-15T01:34:00Z">
          <w:r w:rsidRPr="00E93CC1">
            <w:delText xml:space="preserve">          }</w:delText>
          </w:r>
        </w:del>
      </w:ins>
    </w:p>
    <w:p w14:paraId="6A031EC7" w14:textId="2F18723D" w:rsidR="00BA0BB0" w:rsidRPr="00E93CC1" w:rsidRDefault="00BA0BB0">
      <w:pPr>
        <w:pStyle w:val="CDTX"/>
        <w:rPr>
          <w:ins w:id="1447" w:author="Mark Michaelis" w:date="2019-11-01T19:37:00Z"/>
          <w:del w:id="1448" w:author="Austen Frostad" w:date="2020-04-15T01:34:00Z"/>
        </w:rPr>
        <w:pPrChange w:id="1449" w:author="Austen Frostad" w:date="2020-04-15T01:37:00Z">
          <w:pPr>
            <w:pStyle w:val="CDT"/>
          </w:pPr>
        </w:pPrChange>
      </w:pPr>
      <w:ins w:id="1450" w:author="Mark Michaelis" w:date="2019-11-01T19:37:00Z">
        <w:del w:id="1451" w:author="Austen Frostad" w:date="2020-04-15T01:34:00Z">
          <w:r w:rsidRPr="00E93CC1">
            <w:delText xml:space="preserve">      );</w:delText>
          </w:r>
        </w:del>
      </w:ins>
    </w:p>
    <w:p w14:paraId="14C0B799" w14:textId="48FA269B" w:rsidR="00BA0BB0" w:rsidRPr="00E93CC1" w:rsidRDefault="00BA0BB0">
      <w:pPr>
        <w:pStyle w:val="CDTX"/>
        <w:rPr>
          <w:ins w:id="1452" w:author="Mark Michaelis" w:date="2019-11-01T19:37:00Z"/>
          <w:del w:id="1453" w:author="Austen Frostad" w:date="2020-04-15T01:34:00Z"/>
        </w:rPr>
        <w:pPrChange w:id="1454" w:author="Austen Frostad" w:date="2020-04-15T01:37:00Z">
          <w:pPr>
            <w:pStyle w:val="CDT"/>
          </w:pPr>
        </w:pPrChange>
      </w:pPr>
      <w:ins w:id="1455" w:author="Mark Michaelis" w:date="2019-11-01T19:37:00Z">
        <w:del w:id="1456" w:author="Austen Frostad" w:date="2020-04-15T01:34:00Z">
          <w:r w:rsidRPr="00E93CC1">
            <w:delText xml:space="preserve">  </w:delText>
          </w:r>
        </w:del>
      </w:ins>
    </w:p>
    <w:p w14:paraId="4050335C" w14:textId="23511A5D" w:rsidR="00BA0BB0" w:rsidRPr="00714EAF" w:rsidDel="00557F14" w:rsidRDefault="00FE286D">
      <w:pPr>
        <w:pStyle w:val="CDTX"/>
        <w:rPr>
          <w:ins w:id="1457" w:author="Mark Michaelis" w:date="2019-11-01T19:37:00Z"/>
          <w:del w:id="1458" w:author="Austen Frostad" w:date="2020-04-15T01:34:00Z"/>
          <w:rStyle w:val="CPComment"/>
          <w:rPrChange w:id="1459" w:author="Mark Michaelis" w:date="2020-04-13T12:37:00Z">
            <w:rPr>
              <w:ins w:id="1460" w:author="Mark Michaelis" w:date="2019-11-01T19:37:00Z"/>
              <w:del w:id="1461" w:author="Austen Frostad" w:date="2020-04-15T01:34:00Z"/>
              <w:rFonts w:eastAsia="Times New Roman"/>
            </w:rPr>
          </w:rPrChange>
        </w:rPr>
        <w:pPrChange w:id="1462" w:author="Mark Michaelis" w:date="2020-04-13T12:36:00Z">
          <w:pPr>
            <w:pStyle w:val="CDT"/>
          </w:pPr>
        </w:pPrChange>
      </w:pPr>
      <w:ins w:id="1463" w:author="Mark Michaelis" w:date="2020-04-13T12:36:00Z">
        <w:del w:id="1464" w:author="Austen Frostad" w:date="2020-04-15T01:34:00Z">
          <w:r>
            <w:delText xml:space="preserve">      </w:delText>
          </w:r>
        </w:del>
      </w:ins>
      <w:ins w:id="1465" w:author="Mark Michaelis" w:date="2019-11-01T19:37:00Z">
        <w:del w:id="1466" w:author="Austen Frostad" w:date="2020-04-15T01:34:00Z">
          <w:r w:rsidR="00BA0BB0" w:rsidRPr="00714EAF" w:rsidDel="00557F14">
            <w:rPr>
              <w:rStyle w:val="CPComment"/>
              <w:rPrChange w:id="1467" w:author="Mark Michaelis" w:date="2020-04-13T12:37:00Z">
                <w:rPr>
                  <w:rFonts w:eastAsia="Times New Roman"/>
                </w:rPr>
              </w:rPrChange>
            </w:rPr>
            <w:delText xml:space="preserve">      </w:delText>
          </w:r>
          <w:r w:rsidR="00BA0BB0" w:rsidRPr="00714EAF" w:rsidDel="00557F14">
            <w:rPr>
              <w:rStyle w:val="CPComment"/>
              <w:rPrChange w:id="1468" w:author="Mark Michaelis" w:date="2020-04-13T12:37:00Z">
                <w:rPr>
                  <w:rStyle w:val="CPKeyword"/>
                </w:rPr>
              </w:rPrChange>
            </w:rPr>
            <w:delText>try</w:delText>
          </w:r>
        </w:del>
      </w:ins>
    </w:p>
    <w:p w14:paraId="5FCF34E6" w14:textId="6A902918" w:rsidR="00BA0BB0" w:rsidRPr="00714EAF" w:rsidDel="00557F14" w:rsidRDefault="00BA0BB0">
      <w:pPr>
        <w:pStyle w:val="CDTX"/>
        <w:rPr>
          <w:ins w:id="1469" w:author="Mark Michaelis" w:date="2019-11-01T19:37:00Z"/>
          <w:del w:id="1470" w:author="Austen Frostad" w:date="2020-04-15T01:34:00Z"/>
          <w:rStyle w:val="CPComment"/>
          <w:rPrChange w:id="1471" w:author="Mark Michaelis" w:date="2020-04-13T12:37:00Z">
            <w:rPr>
              <w:ins w:id="1472" w:author="Mark Michaelis" w:date="2019-11-01T19:37:00Z"/>
              <w:del w:id="1473" w:author="Austen Frostad" w:date="2020-04-15T01:34:00Z"/>
              <w:rFonts w:eastAsia="Times New Roman"/>
            </w:rPr>
          </w:rPrChange>
        </w:rPr>
        <w:pPrChange w:id="1474" w:author="Mark Michaelis" w:date="2020-04-13T12:36:00Z">
          <w:pPr>
            <w:pStyle w:val="CDT"/>
          </w:pPr>
        </w:pPrChange>
      </w:pPr>
      <w:ins w:id="1475" w:author="Mark Michaelis" w:date="2019-11-01T19:37:00Z">
        <w:del w:id="1476" w:author="Austen Frostad" w:date="2020-04-15T01:34:00Z">
          <w:r w:rsidRPr="00714EAF" w:rsidDel="00557F14">
            <w:rPr>
              <w:rStyle w:val="CPComment"/>
              <w:rPrChange w:id="1477" w:author="Mark Michaelis" w:date="2020-04-13T12:37:00Z">
                <w:rPr>
                  <w:rFonts w:eastAsia="Times New Roman"/>
                </w:rPr>
              </w:rPrChange>
            </w:rPr>
            <w:delText xml:space="preserve">      {</w:delText>
          </w:r>
        </w:del>
      </w:ins>
    </w:p>
    <w:p w14:paraId="77577EEB" w14:textId="34922E39" w:rsidR="0043633E" w:rsidRPr="00FE286D" w:rsidRDefault="0043633E">
      <w:pPr>
        <w:pStyle w:val="CDTX"/>
        <w:rPr>
          <w:ins w:id="1478" w:author="Mark Michaelis" w:date="2020-04-13T12:35:00Z"/>
          <w:del w:id="1479" w:author="Austen Frostad" w:date="2020-04-15T01:34:00Z"/>
          <w:rPrChange w:id="1480" w:author="Mark Michaelis" w:date="2020-04-13T12:36:00Z">
            <w:rPr>
              <w:ins w:id="1481" w:author="Mark Michaelis" w:date="2020-04-13T12:35:00Z"/>
              <w:del w:id="1482" w:author="Austen Frostad" w:date="2020-04-15T01:34:00Z"/>
              <w:rFonts w:eastAsia="Times New Roman"/>
            </w:rPr>
          </w:rPrChange>
        </w:rPr>
        <w:pPrChange w:id="1483" w:author="Mark Michaelis" w:date="2020-04-13T12:36:00Z">
          <w:pPr>
            <w:pStyle w:val="CDT"/>
          </w:pPr>
        </w:pPrChange>
      </w:pPr>
      <w:ins w:id="1484" w:author="Mark Michaelis" w:date="2020-04-13T12:35:00Z">
        <w:del w:id="1485" w:author="Austen Frostad" w:date="2020-04-15T01:34:00Z">
          <w:r w:rsidRPr="00714EAF">
            <w:rPr>
              <w:rStyle w:val="CPComment"/>
              <w:rPrChange w:id="1486" w:author="Mark Michaelis" w:date="2020-04-13T12:37:00Z">
                <w:rPr>
                  <w:rFonts w:eastAsia="Times New Roman"/>
                </w:rPr>
              </w:rPrChange>
            </w:rPr>
            <w:delText>// Using await later to elucidation.</w:delText>
          </w:r>
        </w:del>
      </w:ins>
    </w:p>
    <w:p w14:paraId="72ACFB2C" w14:textId="165B7FAF" w:rsidR="0043633E" w:rsidRPr="00FE286D" w:rsidRDefault="00FE286D">
      <w:pPr>
        <w:pStyle w:val="CDTX"/>
        <w:rPr>
          <w:ins w:id="1487" w:author="Mark Michaelis" w:date="2020-04-13T12:35:00Z"/>
          <w:del w:id="1488" w:author="Austen Frostad" w:date="2020-04-15T01:34:00Z"/>
          <w:rPrChange w:id="1489" w:author="Mark Michaelis" w:date="2020-04-13T12:36:00Z">
            <w:rPr>
              <w:ins w:id="1490" w:author="Mark Michaelis" w:date="2020-04-13T12:35:00Z"/>
              <w:del w:id="1491" w:author="Austen Frostad" w:date="2020-04-15T01:34:00Z"/>
              <w:rFonts w:eastAsia="Times New Roman"/>
            </w:rPr>
          </w:rPrChange>
        </w:rPr>
        <w:pPrChange w:id="1492" w:author="Mark Michaelis" w:date="2020-04-13T12:36:00Z">
          <w:pPr>
            <w:pStyle w:val="CDT"/>
          </w:pPr>
        </w:pPrChange>
      </w:pPr>
      <w:ins w:id="1493" w:author="Mark Michaelis" w:date="2020-04-13T12:36:00Z">
        <w:del w:id="1494" w:author="Austen Frostad" w:date="2020-04-15T01:34:00Z">
          <w:r>
            <w:delText xml:space="preserve">      </w:delText>
          </w:r>
        </w:del>
      </w:ins>
      <w:ins w:id="1495" w:author="Mark Michaelis" w:date="2020-04-13T12:35:00Z">
        <w:del w:id="1496" w:author="Austen Frostad" w:date="2020-04-15T01:34:00Z">
          <w:r w:rsidR="0043633E" w:rsidRPr="00FE286D">
            <w:rPr>
              <w:rPrChange w:id="1497" w:author="Mark Michaelis" w:date="2020-04-13T12:36:00Z">
                <w:rPr>
                  <w:rFonts w:eastAsia="Times New Roman"/>
                </w:rPr>
              </w:rPrChange>
            </w:rPr>
            <w:delText>Task&lt;</w:delText>
          </w:r>
          <w:r w:rsidR="0043633E" w:rsidRPr="00952A01">
            <w:rPr>
              <w:rStyle w:val="CPKeyword"/>
              <w:rPrChange w:id="1498" w:author="Mark Michaelis" w:date="2020-04-13T12:37:00Z">
                <w:rPr>
                  <w:rFonts w:eastAsia="Times New Roman"/>
                </w:rPr>
              </w:rPrChange>
            </w:rPr>
            <w:delText>int</w:delText>
          </w:r>
          <w:r w:rsidR="0043633E" w:rsidRPr="00FE286D">
            <w:rPr>
              <w:rPrChange w:id="1499" w:author="Mark Michaelis" w:date="2020-04-13T12:36:00Z">
                <w:rPr>
                  <w:rFonts w:eastAsia="Times New Roman"/>
                </w:rPr>
              </w:rPrChange>
            </w:rPr>
            <w:delText>&gt; task =</w:delText>
          </w:r>
        </w:del>
      </w:ins>
    </w:p>
    <w:p w14:paraId="712CC649" w14:textId="3077BBEE" w:rsidR="0043633E" w:rsidRPr="00FE286D" w:rsidRDefault="0043633E">
      <w:pPr>
        <w:pStyle w:val="CDTX"/>
        <w:rPr>
          <w:ins w:id="1500" w:author="Mark Michaelis" w:date="2020-04-13T12:35:00Z"/>
          <w:del w:id="1501" w:author="Austen Frostad" w:date="2020-04-15T01:34:00Z"/>
          <w:rPrChange w:id="1502" w:author="Mark Michaelis" w:date="2020-04-13T12:36:00Z">
            <w:rPr>
              <w:ins w:id="1503" w:author="Mark Michaelis" w:date="2020-04-13T12:35:00Z"/>
              <w:del w:id="1504" w:author="Austen Frostad" w:date="2020-04-15T01:34:00Z"/>
              <w:rFonts w:eastAsia="Times New Roman"/>
            </w:rPr>
          </w:rPrChange>
        </w:rPr>
        <w:pPrChange w:id="1505" w:author="Mark Michaelis" w:date="2020-04-13T12:36:00Z">
          <w:pPr>
            <w:pStyle w:val="CDT"/>
          </w:pPr>
        </w:pPrChange>
      </w:pPr>
      <w:ins w:id="1506" w:author="Mark Michaelis" w:date="2020-04-13T12:35:00Z">
        <w:del w:id="1507" w:author="Austen Frostad" w:date="2020-04-15T01:34:00Z">
          <w:r w:rsidRPr="00FE286D">
            <w:rPr>
              <w:rPrChange w:id="1508" w:author="Mark Michaelis" w:date="2020-04-13T12:36:00Z">
                <w:rPr>
                  <w:rFonts w:eastAsia="Times New Roman"/>
                </w:rPr>
              </w:rPrChange>
            </w:rPr>
            <w:delText xml:space="preserve">    </w:delText>
          </w:r>
        </w:del>
      </w:ins>
      <w:ins w:id="1509" w:author="Mark Michaelis" w:date="2020-04-13T12:36:00Z">
        <w:del w:id="1510" w:author="Austen Frostad" w:date="2020-04-15T01:34:00Z">
          <w:r w:rsidR="00FE286D">
            <w:delText xml:space="preserve">      </w:delText>
          </w:r>
        </w:del>
      </w:ins>
      <w:ins w:id="1511" w:author="Mark Michaelis" w:date="2020-04-13T12:35:00Z">
        <w:del w:id="1512" w:author="Austen Frostad" w:date="2020-04-15T01:34:00Z">
          <w:r w:rsidRPr="00FE286D">
            <w:rPr>
              <w:rPrChange w:id="1513" w:author="Mark Michaelis" w:date="2020-04-13T12:36:00Z">
                <w:rPr>
                  <w:rFonts w:eastAsia="Times New Roman"/>
                </w:rPr>
              </w:rPrChange>
            </w:rPr>
            <w:delText>FindTextInWebUriAsync(findText, url, progress);</w:delText>
          </w:r>
        </w:del>
      </w:ins>
    </w:p>
    <w:p w14:paraId="5DBFCFBC" w14:textId="7C715EC4" w:rsidR="0043633E" w:rsidRPr="00FE286D" w:rsidRDefault="0043633E">
      <w:pPr>
        <w:pStyle w:val="CDTX"/>
        <w:rPr>
          <w:ins w:id="1514" w:author="Mark Michaelis" w:date="2020-04-13T12:35:00Z"/>
          <w:del w:id="1515" w:author="Austen Frostad" w:date="2020-04-15T01:34:00Z"/>
          <w:rPrChange w:id="1516" w:author="Mark Michaelis" w:date="2020-04-13T12:36:00Z">
            <w:rPr>
              <w:ins w:id="1517" w:author="Mark Michaelis" w:date="2020-04-13T12:35:00Z"/>
              <w:del w:id="1518" w:author="Austen Frostad" w:date="2020-04-15T01:34:00Z"/>
              <w:rFonts w:eastAsia="Times New Roman"/>
            </w:rPr>
          </w:rPrChange>
        </w:rPr>
        <w:pPrChange w:id="1519" w:author="Mark Michaelis" w:date="2020-04-13T12:36:00Z">
          <w:pPr>
            <w:pStyle w:val="CDT"/>
          </w:pPr>
        </w:pPrChange>
      </w:pPr>
    </w:p>
    <w:p w14:paraId="22914AD2" w14:textId="50F2A2ED" w:rsidR="0043633E" w:rsidRPr="00FE286D" w:rsidRDefault="00FE286D">
      <w:pPr>
        <w:pStyle w:val="CDTX"/>
        <w:rPr>
          <w:ins w:id="1520" w:author="Mark Michaelis" w:date="2020-04-13T12:35:00Z"/>
          <w:del w:id="1521" w:author="Austen Frostad" w:date="2020-04-15T01:34:00Z"/>
          <w:rPrChange w:id="1522" w:author="Mark Michaelis" w:date="2020-04-13T12:36:00Z">
            <w:rPr>
              <w:ins w:id="1523" w:author="Mark Michaelis" w:date="2020-04-13T12:35:00Z"/>
              <w:del w:id="1524" w:author="Austen Frostad" w:date="2020-04-15T01:34:00Z"/>
              <w:rFonts w:eastAsia="Times New Roman"/>
            </w:rPr>
          </w:rPrChange>
        </w:rPr>
        <w:pPrChange w:id="1525" w:author="Mark Michaelis" w:date="2020-04-13T12:36:00Z">
          <w:pPr>
            <w:pStyle w:val="CDT"/>
          </w:pPr>
        </w:pPrChange>
      </w:pPr>
      <w:ins w:id="1526" w:author="Mark Michaelis" w:date="2020-04-13T12:36:00Z">
        <w:del w:id="1527" w:author="Austen Frostad" w:date="2020-04-15T01:34:00Z">
          <w:r>
            <w:delText xml:space="preserve">      </w:delText>
          </w:r>
        </w:del>
      </w:ins>
      <w:ins w:id="1528" w:author="Mark Michaelis" w:date="2020-04-13T12:35:00Z">
        <w:del w:id="1529" w:author="Austen Frostad" w:date="2020-04-15T01:34:00Z">
          <w:r w:rsidR="0043633E" w:rsidRPr="00FE286D">
            <w:rPr>
              <w:rPrChange w:id="1530" w:author="Mark Michaelis" w:date="2020-04-13T12:36:00Z">
                <w:rPr>
                  <w:rFonts w:eastAsia="Times New Roman"/>
                </w:rPr>
              </w:rPrChange>
            </w:rPr>
            <w:delText>Console.WriteLine(</w:delText>
          </w:r>
          <w:r w:rsidR="0043633E" w:rsidRPr="00714EAF">
            <w:rPr>
              <w:rStyle w:val="Maroon"/>
              <w:rPrChange w:id="1531" w:author="Mark Michaelis" w:date="2020-04-13T12:38:00Z">
                <w:rPr>
                  <w:rFonts w:eastAsia="Times New Roman"/>
                </w:rPr>
              </w:rPrChange>
            </w:rPr>
            <w:delText>"Searching..."</w:delText>
          </w:r>
          <w:r w:rsidR="0043633E" w:rsidRPr="00FE286D">
            <w:rPr>
              <w:rPrChange w:id="1532" w:author="Mark Michaelis" w:date="2020-04-13T12:36:00Z">
                <w:rPr>
                  <w:rFonts w:eastAsia="Times New Roman"/>
                </w:rPr>
              </w:rPrChange>
            </w:rPr>
            <w:delText>);</w:delText>
          </w:r>
        </w:del>
      </w:ins>
    </w:p>
    <w:p w14:paraId="3AF026DE" w14:textId="07614773" w:rsidR="0043633E" w:rsidRPr="00FE286D" w:rsidRDefault="0043633E">
      <w:pPr>
        <w:pStyle w:val="CDTX"/>
        <w:rPr>
          <w:ins w:id="1533" w:author="Mark Michaelis" w:date="2020-04-13T12:35:00Z"/>
          <w:del w:id="1534" w:author="Austen Frostad" w:date="2020-04-15T01:34:00Z"/>
          <w:rPrChange w:id="1535" w:author="Mark Michaelis" w:date="2020-04-13T12:36:00Z">
            <w:rPr>
              <w:ins w:id="1536" w:author="Mark Michaelis" w:date="2020-04-13T12:35:00Z"/>
              <w:del w:id="1537" w:author="Austen Frostad" w:date="2020-04-15T01:34:00Z"/>
              <w:rFonts w:eastAsia="Times New Roman"/>
            </w:rPr>
          </w:rPrChange>
        </w:rPr>
        <w:pPrChange w:id="1538" w:author="Mark Michaelis" w:date="2020-04-13T12:36:00Z">
          <w:pPr>
            <w:pStyle w:val="CDT"/>
          </w:pPr>
        </w:pPrChange>
      </w:pPr>
    </w:p>
    <w:p w14:paraId="2B2D4BA6" w14:textId="783F2488" w:rsidR="00BA0BB0" w:rsidRPr="00E93CC1" w:rsidDel="0043633E" w:rsidRDefault="00FE286D">
      <w:pPr>
        <w:pStyle w:val="CDTX"/>
        <w:rPr>
          <w:ins w:id="1539" w:author="Mark Michaelis" w:date="2019-11-01T19:37:00Z"/>
          <w:del w:id="1540" w:author="Austen Frostad" w:date="2020-04-15T01:34:00Z"/>
        </w:rPr>
        <w:pPrChange w:id="1541" w:author="Austen Frostad" w:date="2020-04-15T01:37:00Z">
          <w:pPr>
            <w:pStyle w:val="CDTGrayline"/>
          </w:pPr>
        </w:pPrChange>
      </w:pPr>
      <w:ins w:id="1542" w:author="Mark Michaelis" w:date="2020-04-13T12:36:00Z">
        <w:del w:id="1543" w:author="Austen Frostad" w:date="2020-04-15T01:34:00Z">
          <w:r>
            <w:delText xml:space="preserve">      </w:delText>
          </w:r>
        </w:del>
      </w:ins>
      <w:ins w:id="1544" w:author="Mark Michaelis" w:date="2020-04-13T12:35:00Z">
        <w:del w:id="1545" w:author="Austen Frostad" w:date="2020-04-15T01:34:00Z">
          <w:r w:rsidR="0043633E" w:rsidRPr="00714EAF">
            <w:rPr>
              <w:rStyle w:val="CPKeyword"/>
              <w:rPrChange w:id="1546" w:author="Mark Michaelis" w:date="2020-04-13T12:37:00Z">
                <w:rPr>
                  <w:rFonts w:eastAsia="Times New Roman"/>
                </w:rPr>
              </w:rPrChange>
            </w:rPr>
            <w:delText>int</w:delText>
          </w:r>
          <w:r w:rsidR="0043633E" w:rsidRPr="0043633E">
            <w:delText xml:space="preserve"> </w:delText>
          </w:r>
        </w:del>
      </w:ins>
      <w:del w:id="1547" w:author="Austen Frostad" w:date="2020-04-15T01:34:00Z">
        <w:r w:rsidR="00C22888">
          <w:delText>o</w:delText>
        </w:r>
      </w:del>
      <w:ins w:id="1548" w:author="Mark Michaelis" w:date="2020-04-13T12:35:00Z">
        <w:del w:id="1549" w:author="Austen Frostad" w:date="2020-04-15T01:34:00Z">
          <w:r w:rsidR="0043633E" w:rsidRPr="0043633E">
            <w:delText>ccur</w:delText>
          </w:r>
        </w:del>
      </w:ins>
      <w:del w:id="1550" w:author="Austen Frostad" w:date="2020-04-15T01:34:00Z">
        <w:r w:rsidR="00C22888">
          <w:delText>re</w:delText>
        </w:r>
      </w:del>
      <w:ins w:id="1551" w:author="Mark Michaelis" w:date="2020-04-13T12:35:00Z">
        <w:del w:id="1552" w:author="Austen Frostad" w:date="2020-04-15T01:34:00Z">
          <w:r w:rsidR="0043633E" w:rsidRPr="0043633E">
            <w:delText xml:space="preserve">nces = </w:delText>
          </w:r>
          <w:r w:rsidR="0043633E" w:rsidRPr="00714EAF">
            <w:rPr>
              <w:rStyle w:val="CPKeyword"/>
              <w:rPrChange w:id="1553" w:author="Mark Michaelis" w:date="2020-04-13T12:37:00Z">
                <w:rPr>
                  <w:rFonts w:eastAsia="Times New Roman"/>
                </w:rPr>
              </w:rPrChange>
            </w:rPr>
            <w:delText>await</w:delText>
          </w:r>
          <w:r w:rsidR="0043633E" w:rsidRPr="0043633E">
            <w:delText xml:space="preserve"> task;</w:delText>
          </w:r>
        </w:del>
      </w:ins>
      <w:ins w:id="1554" w:author="Mark Michaelis" w:date="2019-11-01T19:37:00Z">
        <w:del w:id="1555" w:author="Austen Frostad" w:date="2020-04-15T01:34:00Z">
          <w:r w:rsidR="00BA0BB0" w:rsidRPr="00E93CC1" w:rsidDel="00557F14">
            <w:delText xml:space="preserve">    </w:delText>
          </w:r>
          <w:r w:rsidR="00BA0BB0" w:rsidRPr="00E93CC1" w:rsidDel="0043633E">
            <w:delText xml:space="preserve">      </w:delText>
          </w:r>
          <w:r w:rsidR="00BA0BB0" w:rsidRPr="00E93CC1" w:rsidDel="0043633E">
            <w:rPr>
              <w:rStyle w:val="CPKeyword"/>
            </w:rPr>
            <w:delText>int</w:delText>
          </w:r>
          <w:r w:rsidR="00BA0BB0" w:rsidRPr="00E93CC1" w:rsidDel="0043633E">
            <w:delText xml:space="preserve"> occu</w:delText>
          </w:r>
        </w:del>
      </w:ins>
      <w:ins w:id="1556" w:author="Mark Michaelis" w:date="2020-03-27T14:41:00Z">
        <w:del w:id="1557" w:author="Austen Frostad" w:date="2020-04-15T01:34:00Z">
          <w:r w:rsidR="00585FC4" w:rsidDel="0043633E">
            <w:delText>r</w:delText>
          </w:r>
        </w:del>
      </w:ins>
      <w:ins w:id="1558" w:author="Mark Michaelis" w:date="2019-11-01T19:37:00Z">
        <w:del w:id="1559" w:author="Austen Frostad" w:date="2020-04-15T01:34:00Z">
          <w:r w:rsidR="00BA0BB0" w:rsidRPr="00E93CC1" w:rsidDel="0043633E">
            <w:delText>r</w:delText>
          </w:r>
        </w:del>
      </w:ins>
      <w:ins w:id="1560" w:author="Mark Michaelis" w:date="2020-03-27T14:39:00Z">
        <w:del w:id="1561" w:author="Austen Frostad" w:date="2020-04-15T01:34:00Z">
          <w:r w:rsidR="00653628" w:rsidDel="0043633E">
            <w:delText>e</w:delText>
          </w:r>
        </w:del>
      </w:ins>
      <w:ins w:id="1562" w:author="Mark Michaelis" w:date="2019-11-01T19:37:00Z">
        <w:del w:id="1563" w:author="Austen Frostad" w:date="2020-04-15T01:34:00Z">
          <w:r w:rsidR="00BA0BB0" w:rsidRPr="00E93CC1" w:rsidDel="0043633E">
            <w:delText>ances =</w:delText>
          </w:r>
        </w:del>
      </w:ins>
    </w:p>
    <w:p w14:paraId="03BBEEF5" w14:textId="263F361F" w:rsidR="00BA0BB0" w:rsidRPr="00E93CC1" w:rsidRDefault="00BA0BB0">
      <w:pPr>
        <w:pStyle w:val="CDTX"/>
        <w:rPr>
          <w:ins w:id="1564" w:author="Mark Michaelis" w:date="2019-11-01T19:37:00Z"/>
          <w:del w:id="1565" w:author="Austen Frostad" w:date="2020-04-15T01:34:00Z"/>
        </w:rPr>
        <w:pPrChange w:id="1566" w:author="Austen Frostad" w:date="2020-04-15T01:37:00Z">
          <w:pPr>
            <w:pStyle w:val="CDTGrayline"/>
          </w:pPr>
        </w:pPrChange>
      </w:pPr>
      <w:ins w:id="1567" w:author="Mark Michaelis" w:date="2019-11-01T19:37:00Z">
        <w:del w:id="1568" w:author="Austen Frostad" w:date="2020-04-15T01:34:00Z">
          <w:r w:rsidRPr="00E93CC1" w:rsidDel="00557F14">
            <w:delText xml:space="preserve">    </w:delText>
          </w:r>
          <w:r w:rsidRPr="00E93CC1" w:rsidDel="0043633E">
            <w:delText xml:space="preserve">          </w:delText>
          </w:r>
          <w:r w:rsidRPr="00E93CC1" w:rsidDel="0043633E">
            <w:rPr>
              <w:rStyle w:val="CPKeyword"/>
            </w:rPr>
            <w:delText>await</w:delText>
          </w:r>
          <w:r w:rsidRPr="00E93CC1" w:rsidDel="0043633E">
            <w:delText xml:space="preserve"> FindTextInWebUriAsync</w:delText>
          </w:r>
        </w:del>
      </w:ins>
      <w:ins w:id="1569" w:author="Mark Michaelis" w:date="2020-03-27T14:49:00Z">
        <w:del w:id="1570" w:author="Austen Frostad" w:date="2020-04-15T01:34:00Z">
          <w:r w:rsidR="0087465C" w:rsidDel="0043633E">
            <w:delText>CountTextOccurencesOnPagesAsync</w:delText>
          </w:r>
        </w:del>
      </w:ins>
      <w:ins w:id="1571" w:author="Mark Michaelis" w:date="2019-11-01T19:37:00Z">
        <w:del w:id="1572" w:author="Austen Frostad" w:date="2020-04-15T01:34:00Z">
          <w:r w:rsidRPr="00E93CC1" w:rsidDel="0043633E">
            <w:delText>(url, findText, progress);</w:delText>
          </w:r>
        </w:del>
      </w:ins>
    </w:p>
    <w:p w14:paraId="5BCAE3B3" w14:textId="010B1691" w:rsidR="00BA0BB0" w:rsidRPr="00E93CC1" w:rsidRDefault="00BA0BB0">
      <w:pPr>
        <w:pStyle w:val="CDTX"/>
        <w:rPr>
          <w:ins w:id="1573" w:author="Mark Michaelis" w:date="2019-11-01T19:37:00Z"/>
          <w:del w:id="1574" w:author="Austen Frostad" w:date="2020-04-15T01:34:00Z"/>
        </w:rPr>
        <w:pPrChange w:id="1575" w:author="Austen Frostad" w:date="2020-04-15T01:37:00Z">
          <w:pPr>
            <w:pStyle w:val="CDT"/>
          </w:pPr>
        </w:pPrChange>
      </w:pPr>
      <w:ins w:id="1576" w:author="Mark Michaelis" w:date="2019-11-01T19:37:00Z">
        <w:del w:id="1577" w:author="Austen Frostad" w:date="2020-04-15T01:34:00Z">
          <w:r w:rsidRPr="00E93CC1">
            <w:delText xml:space="preserve">  </w:delText>
          </w:r>
        </w:del>
      </w:ins>
    </w:p>
    <w:p w14:paraId="118E3ACC" w14:textId="6A5DE213" w:rsidR="00BA0BB0" w:rsidRPr="00E93CC1" w:rsidRDefault="00BA0BB0">
      <w:pPr>
        <w:pStyle w:val="CDTX"/>
        <w:rPr>
          <w:ins w:id="1578" w:author="Mark Michaelis" w:date="2019-11-01T19:37:00Z"/>
          <w:del w:id="1579" w:author="Austen Frostad" w:date="2020-04-15T01:34:00Z"/>
        </w:rPr>
        <w:pPrChange w:id="1580" w:author="Austen Frostad" w:date="2020-04-15T01:37:00Z">
          <w:pPr>
            <w:pStyle w:val="CDT"/>
          </w:pPr>
        </w:pPrChange>
      </w:pPr>
      <w:ins w:id="1581" w:author="Mark Michaelis" w:date="2019-11-01T19:37:00Z">
        <w:del w:id="1582" w:author="Austen Frostad" w:date="2020-04-15T01:34:00Z">
          <w:r w:rsidRPr="00E93CC1">
            <w:delText xml:space="preserve">      </w:delText>
          </w:r>
          <w:r w:rsidRPr="00E93CC1" w:rsidDel="00952A01">
            <w:delText xml:space="preserve">    </w:delText>
          </w:r>
          <w:r w:rsidRPr="00E93CC1">
            <w:delText>Console.WriteLine(</w:delText>
          </w:r>
        </w:del>
      </w:ins>
      <w:del w:id="1583" w:author="Austen Frostad" w:date="2020-04-15T01:34:00Z">
        <w:r w:rsidR="00C22888">
          <w:delText>o</w:delText>
        </w:r>
      </w:del>
      <w:ins w:id="1584" w:author="Mark Michaelis" w:date="2020-04-13T12:35:00Z">
        <w:del w:id="1585" w:author="Austen Frostad" w:date="2020-04-15T01:34:00Z">
          <w:r w:rsidR="00C22888" w:rsidRPr="0043633E">
            <w:delText>ccur</w:delText>
          </w:r>
        </w:del>
      </w:ins>
      <w:del w:id="1586" w:author="Austen Frostad" w:date="2020-04-15T01:34:00Z">
        <w:r w:rsidR="00C22888">
          <w:delText>re</w:delText>
        </w:r>
      </w:del>
      <w:ins w:id="1587" w:author="Mark Michaelis" w:date="2020-04-13T12:35:00Z">
        <w:del w:id="1588" w:author="Austen Frostad" w:date="2020-04-15T01:34:00Z">
          <w:r w:rsidR="00C22888" w:rsidRPr="0043633E">
            <w:delText>nces</w:delText>
          </w:r>
        </w:del>
      </w:ins>
      <w:ins w:id="1589" w:author="Mark Michaelis" w:date="2019-11-01T19:37:00Z">
        <w:del w:id="1590" w:author="Austen Frostad" w:date="2020-04-15T01:34:00Z">
          <w:r w:rsidRPr="00E93CC1">
            <w:delText>);</w:delText>
          </w:r>
        </w:del>
      </w:ins>
    </w:p>
    <w:p w14:paraId="187265C0" w14:textId="3A6E31EE" w:rsidR="00BA0BB0" w:rsidRPr="00E93CC1" w:rsidDel="00557F14" w:rsidRDefault="00BA0BB0">
      <w:pPr>
        <w:pStyle w:val="CDTX"/>
        <w:rPr>
          <w:ins w:id="1591" w:author="Mark Michaelis" w:date="2019-11-01T19:37:00Z"/>
          <w:del w:id="1592" w:author="Austen Frostad" w:date="2020-04-15T01:34:00Z"/>
        </w:rPr>
        <w:pPrChange w:id="1593" w:author="Austen Frostad" w:date="2020-04-15T01:37:00Z">
          <w:pPr>
            <w:pStyle w:val="CDT"/>
          </w:pPr>
        </w:pPrChange>
      </w:pPr>
      <w:ins w:id="1594" w:author="Mark Michaelis" w:date="2019-11-01T19:37:00Z">
        <w:del w:id="1595" w:author="Austen Frostad" w:date="2020-04-15T01:34:00Z">
          <w:r w:rsidRPr="00E93CC1" w:rsidDel="00557F14">
            <w:delText xml:space="preserve">  </w:delText>
          </w:r>
        </w:del>
      </w:ins>
    </w:p>
    <w:p w14:paraId="77B62EB8" w14:textId="79ED7E09" w:rsidR="00BA0BB0" w:rsidRPr="00E93CC1" w:rsidDel="00557F14" w:rsidRDefault="00BA0BB0">
      <w:pPr>
        <w:pStyle w:val="CDTX"/>
        <w:rPr>
          <w:ins w:id="1596" w:author="Mark Michaelis" w:date="2019-11-01T19:37:00Z"/>
          <w:del w:id="1597" w:author="Austen Frostad" w:date="2020-04-15T01:34:00Z"/>
        </w:rPr>
        <w:pPrChange w:id="1598" w:author="Austen Frostad" w:date="2020-04-15T01:37:00Z">
          <w:pPr>
            <w:pStyle w:val="CDT"/>
          </w:pPr>
        </w:pPrChange>
      </w:pPr>
      <w:ins w:id="1599" w:author="Mark Michaelis" w:date="2019-11-01T19:37:00Z">
        <w:del w:id="1600" w:author="Austen Frostad" w:date="2020-04-15T01:34:00Z">
          <w:r w:rsidRPr="00E93CC1" w:rsidDel="00557F14">
            <w:delText xml:space="preserve">      }</w:delText>
          </w:r>
        </w:del>
      </w:ins>
    </w:p>
    <w:p w14:paraId="232B3CFC" w14:textId="132A65A3" w:rsidR="00BA0BB0" w:rsidRPr="00E93CC1" w:rsidDel="00622FBA" w:rsidRDefault="00BA0BB0">
      <w:pPr>
        <w:pStyle w:val="CDTX"/>
        <w:rPr>
          <w:ins w:id="1601" w:author="Mark Michaelis" w:date="2019-11-01T19:37:00Z"/>
          <w:del w:id="1602" w:author="Austen Frostad" w:date="2020-04-15T01:34:00Z"/>
        </w:rPr>
        <w:pPrChange w:id="1603" w:author="Austen Frostad" w:date="2020-04-15T01:37:00Z">
          <w:pPr>
            <w:pStyle w:val="CDT"/>
          </w:pPr>
        </w:pPrChange>
      </w:pPr>
      <w:ins w:id="1604" w:author="Mark Michaelis" w:date="2019-11-01T19:37:00Z">
        <w:del w:id="1605" w:author="Austen Frostad" w:date="2020-04-15T01:34:00Z">
          <w:r w:rsidRPr="00E93CC1" w:rsidDel="00622FBA">
            <w:delText xml:space="preserve">      </w:delText>
          </w:r>
          <w:r w:rsidRPr="00E93CC1" w:rsidDel="00622FBA">
            <w:rPr>
              <w:rStyle w:val="CPKeyword"/>
            </w:rPr>
            <w:delText>catch</w:delText>
          </w:r>
          <w:r w:rsidRPr="00E93CC1" w:rsidDel="00622FBA">
            <w:delText xml:space="preserve"> (AggregateException exception)</w:delText>
          </w:r>
        </w:del>
      </w:ins>
    </w:p>
    <w:p w14:paraId="4CCF5801" w14:textId="2F01BC2E" w:rsidR="00BA0BB0" w:rsidRPr="00E93CC1" w:rsidDel="00622FBA" w:rsidRDefault="00BA0BB0">
      <w:pPr>
        <w:pStyle w:val="CDTX"/>
        <w:rPr>
          <w:ins w:id="1606" w:author="Mark Michaelis" w:date="2019-11-01T19:37:00Z"/>
          <w:del w:id="1607" w:author="Austen Frostad" w:date="2020-04-15T01:34:00Z"/>
        </w:rPr>
        <w:pPrChange w:id="1608" w:author="Austen Frostad" w:date="2020-04-15T01:37:00Z">
          <w:pPr>
            <w:pStyle w:val="CDT"/>
          </w:pPr>
        </w:pPrChange>
      </w:pPr>
      <w:ins w:id="1609" w:author="Mark Michaelis" w:date="2019-11-01T19:37:00Z">
        <w:del w:id="1610" w:author="Austen Frostad" w:date="2020-04-15T01:34:00Z">
          <w:r w:rsidRPr="00E93CC1" w:rsidDel="00622FBA">
            <w:delText xml:space="preserve">      {</w:delText>
          </w:r>
        </w:del>
      </w:ins>
    </w:p>
    <w:p w14:paraId="496FEAA4" w14:textId="51D8E9D8" w:rsidR="00BA0BB0" w:rsidRPr="00E93CC1" w:rsidDel="00622FBA" w:rsidRDefault="00BA0BB0">
      <w:pPr>
        <w:pStyle w:val="CDTX"/>
        <w:rPr>
          <w:ins w:id="1611" w:author="Mark Michaelis" w:date="2019-11-01T19:37:00Z"/>
          <w:del w:id="1612" w:author="Austen Frostad" w:date="2020-04-15T01:34:00Z"/>
        </w:rPr>
        <w:pPrChange w:id="1613" w:author="Austen Frostad" w:date="2020-04-15T01:37:00Z">
          <w:pPr>
            <w:pStyle w:val="CDT"/>
          </w:pPr>
        </w:pPrChange>
      </w:pPr>
      <w:ins w:id="1614" w:author="Mark Michaelis" w:date="2019-11-01T19:37:00Z">
        <w:del w:id="1615" w:author="Austen Frostad" w:date="2020-04-15T01:34:00Z">
          <w:r w:rsidRPr="00E93CC1" w:rsidDel="00622FBA">
            <w:delText xml:space="preserve">          exception = exception.Flatten();</w:delText>
          </w:r>
        </w:del>
      </w:ins>
    </w:p>
    <w:p w14:paraId="65896BF8" w14:textId="5E205D08" w:rsidR="00BA0BB0" w:rsidRPr="00E93CC1" w:rsidDel="00622FBA" w:rsidRDefault="00BA0BB0">
      <w:pPr>
        <w:pStyle w:val="CDTX"/>
        <w:rPr>
          <w:ins w:id="1616" w:author="Mark Michaelis" w:date="2019-11-01T19:37:00Z"/>
          <w:del w:id="1617" w:author="Austen Frostad" w:date="2020-04-15T01:34:00Z"/>
        </w:rPr>
        <w:pPrChange w:id="1618" w:author="Austen Frostad" w:date="2020-04-15T01:37:00Z">
          <w:pPr>
            <w:pStyle w:val="CDT"/>
          </w:pPr>
        </w:pPrChange>
      </w:pPr>
      <w:ins w:id="1619" w:author="Mark Michaelis" w:date="2019-11-01T19:37:00Z">
        <w:del w:id="1620" w:author="Austen Frostad" w:date="2020-04-15T01:34:00Z">
          <w:r w:rsidRPr="00E93CC1" w:rsidDel="00622FBA">
            <w:delText xml:space="preserve">          </w:delText>
          </w:r>
          <w:r w:rsidRPr="00E93CC1" w:rsidDel="00622FBA">
            <w:rPr>
              <w:rStyle w:val="CPKeyword"/>
            </w:rPr>
            <w:delText>try</w:delText>
          </w:r>
        </w:del>
      </w:ins>
    </w:p>
    <w:p w14:paraId="63FFF37D" w14:textId="37DDE6DD" w:rsidR="00BA0BB0" w:rsidRPr="00E93CC1" w:rsidDel="00622FBA" w:rsidRDefault="00BA0BB0">
      <w:pPr>
        <w:pStyle w:val="CDTX"/>
        <w:rPr>
          <w:ins w:id="1621" w:author="Mark Michaelis" w:date="2019-11-01T19:37:00Z"/>
          <w:del w:id="1622" w:author="Austen Frostad" w:date="2020-04-15T01:34:00Z"/>
        </w:rPr>
        <w:pPrChange w:id="1623" w:author="Austen Frostad" w:date="2020-04-15T01:37:00Z">
          <w:pPr>
            <w:pStyle w:val="CDT"/>
          </w:pPr>
        </w:pPrChange>
      </w:pPr>
      <w:ins w:id="1624" w:author="Mark Michaelis" w:date="2019-11-01T19:37:00Z">
        <w:del w:id="1625" w:author="Austen Frostad" w:date="2020-04-15T01:34:00Z">
          <w:r w:rsidRPr="00E93CC1" w:rsidDel="00622FBA">
            <w:delText xml:space="preserve">          {</w:delText>
          </w:r>
        </w:del>
      </w:ins>
    </w:p>
    <w:p w14:paraId="6D2CFFEA" w14:textId="183D440F" w:rsidR="00BA0BB0" w:rsidRPr="00E93CC1" w:rsidDel="00622FBA" w:rsidRDefault="00BA0BB0">
      <w:pPr>
        <w:pStyle w:val="CDTX"/>
        <w:rPr>
          <w:ins w:id="1626" w:author="Mark Michaelis" w:date="2019-11-01T19:37:00Z"/>
          <w:del w:id="1627" w:author="Austen Frostad" w:date="2020-04-15T01:34:00Z"/>
        </w:rPr>
        <w:pPrChange w:id="1628" w:author="Austen Frostad" w:date="2020-04-15T01:37:00Z">
          <w:pPr>
            <w:pStyle w:val="CDTGrayline"/>
          </w:pPr>
        </w:pPrChange>
      </w:pPr>
      <w:ins w:id="1629" w:author="Mark Michaelis" w:date="2019-11-01T19:37:00Z">
        <w:del w:id="1630" w:author="Austen Frostad" w:date="2020-04-15T01:34:00Z">
          <w:r w:rsidRPr="00E93CC1" w:rsidDel="00622FBA">
            <w:delText xml:space="preserve">              exception.Handle(innerException =&gt;</w:delText>
          </w:r>
        </w:del>
      </w:ins>
    </w:p>
    <w:p w14:paraId="7262975C" w14:textId="26B06595" w:rsidR="00BA0BB0" w:rsidRPr="00E93CC1" w:rsidDel="00622FBA" w:rsidRDefault="00BA0BB0">
      <w:pPr>
        <w:pStyle w:val="CDTX"/>
        <w:rPr>
          <w:ins w:id="1631" w:author="Mark Michaelis" w:date="2019-11-01T19:37:00Z"/>
          <w:del w:id="1632" w:author="Austen Frostad" w:date="2020-04-15T01:34:00Z"/>
        </w:rPr>
        <w:pPrChange w:id="1633" w:author="Austen Frostad" w:date="2020-04-15T01:37:00Z">
          <w:pPr>
            <w:pStyle w:val="CDTGrayline"/>
          </w:pPr>
        </w:pPrChange>
      </w:pPr>
      <w:ins w:id="1634" w:author="Mark Michaelis" w:date="2019-11-01T19:37:00Z">
        <w:del w:id="1635" w:author="Austen Frostad" w:date="2020-04-15T01:34:00Z">
          <w:r w:rsidRPr="00E93CC1" w:rsidDel="00622FBA">
            <w:delText xml:space="preserve">              {</w:delText>
          </w:r>
        </w:del>
      </w:ins>
    </w:p>
    <w:p w14:paraId="4B559F3B" w14:textId="12FB6622" w:rsidR="00BA0BB0" w:rsidRPr="00E93CC1" w:rsidDel="00622FBA" w:rsidRDefault="00BA0BB0">
      <w:pPr>
        <w:pStyle w:val="CDTX"/>
        <w:rPr>
          <w:ins w:id="1636" w:author="Mark Michaelis" w:date="2019-11-01T19:37:00Z"/>
          <w:del w:id="1637" w:author="Austen Frostad" w:date="2020-04-15T01:34:00Z"/>
        </w:rPr>
        <w:pPrChange w:id="1638" w:author="Austen Frostad" w:date="2020-04-15T01:37:00Z">
          <w:pPr>
            <w:pStyle w:val="CDTGrayline"/>
          </w:pPr>
        </w:pPrChange>
      </w:pPr>
      <w:ins w:id="1639" w:author="Mark Michaelis" w:date="2019-11-01T19:37:00Z">
        <w:del w:id="1640" w:author="Austen Frostad" w:date="2020-04-15T01:34:00Z">
          <w:r w:rsidRPr="00E93CC1" w:rsidDel="00622FBA">
            <w:delText xml:space="preserve">                  </w:delText>
          </w:r>
          <w:r w:rsidRPr="00E93CC1" w:rsidDel="00622FBA">
            <w:rPr>
              <w:rStyle w:val="CPComment"/>
            </w:rPr>
            <w:delText>// Rethrowing rather than using</w:delText>
          </w:r>
        </w:del>
      </w:ins>
    </w:p>
    <w:p w14:paraId="2ECA692F" w14:textId="4B7887F6" w:rsidR="00BA0BB0" w:rsidRPr="00E93CC1" w:rsidDel="00622FBA" w:rsidRDefault="00BA0BB0">
      <w:pPr>
        <w:pStyle w:val="CDTX"/>
        <w:rPr>
          <w:ins w:id="1641" w:author="Mark Michaelis" w:date="2019-11-01T19:37:00Z"/>
          <w:del w:id="1642" w:author="Austen Frostad" w:date="2020-04-15T01:34:00Z"/>
        </w:rPr>
        <w:pPrChange w:id="1643" w:author="Austen Frostad" w:date="2020-04-15T01:37:00Z">
          <w:pPr>
            <w:pStyle w:val="CDTGrayline"/>
          </w:pPr>
        </w:pPrChange>
      </w:pPr>
      <w:ins w:id="1644" w:author="Mark Michaelis" w:date="2019-11-01T19:37:00Z">
        <w:del w:id="1645" w:author="Austen Frostad" w:date="2020-04-15T01:34:00Z">
          <w:r w:rsidRPr="00E93CC1" w:rsidDel="00622FBA">
            <w:delText xml:space="preserve">                  </w:delText>
          </w:r>
          <w:r w:rsidRPr="00E93CC1" w:rsidDel="00622FBA">
            <w:rPr>
              <w:rStyle w:val="CPComment"/>
            </w:rPr>
            <w:delText>// if condition on the type</w:delText>
          </w:r>
        </w:del>
      </w:ins>
    </w:p>
    <w:p w14:paraId="2632063E" w14:textId="2E47AA94" w:rsidR="00BA0BB0" w:rsidRPr="00E93CC1" w:rsidDel="00622FBA" w:rsidRDefault="00BA0BB0">
      <w:pPr>
        <w:pStyle w:val="CDTX"/>
        <w:rPr>
          <w:ins w:id="1646" w:author="Mark Michaelis" w:date="2019-11-01T19:37:00Z"/>
          <w:del w:id="1647" w:author="Austen Frostad" w:date="2020-04-15T01:34:00Z"/>
        </w:rPr>
        <w:pPrChange w:id="1648" w:author="Austen Frostad" w:date="2020-04-15T01:37:00Z">
          <w:pPr>
            <w:pStyle w:val="CDTGrayline"/>
          </w:pPr>
        </w:pPrChange>
      </w:pPr>
      <w:ins w:id="1649" w:author="Mark Michaelis" w:date="2019-11-01T19:37:00Z">
        <w:del w:id="1650" w:author="Austen Frostad" w:date="2020-04-15T01:34:00Z">
          <w:r w:rsidRPr="00E93CC1" w:rsidDel="00622FBA">
            <w:delText xml:space="preserve">                  ExceptionDispatchInfo.Capture(</w:delText>
          </w:r>
        </w:del>
      </w:ins>
    </w:p>
    <w:p w14:paraId="68264E04" w14:textId="338CD0E7" w:rsidR="00BA0BB0" w:rsidRPr="00E93CC1" w:rsidDel="00622FBA" w:rsidRDefault="00BA0BB0">
      <w:pPr>
        <w:pStyle w:val="CDTX"/>
        <w:rPr>
          <w:ins w:id="1651" w:author="Mark Michaelis" w:date="2019-11-01T19:37:00Z"/>
          <w:del w:id="1652" w:author="Austen Frostad" w:date="2020-04-15T01:34:00Z"/>
        </w:rPr>
        <w:pPrChange w:id="1653" w:author="Austen Frostad" w:date="2020-04-15T01:37:00Z">
          <w:pPr>
            <w:pStyle w:val="CDTGrayline"/>
          </w:pPr>
        </w:pPrChange>
      </w:pPr>
      <w:ins w:id="1654" w:author="Mark Michaelis" w:date="2019-11-01T19:37:00Z">
        <w:del w:id="1655" w:author="Austen Frostad" w:date="2020-04-15T01:34:00Z">
          <w:r w:rsidRPr="00E93CC1" w:rsidDel="00622FBA">
            <w:delText xml:space="preserve">                      </w:delText>
          </w:r>
          <w:r w:rsidRPr="00E93CC1" w:rsidDel="008F7FC0">
            <w:delText>exception.</w:delText>
          </w:r>
          <w:r w:rsidRPr="00E93CC1" w:rsidDel="002602AA">
            <w:delText>I</w:delText>
          </w:r>
          <w:r w:rsidRPr="00E93CC1" w:rsidDel="00622FBA">
            <w:delText>nnerException!).Throw();</w:delText>
          </w:r>
        </w:del>
      </w:ins>
    </w:p>
    <w:p w14:paraId="208BD2F6" w14:textId="26C6E86D" w:rsidR="00BA0BB0" w:rsidRPr="00E93CC1" w:rsidDel="00622FBA" w:rsidRDefault="00BA0BB0">
      <w:pPr>
        <w:pStyle w:val="CDTX"/>
        <w:rPr>
          <w:ins w:id="1656" w:author="Mark Michaelis" w:date="2019-11-01T19:37:00Z"/>
          <w:del w:id="1657" w:author="Austen Frostad" w:date="2020-04-15T01:34:00Z"/>
        </w:rPr>
        <w:pPrChange w:id="1658" w:author="Austen Frostad" w:date="2020-04-15T01:37:00Z">
          <w:pPr>
            <w:pStyle w:val="CDTGrayline"/>
          </w:pPr>
        </w:pPrChange>
      </w:pPr>
      <w:ins w:id="1659" w:author="Mark Michaelis" w:date="2019-11-01T19:37:00Z">
        <w:del w:id="1660" w:author="Austen Frostad" w:date="2020-04-15T01:34:00Z">
          <w:r w:rsidRPr="00E93CC1" w:rsidDel="00622FBA">
            <w:delText xml:space="preserve">  </w:delText>
          </w:r>
        </w:del>
      </w:ins>
    </w:p>
    <w:p w14:paraId="2F28E33C" w14:textId="7807CE51" w:rsidR="00BA0BB0" w:rsidRPr="00E93CC1" w:rsidDel="00622FBA" w:rsidRDefault="00BA0BB0">
      <w:pPr>
        <w:pStyle w:val="CDTX"/>
        <w:rPr>
          <w:ins w:id="1661" w:author="Mark Michaelis" w:date="2019-11-01T19:37:00Z"/>
          <w:del w:id="1662" w:author="Austen Frostad" w:date="2020-04-15T01:34:00Z"/>
        </w:rPr>
        <w:pPrChange w:id="1663" w:author="Austen Frostad" w:date="2020-04-15T01:37:00Z">
          <w:pPr>
            <w:pStyle w:val="CDTGrayline"/>
          </w:pPr>
        </w:pPrChange>
      </w:pPr>
      <w:ins w:id="1664" w:author="Mark Michaelis" w:date="2019-11-01T19:37:00Z">
        <w:del w:id="1665" w:author="Austen Frostad" w:date="2020-04-15T01:34:00Z">
          <w:r w:rsidRPr="00E93CC1" w:rsidDel="00622FBA">
            <w:delText xml:space="preserve">                  </w:delText>
          </w:r>
          <w:r w:rsidRPr="00E93CC1" w:rsidDel="00622FBA">
            <w:rPr>
              <w:rStyle w:val="CPKeyword"/>
            </w:rPr>
            <w:delText>return</w:delText>
          </w:r>
          <w:r w:rsidRPr="00E93CC1" w:rsidDel="00622FBA">
            <w:delText xml:space="preserve"> </w:delText>
          </w:r>
          <w:r w:rsidRPr="00E93CC1" w:rsidDel="00622FBA">
            <w:rPr>
              <w:rStyle w:val="CPKeyword"/>
            </w:rPr>
            <w:delText>true</w:delText>
          </w:r>
          <w:r w:rsidRPr="00E93CC1" w:rsidDel="00622FBA">
            <w:delText>;</w:delText>
          </w:r>
        </w:del>
      </w:ins>
    </w:p>
    <w:p w14:paraId="4EA253A8" w14:textId="6313D732" w:rsidR="00BA0BB0" w:rsidRPr="00E93CC1" w:rsidDel="00622FBA" w:rsidRDefault="00BA0BB0">
      <w:pPr>
        <w:pStyle w:val="CDTX"/>
        <w:rPr>
          <w:ins w:id="1666" w:author="Mark Michaelis" w:date="2019-11-01T19:37:00Z"/>
          <w:del w:id="1667" w:author="Austen Frostad" w:date="2020-04-15T01:34:00Z"/>
        </w:rPr>
        <w:pPrChange w:id="1668" w:author="Austen Frostad" w:date="2020-04-15T01:37:00Z">
          <w:pPr>
            <w:pStyle w:val="CDTGrayline"/>
          </w:pPr>
        </w:pPrChange>
      </w:pPr>
      <w:ins w:id="1669" w:author="Mark Michaelis" w:date="2019-11-01T19:37:00Z">
        <w:del w:id="1670" w:author="Austen Frostad" w:date="2020-04-15T01:34:00Z">
          <w:r w:rsidRPr="00E93CC1" w:rsidDel="00622FBA">
            <w:delText xml:space="preserve">              });</w:delText>
          </w:r>
        </w:del>
      </w:ins>
    </w:p>
    <w:p w14:paraId="44702C39" w14:textId="54B226C7" w:rsidR="00BA0BB0" w:rsidRPr="00E93CC1" w:rsidDel="00622FBA" w:rsidRDefault="00BA0BB0">
      <w:pPr>
        <w:pStyle w:val="CDTX"/>
        <w:rPr>
          <w:ins w:id="1671" w:author="Mark Michaelis" w:date="2019-11-01T19:37:00Z"/>
          <w:del w:id="1672" w:author="Austen Frostad" w:date="2020-04-15T01:34:00Z"/>
        </w:rPr>
        <w:pPrChange w:id="1673" w:author="Austen Frostad" w:date="2020-04-15T01:37:00Z">
          <w:pPr>
            <w:pStyle w:val="CDT"/>
          </w:pPr>
        </w:pPrChange>
      </w:pPr>
      <w:ins w:id="1674" w:author="Mark Michaelis" w:date="2019-11-01T19:37:00Z">
        <w:del w:id="1675" w:author="Austen Frostad" w:date="2020-04-15T01:34:00Z">
          <w:r w:rsidRPr="00E93CC1" w:rsidDel="00622FBA">
            <w:delText xml:space="preserve">          }</w:delText>
          </w:r>
        </w:del>
      </w:ins>
    </w:p>
    <w:p w14:paraId="1E5D5888" w14:textId="75E3D93B" w:rsidR="00BA0BB0" w:rsidRPr="00E93CC1" w:rsidDel="00622FBA" w:rsidRDefault="00BA0BB0">
      <w:pPr>
        <w:pStyle w:val="CDTX"/>
        <w:rPr>
          <w:ins w:id="1676" w:author="Mark Michaelis" w:date="2019-11-01T19:37:00Z"/>
          <w:del w:id="1677" w:author="Austen Frostad" w:date="2020-04-15T01:34:00Z"/>
        </w:rPr>
        <w:pPrChange w:id="1678" w:author="Austen Frostad" w:date="2020-04-15T01:37:00Z">
          <w:pPr>
            <w:pStyle w:val="CDT"/>
          </w:pPr>
        </w:pPrChange>
      </w:pPr>
      <w:ins w:id="1679" w:author="Mark Michaelis" w:date="2019-11-01T19:37:00Z">
        <w:del w:id="1680" w:author="Austen Frostad" w:date="2020-04-15T01:34:00Z">
          <w:r w:rsidRPr="00E93CC1" w:rsidDel="00622FBA">
            <w:delText xml:space="preserve">          </w:delText>
          </w:r>
          <w:r w:rsidRPr="00E93CC1" w:rsidDel="00622FBA">
            <w:rPr>
              <w:rStyle w:val="CPKeyword"/>
            </w:rPr>
            <w:delText>catch</w:delText>
          </w:r>
          <w:r w:rsidRPr="00E93CC1" w:rsidDel="00622FBA">
            <w:delText xml:space="preserve"> (WebException)</w:delText>
          </w:r>
        </w:del>
      </w:ins>
    </w:p>
    <w:p w14:paraId="7E1A1A5E" w14:textId="5AC8C109" w:rsidR="00BA0BB0" w:rsidRPr="00E93CC1" w:rsidDel="00622FBA" w:rsidRDefault="00BA0BB0">
      <w:pPr>
        <w:pStyle w:val="CDTX"/>
        <w:rPr>
          <w:ins w:id="1681" w:author="Mark Michaelis" w:date="2019-11-01T19:37:00Z"/>
          <w:del w:id="1682" w:author="Austen Frostad" w:date="2020-04-15T01:34:00Z"/>
        </w:rPr>
        <w:pPrChange w:id="1683" w:author="Austen Frostad" w:date="2020-04-15T01:37:00Z">
          <w:pPr>
            <w:pStyle w:val="CDT"/>
          </w:pPr>
        </w:pPrChange>
      </w:pPr>
      <w:ins w:id="1684" w:author="Mark Michaelis" w:date="2019-11-01T19:37:00Z">
        <w:del w:id="1685" w:author="Austen Frostad" w:date="2020-04-15T01:34:00Z">
          <w:r w:rsidRPr="00E93CC1" w:rsidDel="00622FBA">
            <w:delText xml:space="preserve">          {</w:delText>
          </w:r>
        </w:del>
      </w:ins>
    </w:p>
    <w:p w14:paraId="4A72747F" w14:textId="66BFA6EB" w:rsidR="00BA0BB0" w:rsidRPr="00E93CC1" w:rsidDel="00622FBA" w:rsidRDefault="00BA0BB0">
      <w:pPr>
        <w:pStyle w:val="CDTX"/>
        <w:rPr>
          <w:ins w:id="1686" w:author="Mark Michaelis" w:date="2019-11-01T19:37:00Z"/>
          <w:del w:id="1687" w:author="Austen Frostad" w:date="2020-04-15T01:34:00Z"/>
        </w:rPr>
        <w:pPrChange w:id="1688" w:author="Austen Frostad" w:date="2020-04-15T01:37:00Z">
          <w:pPr>
            <w:pStyle w:val="CDT"/>
          </w:pPr>
        </w:pPrChange>
      </w:pPr>
      <w:ins w:id="1689" w:author="Mark Michaelis" w:date="2019-11-01T19:37:00Z">
        <w:del w:id="1690" w:author="Austen Frostad" w:date="2020-04-15T01:34:00Z">
          <w:r w:rsidRPr="00E93CC1" w:rsidDel="00622FBA">
            <w:delText xml:space="preserve">              </w:delText>
          </w:r>
          <w:r w:rsidRPr="00E93CC1" w:rsidDel="00622FBA">
            <w:rPr>
              <w:color w:val="008000"/>
            </w:rPr>
            <w:delText>// ...</w:delText>
          </w:r>
        </w:del>
      </w:ins>
    </w:p>
    <w:p w14:paraId="23EBF8CA" w14:textId="2296E69A" w:rsidR="00BA0BB0" w:rsidRPr="00E93CC1" w:rsidDel="00622FBA" w:rsidRDefault="00BA0BB0">
      <w:pPr>
        <w:pStyle w:val="CDTX"/>
        <w:rPr>
          <w:ins w:id="1691" w:author="Mark Michaelis" w:date="2019-11-01T19:37:00Z"/>
          <w:del w:id="1692" w:author="Austen Frostad" w:date="2020-04-15T01:34:00Z"/>
        </w:rPr>
        <w:pPrChange w:id="1693" w:author="Austen Frostad" w:date="2020-04-15T01:37:00Z">
          <w:pPr>
            <w:pStyle w:val="CDT"/>
          </w:pPr>
        </w:pPrChange>
      </w:pPr>
      <w:ins w:id="1694" w:author="Mark Michaelis" w:date="2019-11-01T19:37:00Z">
        <w:del w:id="1695" w:author="Austen Frostad" w:date="2020-04-15T01:34:00Z">
          <w:r w:rsidRPr="00E93CC1" w:rsidDel="00622FBA">
            <w:delText xml:space="preserve">          }</w:delText>
          </w:r>
        </w:del>
      </w:ins>
    </w:p>
    <w:p w14:paraId="2EB43041" w14:textId="14151B30" w:rsidR="00BA0BB0" w:rsidRPr="00E93CC1" w:rsidDel="00622FBA" w:rsidRDefault="00BA0BB0">
      <w:pPr>
        <w:pStyle w:val="CDTX"/>
        <w:rPr>
          <w:ins w:id="1696" w:author="Mark Michaelis" w:date="2019-11-01T19:37:00Z"/>
          <w:del w:id="1697" w:author="Austen Frostad" w:date="2020-04-15T01:34:00Z"/>
        </w:rPr>
        <w:pPrChange w:id="1698" w:author="Austen Frostad" w:date="2020-04-15T01:37:00Z">
          <w:pPr>
            <w:pStyle w:val="CDT"/>
          </w:pPr>
        </w:pPrChange>
      </w:pPr>
      <w:ins w:id="1699" w:author="Mark Michaelis" w:date="2019-11-01T19:37:00Z">
        <w:del w:id="1700" w:author="Austen Frostad" w:date="2020-04-15T01:34:00Z">
          <w:r w:rsidRPr="00E93CC1" w:rsidDel="00622FBA">
            <w:delText xml:space="preserve">          </w:delText>
          </w:r>
          <w:r w:rsidRPr="00E93CC1" w:rsidDel="00622FBA">
            <w:rPr>
              <w:rStyle w:val="CPKeyword"/>
            </w:rPr>
            <w:delText>catch</w:delText>
          </w:r>
          <w:r w:rsidRPr="00E93CC1" w:rsidDel="00622FBA">
            <w:delText xml:space="preserve"> (IOException)</w:delText>
          </w:r>
        </w:del>
      </w:ins>
    </w:p>
    <w:p w14:paraId="51AC0368" w14:textId="66F904B1" w:rsidR="00BA0BB0" w:rsidRPr="00E93CC1" w:rsidDel="00622FBA" w:rsidRDefault="00BA0BB0">
      <w:pPr>
        <w:pStyle w:val="CDTX"/>
        <w:rPr>
          <w:ins w:id="1701" w:author="Mark Michaelis" w:date="2019-11-01T19:37:00Z"/>
          <w:del w:id="1702" w:author="Austen Frostad" w:date="2020-04-15T01:34:00Z"/>
        </w:rPr>
        <w:pPrChange w:id="1703" w:author="Austen Frostad" w:date="2020-04-15T01:37:00Z">
          <w:pPr>
            <w:pStyle w:val="CDT"/>
          </w:pPr>
        </w:pPrChange>
      </w:pPr>
      <w:ins w:id="1704" w:author="Mark Michaelis" w:date="2019-11-01T19:37:00Z">
        <w:del w:id="1705" w:author="Austen Frostad" w:date="2020-04-15T01:34:00Z">
          <w:r w:rsidRPr="00E93CC1" w:rsidDel="00622FBA">
            <w:delText xml:space="preserve">          {</w:delText>
          </w:r>
        </w:del>
      </w:ins>
    </w:p>
    <w:p w14:paraId="4F0B85CC" w14:textId="17FAF26C" w:rsidR="00BA0BB0" w:rsidRPr="00E93CC1" w:rsidDel="00622FBA" w:rsidRDefault="00BA0BB0">
      <w:pPr>
        <w:pStyle w:val="CDTX"/>
        <w:rPr>
          <w:ins w:id="1706" w:author="Mark Michaelis" w:date="2019-11-01T19:37:00Z"/>
          <w:del w:id="1707" w:author="Austen Frostad" w:date="2020-04-15T01:34:00Z"/>
        </w:rPr>
        <w:pPrChange w:id="1708" w:author="Austen Frostad" w:date="2020-04-15T01:37:00Z">
          <w:pPr>
            <w:pStyle w:val="CDT"/>
          </w:pPr>
        </w:pPrChange>
      </w:pPr>
      <w:ins w:id="1709" w:author="Mark Michaelis" w:date="2019-11-01T19:37:00Z">
        <w:del w:id="1710" w:author="Austen Frostad" w:date="2020-04-15T01:34:00Z">
          <w:r w:rsidRPr="00E93CC1" w:rsidDel="00622FBA">
            <w:delText xml:space="preserve">              </w:delText>
          </w:r>
          <w:r w:rsidRPr="00E93CC1" w:rsidDel="00622FBA">
            <w:rPr>
              <w:color w:val="008000"/>
            </w:rPr>
            <w:delText>// ...</w:delText>
          </w:r>
        </w:del>
      </w:ins>
    </w:p>
    <w:p w14:paraId="0818B4DC" w14:textId="672319EC" w:rsidR="00BA0BB0" w:rsidRPr="00E93CC1" w:rsidDel="00622FBA" w:rsidRDefault="00BA0BB0">
      <w:pPr>
        <w:pStyle w:val="CDTX"/>
        <w:rPr>
          <w:ins w:id="1711" w:author="Mark Michaelis" w:date="2019-11-01T19:37:00Z"/>
          <w:del w:id="1712" w:author="Austen Frostad" w:date="2020-04-15T01:34:00Z"/>
        </w:rPr>
        <w:pPrChange w:id="1713" w:author="Austen Frostad" w:date="2020-04-15T01:37:00Z">
          <w:pPr>
            <w:pStyle w:val="CDT"/>
          </w:pPr>
        </w:pPrChange>
      </w:pPr>
      <w:ins w:id="1714" w:author="Mark Michaelis" w:date="2019-11-01T19:37:00Z">
        <w:del w:id="1715" w:author="Austen Frostad" w:date="2020-04-15T01:34:00Z">
          <w:r w:rsidRPr="00E93CC1" w:rsidDel="00622FBA">
            <w:delText xml:space="preserve">          }</w:delText>
          </w:r>
        </w:del>
      </w:ins>
    </w:p>
    <w:p w14:paraId="36DF15EB" w14:textId="015166CA" w:rsidR="00BA0BB0" w:rsidRPr="00E93CC1" w:rsidDel="00622FBA" w:rsidRDefault="00BA0BB0">
      <w:pPr>
        <w:pStyle w:val="CDTX"/>
        <w:rPr>
          <w:ins w:id="1716" w:author="Mark Michaelis" w:date="2019-11-01T19:37:00Z"/>
          <w:del w:id="1717" w:author="Austen Frostad" w:date="2020-04-15T01:34:00Z"/>
        </w:rPr>
        <w:pPrChange w:id="1718" w:author="Austen Frostad" w:date="2020-04-15T01:37:00Z">
          <w:pPr>
            <w:pStyle w:val="CDT"/>
          </w:pPr>
        </w:pPrChange>
      </w:pPr>
      <w:ins w:id="1719" w:author="Mark Michaelis" w:date="2019-11-01T19:37:00Z">
        <w:del w:id="1720" w:author="Austen Frostad" w:date="2020-04-15T01:34:00Z">
          <w:r w:rsidRPr="00E93CC1" w:rsidDel="00622FBA">
            <w:delText xml:space="preserve">          </w:delText>
          </w:r>
          <w:r w:rsidRPr="00E93CC1" w:rsidDel="00622FBA">
            <w:rPr>
              <w:rStyle w:val="CPKeyword"/>
            </w:rPr>
            <w:delText>catch</w:delText>
          </w:r>
          <w:r w:rsidRPr="00E93CC1" w:rsidDel="00622FBA">
            <w:delText xml:space="preserve"> (NotSupportedException)</w:delText>
          </w:r>
        </w:del>
      </w:ins>
    </w:p>
    <w:p w14:paraId="2758A27A" w14:textId="15863AF6" w:rsidR="00BA0BB0" w:rsidRPr="00E93CC1" w:rsidDel="00622FBA" w:rsidRDefault="00BA0BB0">
      <w:pPr>
        <w:pStyle w:val="CDTX"/>
        <w:rPr>
          <w:ins w:id="1721" w:author="Mark Michaelis" w:date="2019-11-01T19:37:00Z"/>
          <w:del w:id="1722" w:author="Austen Frostad" w:date="2020-04-15T01:34:00Z"/>
        </w:rPr>
        <w:pPrChange w:id="1723" w:author="Austen Frostad" w:date="2020-04-15T01:37:00Z">
          <w:pPr>
            <w:pStyle w:val="CDT"/>
          </w:pPr>
        </w:pPrChange>
      </w:pPr>
      <w:ins w:id="1724" w:author="Mark Michaelis" w:date="2019-11-01T19:37:00Z">
        <w:del w:id="1725" w:author="Austen Frostad" w:date="2020-04-15T01:34:00Z">
          <w:r w:rsidRPr="00E93CC1" w:rsidDel="00622FBA">
            <w:delText xml:space="preserve">          {</w:delText>
          </w:r>
        </w:del>
      </w:ins>
    </w:p>
    <w:p w14:paraId="0E5DEE73" w14:textId="08300AE5" w:rsidR="00BA0BB0" w:rsidRPr="00E93CC1" w:rsidDel="00622FBA" w:rsidRDefault="00BA0BB0">
      <w:pPr>
        <w:pStyle w:val="CDTX"/>
        <w:rPr>
          <w:ins w:id="1726" w:author="Mark Michaelis" w:date="2019-11-01T19:37:00Z"/>
          <w:del w:id="1727" w:author="Austen Frostad" w:date="2020-04-15T01:34:00Z"/>
        </w:rPr>
        <w:pPrChange w:id="1728" w:author="Austen Frostad" w:date="2020-04-15T01:37:00Z">
          <w:pPr>
            <w:pStyle w:val="CDT"/>
          </w:pPr>
        </w:pPrChange>
      </w:pPr>
      <w:ins w:id="1729" w:author="Mark Michaelis" w:date="2019-11-01T19:37:00Z">
        <w:del w:id="1730" w:author="Austen Frostad" w:date="2020-04-15T01:34:00Z">
          <w:r w:rsidRPr="00E93CC1" w:rsidDel="00622FBA">
            <w:delText xml:space="preserve">              </w:delText>
          </w:r>
          <w:r w:rsidRPr="00E93CC1" w:rsidDel="00622FBA">
            <w:rPr>
              <w:color w:val="008000"/>
            </w:rPr>
            <w:delText>// ...</w:delText>
          </w:r>
        </w:del>
      </w:ins>
    </w:p>
    <w:p w14:paraId="44917A3C" w14:textId="53DDDDE9" w:rsidR="00BA0BB0" w:rsidRPr="00E93CC1" w:rsidDel="00622FBA" w:rsidRDefault="00BA0BB0">
      <w:pPr>
        <w:pStyle w:val="CDTX"/>
        <w:rPr>
          <w:ins w:id="1731" w:author="Mark Michaelis" w:date="2019-11-01T19:37:00Z"/>
          <w:del w:id="1732" w:author="Austen Frostad" w:date="2020-04-15T01:34:00Z"/>
        </w:rPr>
        <w:pPrChange w:id="1733" w:author="Austen Frostad" w:date="2020-04-15T01:37:00Z">
          <w:pPr>
            <w:pStyle w:val="CDT"/>
          </w:pPr>
        </w:pPrChange>
      </w:pPr>
      <w:ins w:id="1734" w:author="Mark Michaelis" w:date="2019-11-01T19:37:00Z">
        <w:del w:id="1735" w:author="Austen Frostad" w:date="2020-04-15T01:34:00Z">
          <w:r w:rsidRPr="00E93CC1" w:rsidDel="00622FBA">
            <w:delText xml:space="preserve">          }</w:delText>
          </w:r>
        </w:del>
      </w:ins>
    </w:p>
    <w:p w14:paraId="1C0B1C14" w14:textId="1A072A11" w:rsidR="00BA0BB0" w:rsidRPr="00E93CC1" w:rsidDel="00557F14" w:rsidRDefault="00BA0BB0">
      <w:pPr>
        <w:pStyle w:val="CDTX"/>
        <w:rPr>
          <w:ins w:id="1736" w:author="Mark Michaelis" w:date="2019-11-01T19:37:00Z"/>
          <w:del w:id="1737" w:author="Austen Frostad" w:date="2020-04-15T01:34:00Z"/>
        </w:rPr>
        <w:pPrChange w:id="1738" w:author="Austen Frostad" w:date="2020-04-15T01:37:00Z">
          <w:pPr>
            <w:pStyle w:val="CDT"/>
          </w:pPr>
        </w:pPrChange>
      </w:pPr>
      <w:ins w:id="1739" w:author="Mark Michaelis" w:date="2019-11-01T19:37:00Z">
        <w:del w:id="1740" w:author="Austen Frostad" w:date="2020-04-15T01:34:00Z">
          <w:r w:rsidRPr="00E93CC1" w:rsidDel="00622FBA">
            <w:delText xml:space="preserve">      }</w:delText>
          </w:r>
        </w:del>
      </w:ins>
    </w:p>
    <w:p w14:paraId="7140DB4B" w14:textId="46045A4D" w:rsidR="00BA0BB0" w:rsidRPr="00E93CC1" w:rsidRDefault="00BA0BB0">
      <w:pPr>
        <w:pStyle w:val="CDTX"/>
        <w:rPr>
          <w:ins w:id="1741" w:author="Mark Michaelis" w:date="2019-11-01T19:37:00Z"/>
          <w:del w:id="1742" w:author="Austen Frostad" w:date="2020-04-15T01:34:00Z"/>
        </w:rPr>
        <w:pPrChange w:id="1743" w:author="Austen Frostad" w:date="2020-04-15T01:37:00Z">
          <w:pPr>
            <w:pStyle w:val="CDT"/>
          </w:pPr>
        </w:pPrChange>
      </w:pPr>
      <w:ins w:id="1744" w:author="Mark Michaelis" w:date="2019-11-01T19:37:00Z">
        <w:del w:id="1745" w:author="Austen Frostad" w:date="2020-04-15T01:34:00Z">
          <w:r w:rsidRPr="00E93CC1">
            <w:delText xml:space="preserve">  }</w:delText>
          </w:r>
        </w:del>
      </w:ins>
    </w:p>
    <w:p w14:paraId="2AB644EC" w14:textId="69A6168A" w:rsidR="00BA0BB0" w:rsidRDefault="00DE7717">
      <w:pPr>
        <w:pStyle w:val="CDTX"/>
        <w:rPr>
          <w:del w:id="1746" w:author="Austen Frostad" w:date="2020-04-15T01:34:00Z"/>
        </w:rPr>
        <w:pPrChange w:id="1747" w:author="Austen Frostad" w:date="2020-04-15T01:37:00Z">
          <w:pPr>
            <w:pStyle w:val="CDT"/>
          </w:pPr>
        </w:pPrChange>
      </w:pPr>
      <w:del w:id="1748" w:author="Austen Frostad" w:date="2020-04-15T01:34:00Z">
        <w:r w:rsidDel="003A72E1">
          <w:delText>occurance</w:delText>
        </w:r>
      </w:del>
    </w:p>
    <w:p w14:paraId="7965DB2C" w14:textId="515EF12A" w:rsidR="008B5BC9" w:rsidRPr="006A27E5" w:rsidRDefault="008B5BC9">
      <w:pPr>
        <w:pStyle w:val="CDTX"/>
        <w:rPr>
          <w:ins w:id="1749" w:author="Mark Michaelis" w:date="2019-11-01T19:07:00Z"/>
          <w:del w:id="1750" w:author="Austen Frostad" w:date="2020-04-15T01:34:00Z"/>
        </w:rPr>
        <w:pPrChange w:id="1751" w:author="Austen Frostad" w:date="2020-04-15T01:37:00Z">
          <w:pPr>
            <w:pStyle w:val="CDTGrayline"/>
          </w:pPr>
        </w:pPrChange>
      </w:pPr>
      <w:ins w:id="1752" w:author="Mark Michaelis" w:date="2019-11-01T19:07:00Z">
        <w:del w:id="1753" w:author="Austen Frostad" w:date="2020-04-15T01:34:00Z">
          <w:r w:rsidRPr="006A27E5">
            <w:delText xml:space="preserve">  </w:delText>
          </w:r>
        </w:del>
      </w:ins>
      <w:ins w:id="1754" w:author="Mark Michaelis" w:date="2019-11-01T19:15:00Z">
        <w:del w:id="1755" w:author="Austen Frostad" w:date="2020-04-15T01:34:00Z">
          <w:r w:rsidRPr="00DB61E9" w:rsidDel="000404C8">
            <w:rPr>
              <w:rStyle w:val="E4CPKeyword"/>
            </w:rPr>
            <w:delText>async</w:delText>
          </w:r>
          <w:r w:rsidRPr="00DB61E9" w:rsidDel="000404C8">
            <w:delText xml:space="preserve"> </w:delText>
          </w:r>
        </w:del>
      </w:ins>
      <w:ins w:id="1756" w:author="Mark Michaelis" w:date="2019-11-01T19:07:00Z">
        <w:del w:id="1757" w:author="Austen Frostad" w:date="2020-04-15T01:34:00Z">
          <w:r w:rsidRPr="006A27E5">
            <w:rPr>
              <w:rStyle w:val="CPKeyword"/>
            </w:rPr>
            <w:delText>private</w:delText>
          </w:r>
          <w:r w:rsidRPr="006A27E5">
            <w:delText xml:space="preserve"> </w:delText>
          </w:r>
          <w:r w:rsidRPr="006A27E5">
            <w:rPr>
              <w:rStyle w:val="CPKeyword"/>
            </w:rPr>
            <w:delText>static</w:delText>
          </w:r>
          <w:r w:rsidRPr="006A27E5">
            <w:delText xml:space="preserve"> </w:delText>
          </w:r>
        </w:del>
      </w:ins>
      <w:ins w:id="1758" w:author="Kevin" w:date="2020-04-04T14:36:00Z">
        <w:del w:id="1759" w:author="Austen Frostad" w:date="2020-04-15T01:34:00Z">
          <w:r w:rsidRPr="00DB61E9">
            <w:rPr>
              <w:rStyle w:val="E4CPKeyword"/>
            </w:rPr>
            <w:delText>async</w:delText>
          </w:r>
          <w:r w:rsidRPr="00DB61E9">
            <w:delText xml:space="preserve"> </w:delText>
          </w:r>
        </w:del>
      </w:ins>
      <w:ins w:id="1760" w:author="Mark Michaelis" w:date="2019-11-01T19:07:00Z">
        <w:del w:id="1761" w:author="Austen Frostad" w:date="2020-04-15T01:34:00Z">
          <w:r w:rsidRPr="006A27E5">
            <w:rPr>
              <w:rStyle w:val="E4"/>
            </w:rPr>
            <w:delText>Task&lt;int&gt;</w:delText>
          </w:r>
          <w:r w:rsidRPr="006A27E5">
            <w:delText xml:space="preserve"> </w:delText>
          </w:r>
          <w:r w:rsidRPr="006A27E5" w:rsidDel="006E796D">
            <w:delText>FindTextInWebUriAsync</w:delText>
          </w:r>
        </w:del>
      </w:ins>
      <w:del w:id="1762" w:author="Austen Frostad" w:date="2020-04-15T01:34:00Z">
        <w:r w:rsidR="008A6369" w:rsidRPr="008A6369">
          <w:delText xml:space="preserve"> FindTextInWebUriAsync</w:delText>
        </w:r>
      </w:del>
      <w:ins w:id="1763" w:author="Mark Michaelis" w:date="2019-11-01T19:07:00Z">
        <w:del w:id="1764" w:author="Austen Frostad" w:date="2020-04-15T01:34:00Z">
          <w:r w:rsidRPr="006A27E5">
            <w:delText>(</w:delText>
          </w:r>
        </w:del>
      </w:ins>
    </w:p>
    <w:p w14:paraId="5396205E" w14:textId="283FD7E0" w:rsidR="008B5BC9" w:rsidRPr="006A27E5" w:rsidRDefault="008B5BC9">
      <w:pPr>
        <w:pStyle w:val="CDTX"/>
        <w:rPr>
          <w:ins w:id="1765" w:author="Mark Michaelis" w:date="2019-11-01T19:07:00Z"/>
          <w:del w:id="1766" w:author="Austen Frostad" w:date="2020-04-15T01:34:00Z"/>
        </w:rPr>
        <w:pPrChange w:id="1767" w:author="Austen Frostad" w:date="2020-04-15T01:37:00Z">
          <w:pPr>
            <w:pStyle w:val="CDTGrayline"/>
          </w:pPr>
        </w:pPrChange>
      </w:pPr>
      <w:ins w:id="1768" w:author="Mark Michaelis" w:date="2019-11-01T19:07:00Z">
        <w:del w:id="1769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string</w:delText>
          </w:r>
          <w:r w:rsidRPr="006A27E5">
            <w:delText xml:space="preserve"> url, </w:delText>
          </w:r>
          <w:r w:rsidRPr="006A27E5">
            <w:rPr>
              <w:rStyle w:val="CPKeyword"/>
            </w:rPr>
            <w:delText>string</w:delText>
          </w:r>
          <w:r w:rsidRPr="006A27E5">
            <w:delText xml:space="preserve"> findText,</w:delText>
          </w:r>
        </w:del>
      </w:ins>
    </w:p>
    <w:p w14:paraId="416499E1" w14:textId="6E654352" w:rsidR="008B5BC9" w:rsidRPr="006A27E5" w:rsidRDefault="008B5BC9">
      <w:pPr>
        <w:pStyle w:val="CDTX"/>
        <w:rPr>
          <w:ins w:id="1770" w:author="Mark Michaelis" w:date="2019-11-01T19:07:00Z"/>
          <w:del w:id="1771" w:author="Austen Frostad" w:date="2020-04-15T01:34:00Z"/>
        </w:rPr>
        <w:pPrChange w:id="1772" w:author="Austen Frostad" w:date="2020-04-15T01:37:00Z">
          <w:pPr>
            <w:pStyle w:val="CDTGrayline"/>
          </w:pPr>
        </w:pPrChange>
      </w:pPr>
      <w:ins w:id="1773" w:author="Mark Michaelis" w:date="2019-11-01T19:07:00Z">
        <w:del w:id="1774" w:author="Austen Frostad" w:date="2020-04-15T01:34:00Z">
          <w:r w:rsidRPr="006A27E5">
            <w:delText xml:space="preserve">      IProgress&lt;DownloadProgressChangedEventArgs&gt;? progressCallback = </w:delText>
          </w:r>
          <w:r w:rsidRPr="006A27E5">
            <w:rPr>
              <w:rStyle w:val="CPKeyword"/>
            </w:rPr>
            <w:delText>null</w:delText>
          </w:r>
          <w:r w:rsidRPr="006A27E5">
            <w:delText>)</w:delText>
          </w:r>
        </w:del>
      </w:ins>
    </w:p>
    <w:p w14:paraId="6A820E4E" w14:textId="1CCA34B8" w:rsidR="008B5BC9" w:rsidRPr="006A27E5" w:rsidRDefault="008B5BC9">
      <w:pPr>
        <w:pStyle w:val="CDTX"/>
        <w:rPr>
          <w:ins w:id="1775" w:author="Mark Michaelis" w:date="2019-11-01T19:07:00Z"/>
          <w:del w:id="1776" w:author="Austen Frostad" w:date="2020-04-15T01:34:00Z"/>
        </w:rPr>
        <w:pPrChange w:id="1777" w:author="Austen Frostad" w:date="2020-04-15T01:37:00Z">
          <w:pPr>
            <w:pStyle w:val="CDT"/>
          </w:pPr>
        </w:pPrChange>
      </w:pPr>
      <w:ins w:id="1778" w:author="Mark Michaelis" w:date="2019-11-01T19:07:00Z">
        <w:del w:id="1779" w:author="Austen Frostad" w:date="2020-04-15T01:34:00Z">
          <w:r w:rsidRPr="006A27E5">
            <w:delText xml:space="preserve">  {</w:delText>
          </w:r>
        </w:del>
      </w:ins>
    </w:p>
    <w:p w14:paraId="1A6BB3F5" w14:textId="42269A69" w:rsidR="008B5BC9" w:rsidRPr="006A27E5" w:rsidRDefault="008B5BC9">
      <w:pPr>
        <w:pStyle w:val="CDTX"/>
        <w:rPr>
          <w:ins w:id="1780" w:author="Mark Michaelis" w:date="2019-11-01T19:07:00Z"/>
          <w:del w:id="1781" w:author="Austen Frostad" w:date="2020-04-15T01:34:00Z"/>
        </w:rPr>
        <w:pPrChange w:id="1782" w:author="Austen Frostad" w:date="2020-04-15T01:37:00Z">
          <w:pPr>
            <w:pStyle w:val="CDT"/>
          </w:pPr>
        </w:pPrChange>
      </w:pPr>
      <w:ins w:id="1783" w:author="Mark Michaelis" w:date="2019-11-01T19:07:00Z">
        <w:del w:id="1784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delText xml:space="preserve"> WebClient webClient = </w:delText>
          </w:r>
          <w:r w:rsidRPr="006A27E5">
            <w:rPr>
              <w:rStyle w:val="CPKeyword"/>
            </w:rPr>
            <w:delText>new</w:delText>
          </w:r>
          <w:r w:rsidRPr="006A27E5">
            <w:delText xml:space="preserve"> WebClient();</w:delText>
          </w:r>
        </w:del>
      </w:ins>
    </w:p>
    <w:p w14:paraId="30E38DE1" w14:textId="7359D7D7" w:rsidR="008B5BC9" w:rsidRPr="006A27E5" w:rsidRDefault="008B5BC9">
      <w:pPr>
        <w:pStyle w:val="CDTX"/>
        <w:rPr>
          <w:ins w:id="1785" w:author="Mark Michaelis" w:date="2019-11-01T19:07:00Z"/>
          <w:del w:id="1786" w:author="Austen Frostad" w:date="2020-04-15T01:34:00Z"/>
        </w:rPr>
        <w:pPrChange w:id="1787" w:author="Austen Frostad" w:date="2020-04-15T01:37:00Z">
          <w:pPr>
            <w:pStyle w:val="CDT"/>
          </w:pPr>
        </w:pPrChange>
      </w:pPr>
      <w:ins w:id="1788" w:author="Mark Michaelis" w:date="2019-11-01T19:07:00Z">
        <w:del w:id="1789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if</w:delText>
          </w:r>
          <w:r w:rsidRPr="006A27E5">
            <w:delText xml:space="preserve"> (progressCallback </w:delText>
          </w:r>
          <w:r w:rsidRPr="006A27E5">
            <w:rPr>
              <w:rStyle w:val="CPKeyword"/>
            </w:rPr>
            <w:delText>is</w:delText>
          </w:r>
          <w:r w:rsidRPr="006A27E5">
            <w:delText xml:space="preserve"> </w:delText>
          </w:r>
          <w:r w:rsidRPr="006A27E5" w:rsidDel="000A2228">
            <w:rPr>
              <w:rStyle w:val="CPKeyword"/>
            </w:rPr>
            <w:delText>object</w:delText>
          </w:r>
        </w:del>
      </w:ins>
      <w:ins w:id="1790" w:author="Kevin" w:date="2020-04-04T14:36:00Z">
        <w:del w:id="1791" w:author="Austen Frostad" w:date="2020-04-15T01:34:00Z">
          <w:r>
            <w:rPr>
              <w:rStyle w:val="CPKeyword"/>
            </w:rPr>
            <w:delText>{ }</w:delText>
          </w:r>
        </w:del>
      </w:ins>
      <w:ins w:id="1792" w:author="Mark Michaelis" w:date="2019-11-01T19:07:00Z">
        <w:del w:id="1793" w:author="Austen Frostad" w:date="2020-04-15T01:34:00Z">
          <w:r w:rsidRPr="006A27E5">
            <w:delText>)</w:delText>
          </w:r>
        </w:del>
      </w:ins>
    </w:p>
    <w:p w14:paraId="24C6BC58" w14:textId="7EC1B360" w:rsidR="008B5BC9" w:rsidRPr="006A27E5" w:rsidRDefault="008B5BC9">
      <w:pPr>
        <w:pStyle w:val="CDTX"/>
        <w:rPr>
          <w:ins w:id="1794" w:author="Mark Michaelis" w:date="2019-11-01T19:07:00Z"/>
          <w:del w:id="1795" w:author="Austen Frostad" w:date="2020-04-15T01:34:00Z"/>
        </w:rPr>
        <w:pPrChange w:id="1796" w:author="Austen Frostad" w:date="2020-04-15T01:37:00Z">
          <w:pPr>
            <w:pStyle w:val="CDT"/>
          </w:pPr>
        </w:pPrChange>
      </w:pPr>
      <w:ins w:id="1797" w:author="Mark Michaelis" w:date="2019-11-01T19:07:00Z">
        <w:del w:id="1798" w:author="Austen Frostad" w:date="2020-04-15T01:34:00Z">
          <w:r w:rsidRPr="006A27E5">
            <w:delText xml:space="preserve">      {</w:delText>
          </w:r>
        </w:del>
      </w:ins>
    </w:p>
    <w:p w14:paraId="77343A02" w14:textId="33E2C67F" w:rsidR="008B5BC9" w:rsidRPr="006A27E5" w:rsidRDefault="008B5BC9">
      <w:pPr>
        <w:pStyle w:val="CDTX"/>
        <w:rPr>
          <w:ins w:id="1799" w:author="Mark Michaelis" w:date="2019-11-01T19:07:00Z"/>
          <w:del w:id="1800" w:author="Austen Frostad" w:date="2020-04-15T01:34:00Z"/>
        </w:rPr>
        <w:pPrChange w:id="1801" w:author="Austen Frostad" w:date="2020-04-15T01:37:00Z">
          <w:pPr>
            <w:pStyle w:val="CDT"/>
          </w:pPr>
        </w:pPrChange>
      </w:pPr>
      <w:ins w:id="1802" w:author="Mark Michaelis" w:date="2019-11-01T19:07:00Z">
        <w:del w:id="1803" w:author="Austen Frostad" w:date="2020-04-15T01:34:00Z">
          <w:r w:rsidRPr="006A27E5">
            <w:delText xml:space="preserve">          webClient.DownloadProgressChanged += (sender, eventArgs) =&gt;</w:delText>
          </w:r>
        </w:del>
      </w:ins>
    </w:p>
    <w:p w14:paraId="29A247DA" w14:textId="14D5B695" w:rsidR="008B5BC9" w:rsidRPr="006A27E5" w:rsidRDefault="008B5BC9">
      <w:pPr>
        <w:pStyle w:val="CDTX"/>
        <w:rPr>
          <w:ins w:id="1804" w:author="Mark Michaelis" w:date="2019-11-01T19:07:00Z"/>
          <w:del w:id="1805" w:author="Austen Frostad" w:date="2020-04-15T01:34:00Z"/>
        </w:rPr>
        <w:pPrChange w:id="1806" w:author="Austen Frostad" w:date="2020-04-15T01:37:00Z">
          <w:pPr>
            <w:pStyle w:val="CDT"/>
          </w:pPr>
        </w:pPrChange>
      </w:pPr>
      <w:ins w:id="1807" w:author="Mark Michaelis" w:date="2019-11-01T19:07:00Z">
        <w:del w:id="1808" w:author="Austen Frostad" w:date="2020-04-15T01:34:00Z">
          <w:r w:rsidRPr="006A27E5">
            <w:delText xml:space="preserve">          {</w:delText>
          </w:r>
        </w:del>
      </w:ins>
    </w:p>
    <w:p w14:paraId="51AB4A0A" w14:textId="16878331" w:rsidR="008B5BC9" w:rsidRPr="006A27E5" w:rsidRDefault="008B5BC9">
      <w:pPr>
        <w:pStyle w:val="CDTX"/>
        <w:rPr>
          <w:ins w:id="1809" w:author="Mark Michaelis" w:date="2019-11-01T19:07:00Z"/>
          <w:del w:id="1810" w:author="Austen Frostad" w:date="2020-04-15T01:34:00Z"/>
        </w:rPr>
        <w:pPrChange w:id="1811" w:author="Austen Frostad" w:date="2020-04-15T01:37:00Z">
          <w:pPr>
            <w:pStyle w:val="CDT"/>
          </w:pPr>
        </w:pPrChange>
      </w:pPr>
      <w:ins w:id="1812" w:author="Mark Michaelis" w:date="2019-11-01T19:07:00Z">
        <w:del w:id="1813" w:author="Austen Frostad" w:date="2020-04-15T01:34:00Z">
          <w:r w:rsidRPr="006A27E5">
            <w:delText xml:space="preserve">              progressCallback.Report(eventArgs);</w:delText>
          </w:r>
        </w:del>
      </w:ins>
    </w:p>
    <w:p w14:paraId="3344454A" w14:textId="64F305E5" w:rsidR="008B5BC9" w:rsidRPr="006A27E5" w:rsidRDefault="008B5BC9">
      <w:pPr>
        <w:pStyle w:val="CDTX"/>
        <w:rPr>
          <w:ins w:id="1814" w:author="Mark Michaelis" w:date="2019-11-01T19:07:00Z"/>
          <w:del w:id="1815" w:author="Austen Frostad" w:date="2020-04-15T01:34:00Z"/>
        </w:rPr>
        <w:pPrChange w:id="1816" w:author="Austen Frostad" w:date="2020-04-15T01:37:00Z">
          <w:pPr>
            <w:pStyle w:val="CDT"/>
          </w:pPr>
        </w:pPrChange>
      </w:pPr>
      <w:ins w:id="1817" w:author="Mark Michaelis" w:date="2019-11-01T19:07:00Z">
        <w:del w:id="1818" w:author="Austen Frostad" w:date="2020-04-15T01:34:00Z">
          <w:r w:rsidRPr="006A27E5">
            <w:delText xml:space="preserve">          };</w:delText>
          </w:r>
        </w:del>
      </w:ins>
    </w:p>
    <w:p w14:paraId="5D22F1B0" w14:textId="644C0DFD" w:rsidR="008B5BC9" w:rsidRPr="006A27E5" w:rsidRDefault="008B5BC9">
      <w:pPr>
        <w:pStyle w:val="CDTX"/>
        <w:rPr>
          <w:ins w:id="1819" w:author="Mark Michaelis" w:date="2019-11-01T19:07:00Z"/>
          <w:del w:id="1820" w:author="Austen Frostad" w:date="2020-04-15T01:34:00Z"/>
        </w:rPr>
        <w:pPrChange w:id="1821" w:author="Austen Frostad" w:date="2020-04-15T01:37:00Z">
          <w:pPr>
            <w:pStyle w:val="CDT"/>
          </w:pPr>
        </w:pPrChange>
      </w:pPr>
      <w:ins w:id="1822" w:author="Mark Michaelis" w:date="2019-11-01T19:07:00Z">
        <w:del w:id="1823" w:author="Austen Frostad" w:date="2020-04-15T01:34:00Z">
          <w:r w:rsidRPr="006A27E5">
            <w:delText xml:space="preserve">      }</w:delText>
          </w:r>
        </w:del>
      </w:ins>
    </w:p>
    <w:p w14:paraId="209EC38F" w14:textId="22AFABD0" w:rsidR="008B5BC9" w:rsidRPr="006A27E5" w:rsidRDefault="008B5BC9">
      <w:pPr>
        <w:pStyle w:val="CDTX"/>
        <w:rPr>
          <w:ins w:id="1824" w:author="Mark Michaelis" w:date="2019-11-01T19:07:00Z"/>
          <w:del w:id="1825" w:author="Austen Frostad" w:date="2020-04-15T01:34:00Z"/>
        </w:rPr>
        <w:pPrChange w:id="1826" w:author="Austen Frostad" w:date="2020-04-15T01:37:00Z">
          <w:pPr>
            <w:pStyle w:val="CDT"/>
          </w:pPr>
        </w:pPrChange>
      </w:pPr>
      <w:ins w:id="1827" w:author="Mark Michaelis" w:date="2019-11-01T19:07:00Z">
        <w:del w:id="1828" w:author="Austen Frostad" w:date="2020-04-15T01:34:00Z">
          <w:r w:rsidRPr="006A27E5">
            <w:delText xml:space="preserve">  </w:delText>
          </w:r>
        </w:del>
      </w:ins>
    </w:p>
    <w:p w14:paraId="05C0F788" w14:textId="125DD487" w:rsidR="008B5BC9" w:rsidRPr="006A27E5" w:rsidRDefault="008B5BC9">
      <w:pPr>
        <w:pStyle w:val="CDTX"/>
        <w:rPr>
          <w:ins w:id="1829" w:author="Mark Michaelis" w:date="2019-11-01T19:07:00Z"/>
          <w:del w:id="1830" w:author="Austen Frostad" w:date="2020-04-15T01:34:00Z"/>
        </w:rPr>
        <w:pPrChange w:id="1831" w:author="Austen Frostad" w:date="2020-04-15T01:37:00Z">
          <w:pPr>
            <w:pStyle w:val="CDTGrayline"/>
          </w:pPr>
        </w:pPrChange>
      </w:pPr>
      <w:ins w:id="1832" w:author="Mark Michaelis" w:date="2019-11-01T19:07:00Z">
        <w:del w:id="1833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byte</w:delText>
          </w:r>
          <w:r w:rsidRPr="006A27E5">
            <w:delText xml:space="preserve">[] downloadData = </w:delText>
          </w:r>
        </w:del>
      </w:ins>
    </w:p>
    <w:p w14:paraId="56E4C0D2" w14:textId="73A9363A" w:rsidR="008B5BC9" w:rsidRPr="006A27E5" w:rsidRDefault="008B5BC9">
      <w:pPr>
        <w:pStyle w:val="CDTX"/>
        <w:rPr>
          <w:ins w:id="1834" w:author="Mark Michaelis" w:date="2019-11-01T19:07:00Z"/>
          <w:del w:id="1835" w:author="Austen Frostad" w:date="2020-04-15T01:34:00Z"/>
        </w:rPr>
        <w:pPrChange w:id="1836" w:author="Austen Frostad" w:date="2020-04-15T01:37:00Z">
          <w:pPr>
            <w:pStyle w:val="CDTGrayline"/>
          </w:pPr>
        </w:pPrChange>
      </w:pPr>
      <w:ins w:id="1837" w:author="Mark Michaelis" w:date="2019-11-01T19:07:00Z">
        <w:del w:id="1838" w:author="Austen Frostad" w:date="2020-04-15T01:34:00Z">
          <w:r w:rsidRPr="006A27E5">
            <w:delText xml:space="preserve">          </w:delText>
          </w:r>
          <w:r w:rsidRPr="006A27E5">
            <w:rPr>
              <w:rStyle w:val="E4CPKeyword"/>
            </w:rPr>
            <w:delText>await</w:delText>
          </w:r>
          <w:r w:rsidRPr="006A27E5">
            <w:delText xml:space="preserve"> webClient.DownloadDataTaskAsync(url);</w:delText>
          </w:r>
        </w:del>
      </w:ins>
    </w:p>
    <w:p w14:paraId="4244971F" w14:textId="3D923187" w:rsidR="00377687" w:rsidRDefault="00377687">
      <w:pPr>
        <w:pStyle w:val="CDTX"/>
        <w:rPr>
          <w:del w:id="1839" w:author="Austen Frostad" w:date="2020-04-15T01:34:00Z"/>
        </w:rPr>
        <w:pPrChange w:id="1840" w:author="Austen Frostad" w:date="2020-04-15T01:37:00Z">
          <w:pPr>
            <w:pStyle w:val="CDT"/>
          </w:pPr>
        </w:pPrChange>
      </w:pPr>
    </w:p>
    <w:p w14:paraId="5131B918" w14:textId="178BD223" w:rsidR="00377687" w:rsidRPr="00377687" w:rsidRDefault="00377687">
      <w:pPr>
        <w:pStyle w:val="CDTX"/>
        <w:rPr>
          <w:del w:id="1841" w:author="Austen Frostad" w:date="2020-04-15T01:34:00Z"/>
        </w:rPr>
        <w:pPrChange w:id="1842" w:author="Mark Michaelis" w:date="2020-04-13T14:43:00Z">
          <w:pPr>
            <w:pStyle w:val="CDT"/>
          </w:pPr>
        </w:pPrChange>
      </w:pPr>
      <w:del w:id="1843" w:author="Austen Frostad" w:date="2020-04-15T01:34:00Z">
        <w:r>
          <w:delText xml:space="preserve">      </w:delText>
        </w:r>
        <w:r w:rsidRPr="002E083F">
          <w:rPr>
            <w:rStyle w:val="E4CPKeyword"/>
          </w:rPr>
          <w:delText>return</w:delText>
        </w:r>
        <w:r w:rsidRPr="00377687">
          <w:delText xml:space="preserve"> </w:delText>
        </w:r>
        <w:r w:rsidRPr="002E083F">
          <w:rPr>
            <w:rStyle w:val="E4CPKeyword"/>
          </w:rPr>
          <w:delText>await</w:delText>
        </w:r>
        <w:r w:rsidRPr="00377687">
          <w:delText xml:space="preserve"> </w:delText>
        </w:r>
        <w:r w:rsidRPr="00D91B20">
          <w:rPr>
            <w:rPrChange w:id="1844" w:author="Mark Michaelis" w:date="2020-04-13T14:43:00Z">
              <w:rPr>
                <w:rFonts w:eastAsia="Times New Roman"/>
              </w:rPr>
            </w:rPrChange>
          </w:rPr>
          <w:delText>Count</w:delText>
        </w:r>
        <w:r w:rsidR="004117BC" w:rsidRPr="00D91B20">
          <w:rPr>
            <w:rPrChange w:id="1845" w:author="Mark Michaelis" w:date="2020-04-13T14:43:00Z">
              <w:rPr>
                <w:rFonts w:eastAsia="Times New Roman"/>
              </w:rPr>
            </w:rPrChange>
          </w:rPr>
          <w:delText>Occurrences</w:delText>
        </w:r>
        <w:r w:rsidRPr="00D91B20">
          <w:rPr>
            <w:rPrChange w:id="1846" w:author="Mark Michaelis" w:date="2020-04-13T14:43:00Z">
              <w:rPr>
                <w:rFonts w:eastAsia="Times New Roman"/>
              </w:rPr>
            </w:rPrChange>
          </w:rPr>
          <w:delText>InContentAsync</w:delText>
        </w:r>
        <w:r w:rsidRPr="00377687">
          <w:delText>(</w:delText>
        </w:r>
      </w:del>
    </w:p>
    <w:p w14:paraId="20C61CC5" w14:textId="36E91930" w:rsidR="008B5BC9" w:rsidRDefault="00377687">
      <w:pPr>
        <w:pStyle w:val="CDTX"/>
        <w:rPr>
          <w:del w:id="1847" w:author="Austen Frostad" w:date="2020-04-15T01:34:00Z"/>
        </w:rPr>
        <w:pPrChange w:id="1848" w:author="Mark Michaelis" w:date="2020-04-13T14:43:00Z">
          <w:pPr>
            <w:pStyle w:val="CDT"/>
          </w:pPr>
        </w:pPrChange>
      </w:pPr>
      <w:del w:id="1849" w:author="Austen Frostad" w:date="2020-04-15T01:34:00Z">
        <w:r w:rsidRPr="00377687">
          <w:delText xml:space="preserve">      </w:delText>
        </w:r>
        <w:r w:rsidR="002E083F">
          <w:delText xml:space="preserve">    </w:delText>
        </w:r>
        <w:r w:rsidRPr="00377687">
          <w:delText>downloadData, findText);</w:delText>
        </w:r>
      </w:del>
      <w:ins w:id="1850" w:author="Mark Michaelis" w:date="2019-11-01T19:07:00Z">
        <w:del w:id="1851" w:author="Austen Frostad" w:date="2020-04-15T01:34:00Z">
          <w:r w:rsidR="008B5BC9" w:rsidRPr="006A27E5">
            <w:delText xml:space="preserve">  </w:delText>
          </w:r>
        </w:del>
      </w:ins>
    </w:p>
    <w:p w14:paraId="56ACFA26" w14:textId="469D93EA" w:rsidR="00377687" w:rsidRDefault="00377687">
      <w:pPr>
        <w:pStyle w:val="CDTX"/>
        <w:rPr>
          <w:del w:id="1852" w:author="Austen Frostad" w:date="2020-04-15T01:34:00Z"/>
        </w:rPr>
        <w:pPrChange w:id="1853" w:author="Austen Frostad" w:date="2020-04-15T01:37:00Z">
          <w:pPr>
            <w:pStyle w:val="CDT"/>
          </w:pPr>
        </w:pPrChange>
      </w:pPr>
      <w:del w:id="1854" w:author="Austen Frostad" w:date="2020-04-15T01:34:00Z">
        <w:r>
          <w:delText xml:space="preserve">  }</w:delText>
        </w:r>
      </w:del>
    </w:p>
    <w:p w14:paraId="0484B849" w14:textId="2640464F" w:rsidR="00377687" w:rsidRDefault="00377687">
      <w:pPr>
        <w:pStyle w:val="CDTX"/>
        <w:rPr>
          <w:del w:id="1855" w:author="Austen Frostad" w:date="2020-04-15T01:34:00Z"/>
        </w:rPr>
        <w:pPrChange w:id="1856" w:author="Austen Frostad" w:date="2020-04-15T01:37:00Z">
          <w:pPr>
            <w:pStyle w:val="CDT"/>
          </w:pPr>
        </w:pPrChange>
      </w:pPr>
    </w:p>
    <w:p w14:paraId="27910209" w14:textId="1F939B15" w:rsidR="00120146" w:rsidRDefault="00120146">
      <w:pPr>
        <w:pStyle w:val="CDTX"/>
        <w:rPr>
          <w:del w:id="1857" w:author="Austen Frostad" w:date="2020-04-15T01:34:00Z"/>
        </w:rPr>
        <w:pPrChange w:id="1858" w:author="Austen Frostad" w:date="2020-04-15T01:37:00Z">
          <w:pPr>
            <w:pStyle w:val="CDT"/>
          </w:pPr>
        </w:pPrChange>
      </w:pPr>
      <w:del w:id="1859" w:author="Austen Frostad" w:date="2020-04-15T01:34:00Z">
        <w:r>
          <w:delText xml:space="preserve">  </w:delText>
        </w:r>
        <w:r w:rsidR="00E8647B" w:rsidRPr="00120146">
          <w:rPr>
            <w:rStyle w:val="CPKeyword"/>
          </w:rPr>
          <w:delText>private</w:delText>
        </w:r>
        <w:r w:rsidR="00E8647B" w:rsidRPr="00E8647B">
          <w:delText xml:space="preserve"> </w:delText>
        </w:r>
        <w:r w:rsidR="00E8647B" w:rsidRPr="00120146">
          <w:rPr>
            <w:rStyle w:val="CPKeyword"/>
          </w:rPr>
          <w:delText>static</w:delText>
        </w:r>
        <w:r w:rsidR="00E8647B" w:rsidRPr="00E8647B">
          <w:delText xml:space="preserve"> </w:delText>
        </w:r>
        <w:r w:rsidR="00E8647B" w:rsidRPr="00120146">
          <w:rPr>
            <w:rStyle w:val="CPKeyword"/>
          </w:rPr>
          <w:delText>async</w:delText>
        </w:r>
        <w:r w:rsidR="00E8647B" w:rsidRPr="00E8647B">
          <w:delText xml:space="preserve"> Task&lt;</w:delText>
        </w:r>
        <w:r w:rsidR="00E8647B" w:rsidRPr="00120146">
          <w:rPr>
            <w:rStyle w:val="CPKeyword"/>
          </w:rPr>
          <w:delText>int</w:delText>
        </w:r>
        <w:r w:rsidR="00E8647B" w:rsidRPr="00E8647B">
          <w:delText>&gt; Count</w:delText>
        </w:r>
        <w:r w:rsidR="004117BC">
          <w:delText>Occurrences</w:delText>
        </w:r>
        <w:r w:rsidR="00E8647B" w:rsidRPr="00E8647B">
          <w:delText>InContentAsync(</w:delText>
        </w:r>
      </w:del>
    </w:p>
    <w:p w14:paraId="65D1BD06" w14:textId="0CF01E34" w:rsidR="00E8647B" w:rsidRPr="00E8647B" w:rsidRDefault="00120146">
      <w:pPr>
        <w:pStyle w:val="CDTX"/>
        <w:rPr>
          <w:del w:id="1860" w:author="Austen Frostad" w:date="2020-04-15T01:34:00Z"/>
        </w:rPr>
        <w:pPrChange w:id="1861" w:author="Austen Frostad" w:date="2020-04-15T01:37:00Z">
          <w:pPr>
            <w:pStyle w:val="CDT"/>
          </w:pPr>
        </w:pPrChange>
      </w:pPr>
      <w:del w:id="1862" w:author="Austen Frostad" w:date="2020-04-15T01:34:00Z">
        <w:r>
          <w:delText xml:space="preserve">      </w:delText>
        </w:r>
        <w:r w:rsidR="00E8647B" w:rsidRPr="00120146">
          <w:rPr>
            <w:rStyle w:val="CPKeyword"/>
          </w:rPr>
          <w:delText>byte</w:delText>
        </w:r>
        <w:r w:rsidR="00E8647B" w:rsidRPr="00E8647B">
          <w:delText xml:space="preserve">[] downloadData, </w:delText>
        </w:r>
        <w:r w:rsidR="00E8647B" w:rsidRPr="00120146">
          <w:rPr>
            <w:rStyle w:val="CPKeyword"/>
          </w:rPr>
          <w:delText>string</w:delText>
        </w:r>
        <w:r w:rsidR="00E8647B" w:rsidRPr="00E8647B">
          <w:delText xml:space="preserve"> findText)</w:delText>
        </w:r>
      </w:del>
    </w:p>
    <w:p w14:paraId="596EB324" w14:textId="702E6D04" w:rsidR="00E8647B" w:rsidRDefault="00120146">
      <w:pPr>
        <w:pStyle w:val="CDTX"/>
        <w:rPr>
          <w:del w:id="1863" w:author="Austen Frostad" w:date="2020-04-15T01:34:00Z"/>
        </w:rPr>
        <w:pPrChange w:id="1864" w:author="Austen Frostad" w:date="2020-04-15T01:37:00Z">
          <w:pPr>
            <w:pStyle w:val="CDT"/>
          </w:pPr>
        </w:pPrChange>
      </w:pPr>
      <w:del w:id="1865" w:author="Austen Frostad" w:date="2020-04-15T01:34:00Z">
        <w:r>
          <w:delText xml:space="preserve">  </w:delText>
        </w:r>
        <w:r w:rsidR="00E8647B" w:rsidRPr="00E8647B">
          <w:delText>{</w:delText>
        </w:r>
      </w:del>
    </w:p>
    <w:p w14:paraId="139A756F" w14:textId="08E654C2" w:rsidR="00120146" w:rsidRPr="006A27E5" w:rsidRDefault="00120146">
      <w:pPr>
        <w:pStyle w:val="CDTX"/>
        <w:rPr>
          <w:ins w:id="1866" w:author="Mark Michaelis" w:date="2019-11-01T19:07:00Z"/>
          <w:del w:id="1867" w:author="Austen Frostad" w:date="2020-04-15T01:34:00Z"/>
        </w:rPr>
        <w:pPrChange w:id="1868" w:author="Austen Frostad" w:date="2020-04-15T01:37:00Z">
          <w:pPr>
            <w:pStyle w:val="CDT"/>
          </w:pPr>
        </w:pPrChange>
      </w:pPr>
      <w:ins w:id="1869" w:author="Mark Michaelis" w:date="2019-11-01T19:07:00Z">
        <w:del w:id="1870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delText xml:space="preserve"> </w:delText>
          </w:r>
        </w:del>
      </w:ins>
      <w:del w:id="1871" w:author="Austen Frostad" w:date="2020-04-15T01:34:00Z">
        <w:r w:rsidR="009D2ABF">
          <w:delText>textOrruranceCount</w:delText>
        </w:r>
      </w:del>
      <w:ins w:id="1872" w:author="Mark Michaelis" w:date="2019-11-01T19:07:00Z">
        <w:del w:id="1873" w:author="Austen Frostad" w:date="2020-04-15T01:34:00Z">
          <w:r w:rsidRPr="006A27E5">
            <w:delText xml:space="preserve"> = 0;</w:delText>
          </w:r>
        </w:del>
      </w:ins>
    </w:p>
    <w:p w14:paraId="6B4A7B4B" w14:textId="6CFE4D83" w:rsidR="008B5BC9" w:rsidRPr="006A27E5" w:rsidRDefault="008B5BC9">
      <w:pPr>
        <w:pStyle w:val="CDTX"/>
        <w:rPr>
          <w:ins w:id="1874" w:author="Mark Michaelis" w:date="2019-11-01T19:07:00Z"/>
          <w:del w:id="1875" w:author="Austen Frostad" w:date="2020-04-15T01:34:00Z"/>
        </w:rPr>
        <w:pPrChange w:id="1876" w:author="Austen Frostad" w:date="2020-04-15T01:37:00Z">
          <w:pPr>
            <w:pStyle w:val="CDT"/>
          </w:pPr>
        </w:pPrChange>
      </w:pPr>
      <w:ins w:id="1877" w:author="Mark Michaelis" w:date="2019-11-01T19:07:00Z">
        <w:del w:id="1878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delText xml:space="preserve"> MemoryStream stream = </w:delText>
          </w:r>
          <w:r w:rsidRPr="006A27E5">
            <w:rPr>
              <w:rStyle w:val="CPKeyword"/>
            </w:rPr>
            <w:delText>new</w:delText>
          </w:r>
          <w:r w:rsidRPr="006A27E5">
            <w:delText xml:space="preserve"> MemoryStream(downloadData);</w:delText>
          </w:r>
        </w:del>
      </w:ins>
    </w:p>
    <w:p w14:paraId="2368E243" w14:textId="060B7C1D" w:rsidR="008B5BC9" w:rsidRPr="006A27E5" w:rsidRDefault="008B5BC9">
      <w:pPr>
        <w:pStyle w:val="CDTX"/>
        <w:rPr>
          <w:ins w:id="1879" w:author="Mark Michaelis" w:date="2019-11-01T19:07:00Z"/>
          <w:del w:id="1880" w:author="Austen Frostad" w:date="2020-04-15T01:34:00Z"/>
        </w:rPr>
        <w:pPrChange w:id="1881" w:author="Austen Frostad" w:date="2020-04-15T01:37:00Z">
          <w:pPr>
            <w:pStyle w:val="CDT"/>
          </w:pPr>
        </w:pPrChange>
      </w:pPr>
      <w:ins w:id="1882" w:author="Mark Michaelis" w:date="2019-11-01T19:07:00Z">
        <w:del w:id="1883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using</w:delText>
          </w:r>
          <w:r w:rsidRPr="006A27E5">
            <w:delText xml:space="preserve"> StreamReader reader = </w:delText>
          </w:r>
          <w:r w:rsidRPr="006A27E5">
            <w:rPr>
              <w:rStyle w:val="CPKeyword"/>
            </w:rPr>
            <w:delText>new</w:delText>
          </w:r>
          <w:r w:rsidRPr="006A27E5">
            <w:delText xml:space="preserve"> StreamReader(stream);</w:delText>
          </w:r>
        </w:del>
      </w:ins>
    </w:p>
    <w:p w14:paraId="09BCDB1E" w14:textId="37320A45" w:rsidR="008B5BC9" w:rsidRPr="006A27E5" w:rsidRDefault="008B5BC9">
      <w:pPr>
        <w:pStyle w:val="CDTX"/>
        <w:rPr>
          <w:ins w:id="1884" w:author="Mark Michaelis" w:date="2019-11-01T19:07:00Z"/>
          <w:del w:id="1885" w:author="Austen Frostad" w:date="2020-04-15T01:34:00Z"/>
        </w:rPr>
        <w:pPrChange w:id="1886" w:author="Austen Frostad" w:date="2020-04-15T01:37:00Z">
          <w:pPr>
            <w:pStyle w:val="CDT"/>
          </w:pPr>
        </w:pPrChange>
      </w:pPr>
      <w:ins w:id="1887" w:author="Mark Michaelis" w:date="2019-11-01T19:07:00Z">
        <w:del w:id="1888" w:author="Austen Frostad" w:date="2020-04-15T01:34:00Z">
          <w:r w:rsidRPr="006A27E5">
            <w:delText xml:space="preserve">  </w:delText>
          </w:r>
        </w:del>
      </w:ins>
    </w:p>
    <w:p w14:paraId="2D2EB8E9" w14:textId="0F140CAE" w:rsidR="008B5BC9" w:rsidRPr="006A27E5" w:rsidRDefault="008B5BC9">
      <w:pPr>
        <w:pStyle w:val="CDTX"/>
        <w:rPr>
          <w:ins w:id="1889" w:author="Mark Michaelis" w:date="2019-11-01T19:07:00Z"/>
          <w:del w:id="1890" w:author="Austen Frostad" w:date="2020-04-15T01:34:00Z"/>
        </w:rPr>
        <w:pPrChange w:id="1891" w:author="Austen Frostad" w:date="2020-04-15T01:37:00Z">
          <w:pPr>
            <w:pStyle w:val="CDT"/>
          </w:pPr>
        </w:pPrChange>
      </w:pPr>
      <w:ins w:id="1892" w:author="Mark Michaelis" w:date="2019-11-01T19:07:00Z">
        <w:del w:id="1893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delText xml:space="preserve"> findIndex = 0;</w:delText>
          </w:r>
        </w:del>
      </w:ins>
    </w:p>
    <w:p w14:paraId="74788028" w14:textId="4E8BE5C1" w:rsidR="008B5BC9" w:rsidRPr="006A27E5" w:rsidRDefault="008B5BC9">
      <w:pPr>
        <w:pStyle w:val="CDTX"/>
        <w:rPr>
          <w:ins w:id="1894" w:author="Mark Michaelis" w:date="2019-11-01T19:07:00Z"/>
          <w:del w:id="1895" w:author="Austen Frostad" w:date="2020-04-15T01:34:00Z"/>
        </w:rPr>
        <w:pPrChange w:id="1896" w:author="Austen Frostad" w:date="2020-04-15T01:37:00Z">
          <w:pPr>
            <w:pStyle w:val="CDT"/>
          </w:pPr>
        </w:pPrChange>
      </w:pPr>
      <w:ins w:id="1897" w:author="Mark Michaelis" w:date="2019-11-01T19:07:00Z">
        <w:del w:id="1898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int</w:delText>
          </w:r>
          <w:r w:rsidRPr="006A27E5">
            <w:delText xml:space="preserve"> length = 0;</w:delText>
          </w:r>
        </w:del>
      </w:ins>
    </w:p>
    <w:p w14:paraId="4DD9839A" w14:textId="11B9D090" w:rsidR="008B5BC9" w:rsidRPr="006A27E5" w:rsidRDefault="008B5BC9">
      <w:pPr>
        <w:pStyle w:val="CDTX"/>
        <w:rPr>
          <w:ins w:id="1899" w:author="Mark Michaelis" w:date="2019-11-01T19:07:00Z"/>
          <w:del w:id="1900" w:author="Austen Frostad" w:date="2020-04-15T01:34:00Z"/>
        </w:rPr>
        <w:pPrChange w:id="1901" w:author="Austen Frostad" w:date="2020-04-15T01:37:00Z">
          <w:pPr>
            <w:pStyle w:val="CDT"/>
          </w:pPr>
        </w:pPrChange>
      </w:pPr>
      <w:ins w:id="1902" w:author="Mark Michaelis" w:date="2019-11-01T19:07:00Z">
        <w:del w:id="1903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do</w:delText>
          </w:r>
        </w:del>
      </w:ins>
    </w:p>
    <w:p w14:paraId="2C9A9B90" w14:textId="550AC429" w:rsidR="008B5BC9" w:rsidRPr="006A27E5" w:rsidRDefault="008B5BC9">
      <w:pPr>
        <w:pStyle w:val="CDTX"/>
        <w:rPr>
          <w:ins w:id="1904" w:author="Mark Michaelis" w:date="2019-11-01T19:07:00Z"/>
          <w:del w:id="1905" w:author="Austen Frostad" w:date="2020-04-15T01:34:00Z"/>
        </w:rPr>
        <w:pPrChange w:id="1906" w:author="Austen Frostad" w:date="2020-04-15T01:37:00Z">
          <w:pPr>
            <w:pStyle w:val="CDT"/>
          </w:pPr>
        </w:pPrChange>
      </w:pPr>
      <w:ins w:id="1907" w:author="Mark Michaelis" w:date="2019-11-01T19:07:00Z">
        <w:del w:id="1908" w:author="Austen Frostad" w:date="2020-04-15T01:34:00Z">
          <w:r w:rsidRPr="006A27E5">
            <w:delText xml:space="preserve">      {</w:delText>
          </w:r>
        </w:del>
      </w:ins>
    </w:p>
    <w:p w14:paraId="424EBD60" w14:textId="3FBA2FE6" w:rsidR="008B5BC9" w:rsidRPr="006A27E5" w:rsidRDefault="008B5BC9">
      <w:pPr>
        <w:pStyle w:val="CDTX"/>
        <w:rPr>
          <w:ins w:id="1909" w:author="Mark Michaelis" w:date="2019-11-01T19:07:00Z"/>
          <w:del w:id="1910" w:author="Austen Frostad" w:date="2020-04-15T01:34:00Z"/>
        </w:rPr>
        <w:pPrChange w:id="1911" w:author="Austen Frostad" w:date="2020-04-15T01:37:00Z">
          <w:pPr>
            <w:pStyle w:val="CDT"/>
          </w:pPr>
        </w:pPrChange>
      </w:pPr>
      <w:ins w:id="1912" w:author="Mark Michaelis" w:date="2019-11-01T19:07:00Z">
        <w:del w:id="1913" w:author="Austen Frostad" w:date="2020-04-15T01:34:00Z">
          <w:r w:rsidRPr="006A27E5">
            <w:delText xml:space="preserve">          </w:delText>
          </w:r>
          <w:r w:rsidRPr="006A27E5">
            <w:rPr>
              <w:rStyle w:val="CPKeyword"/>
            </w:rPr>
            <w:delText>char</w:delText>
          </w:r>
          <w:r w:rsidRPr="006A27E5">
            <w:delText xml:space="preserve">[] data = </w:delText>
          </w:r>
          <w:r w:rsidRPr="006A27E5">
            <w:rPr>
              <w:rStyle w:val="CPKeyword"/>
            </w:rPr>
            <w:delText>new</w:delText>
          </w:r>
          <w:r w:rsidRPr="006A27E5">
            <w:delText xml:space="preserve"> </w:delText>
          </w:r>
          <w:r w:rsidRPr="006A27E5">
            <w:rPr>
              <w:rStyle w:val="CPKeyword"/>
            </w:rPr>
            <w:delText>char</w:delText>
          </w:r>
          <w:r w:rsidRPr="006A27E5">
            <w:delText>[reader.BaseStream.Length];</w:delText>
          </w:r>
        </w:del>
      </w:ins>
    </w:p>
    <w:p w14:paraId="61C3F273" w14:textId="6468B54D" w:rsidR="008B5BC9" w:rsidRPr="006A27E5" w:rsidRDefault="008B5BC9">
      <w:pPr>
        <w:pStyle w:val="CDTX"/>
        <w:rPr>
          <w:ins w:id="1914" w:author="Mark Michaelis" w:date="2019-11-01T19:07:00Z"/>
          <w:del w:id="1915" w:author="Austen Frostad" w:date="2020-04-15T01:34:00Z"/>
        </w:rPr>
        <w:pPrChange w:id="1916" w:author="Austen Frostad" w:date="2020-04-15T01:37:00Z">
          <w:pPr>
            <w:pStyle w:val="CDTGrayline"/>
          </w:pPr>
        </w:pPrChange>
      </w:pPr>
      <w:ins w:id="1917" w:author="Mark Michaelis" w:date="2019-11-01T19:07:00Z">
        <w:del w:id="1918" w:author="Austen Frostad" w:date="2020-04-15T01:34:00Z">
          <w:r w:rsidRPr="006A27E5">
            <w:delText xml:space="preserve">          length = </w:delText>
          </w:r>
          <w:r w:rsidRPr="006A27E5">
            <w:rPr>
              <w:rStyle w:val="E4CPKeyword"/>
            </w:rPr>
            <w:delText>await</w:delText>
          </w:r>
          <w:r w:rsidRPr="006A27E5">
            <w:delText xml:space="preserve"> reader.</w:delText>
          </w:r>
          <w:r w:rsidRPr="006A27E5">
            <w:rPr>
              <w:rStyle w:val="E4"/>
            </w:rPr>
            <w:delText>ReadAsync(data)</w:delText>
          </w:r>
          <w:r w:rsidRPr="006A27E5">
            <w:delText>;</w:delText>
          </w:r>
        </w:del>
      </w:ins>
    </w:p>
    <w:p w14:paraId="3539192B" w14:textId="129BBD7A" w:rsidR="008B5BC9" w:rsidRPr="006A27E5" w:rsidRDefault="008B5BC9">
      <w:pPr>
        <w:pStyle w:val="CDTX"/>
        <w:rPr>
          <w:ins w:id="1919" w:author="Mark Michaelis" w:date="2019-11-01T19:07:00Z"/>
          <w:del w:id="1920" w:author="Austen Frostad" w:date="2020-04-15T01:34:00Z"/>
        </w:rPr>
        <w:pPrChange w:id="1921" w:author="Austen Frostad" w:date="2020-04-15T01:37:00Z">
          <w:pPr>
            <w:pStyle w:val="CDT"/>
          </w:pPr>
        </w:pPrChange>
      </w:pPr>
      <w:ins w:id="1922" w:author="Mark Michaelis" w:date="2019-11-01T19:07:00Z">
        <w:del w:id="1923" w:author="Austen Frostad" w:date="2020-04-15T01:34:00Z">
          <w:r w:rsidRPr="006A27E5">
            <w:delText xml:space="preserve">          </w:delText>
          </w:r>
          <w:r w:rsidRPr="006A27E5">
            <w:rPr>
              <w:rStyle w:val="CPKeyword"/>
            </w:rPr>
            <w:delText>for</w:delText>
          </w:r>
          <w:r w:rsidRPr="006A27E5">
            <w:delText xml:space="preserve"> (</w:delText>
          </w:r>
          <w:r w:rsidRPr="006A27E5">
            <w:rPr>
              <w:rStyle w:val="CPKeyword"/>
            </w:rPr>
            <w:delText>int</w:delText>
          </w:r>
          <w:r w:rsidRPr="006A27E5">
            <w:delText xml:space="preserve"> i = 0; i &lt; length; i++)</w:delText>
          </w:r>
        </w:del>
      </w:ins>
    </w:p>
    <w:p w14:paraId="6A8755F8" w14:textId="2BD7913E" w:rsidR="008B5BC9" w:rsidRPr="006A27E5" w:rsidRDefault="008B5BC9">
      <w:pPr>
        <w:pStyle w:val="CDTX"/>
        <w:rPr>
          <w:ins w:id="1924" w:author="Mark Michaelis" w:date="2019-11-01T19:07:00Z"/>
          <w:del w:id="1925" w:author="Austen Frostad" w:date="2020-04-15T01:34:00Z"/>
        </w:rPr>
        <w:pPrChange w:id="1926" w:author="Austen Frostad" w:date="2020-04-15T01:37:00Z">
          <w:pPr>
            <w:pStyle w:val="CDT"/>
          </w:pPr>
        </w:pPrChange>
      </w:pPr>
      <w:ins w:id="1927" w:author="Mark Michaelis" w:date="2019-11-01T19:07:00Z">
        <w:del w:id="1928" w:author="Austen Frostad" w:date="2020-04-15T01:34:00Z">
          <w:r w:rsidRPr="006A27E5">
            <w:delText xml:space="preserve">          {</w:delText>
          </w:r>
        </w:del>
      </w:ins>
    </w:p>
    <w:p w14:paraId="64F9F2A5" w14:textId="7D6C380E" w:rsidR="008B5BC9" w:rsidRPr="006A27E5" w:rsidRDefault="008B5BC9">
      <w:pPr>
        <w:pStyle w:val="CDTX"/>
        <w:rPr>
          <w:ins w:id="1929" w:author="Mark Michaelis" w:date="2019-11-01T19:07:00Z"/>
          <w:del w:id="1930" w:author="Austen Frostad" w:date="2020-04-15T01:34:00Z"/>
        </w:rPr>
        <w:pPrChange w:id="1931" w:author="Austen Frostad" w:date="2020-04-15T01:37:00Z">
          <w:pPr>
            <w:pStyle w:val="CDT"/>
          </w:pPr>
        </w:pPrChange>
      </w:pPr>
      <w:ins w:id="1932" w:author="Mark Michaelis" w:date="2019-11-01T19:07:00Z">
        <w:del w:id="1933" w:author="Austen Frostad" w:date="2020-04-15T01:34:00Z">
          <w:r w:rsidRPr="006A27E5">
            <w:delText xml:space="preserve">              </w:delText>
          </w:r>
          <w:r w:rsidRPr="006A27E5">
            <w:rPr>
              <w:rStyle w:val="CPKeyword"/>
            </w:rPr>
            <w:delText>if</w:delText>
          </w:r>
          <w:r w:rsidRPr="006A27E5">
            <w:delText xml:space="preserve"> (findText[findIndex] == data[i])</w:delText>
          </w:r>
        </w:del>
      </w:ins>
    </w:p>
    <w:p w14:paraId="63DE7ED4" w14:textId="541E66A7" w:rsidR="008B5BC9" w:rsidRPr="006A27E5" w:rsidRDefault="008B5BC9">
      <w:pPr>
        <w:pStyle w:val="CDTX"/>
        <w:rPr>
          <w:ins w:id="1934" w:author="Mark Michaelis" w:date="2019-11-01T19:07:00Z"/>
          <w:del w:id="1935" w:author="Austen Frostad" w:date="2020-04-15T01:34:00Z"/>
        </w:rPr>
        <w:pPrChange w:id="1936" w:author="Austen Frostad" w:date="2020-04-15T01:37:00Z">
          <w:pPr>
            <w:pStyle w:val="CDT"/>
          </w:pPr>
        </w:pPrChange>
      </w:pPr>
      <w:ins w:id="1937" w:author="Mark Michaelis" w:date="2019-11-01T19:07:00Z">
        <w:del w:id="1938" w:author="Austen Frostad" w:date="2020-04-15T01:34:00Z">
          <w:r w:rsidRPr="006A27E5">
            <w:delText xml:space="preserve">              {</w:delText>
          </w:r>
        </w:del>
      </w:ins>
    </w:p>
    <w:p w14:paraId="69B47184" w14:textId="31A47C7D" w:rsidR="008B5BC9" w:rsidRPr="006A27E5" w:rsidRDefault="008B5BC9">
      <w:pPr>
        <w:pStyle w:val="CDTX"/>
        <w:rPr>
          <w:ins w:id="1939" w:author="Mark Michaelis" w:date="2019-11-01T19:07:00Z"/>
          <w:del w:id="1940" w:author="Austen Frostad" w:date="2020-04-15T01:34:00Z"/>
        </w:rPr>
        <w:pPrChange w:id="1941" w:author="Austen Frostad" w:date="2020-04-15T01:37:00Z">
          <w:pPr>
            <w:pStyle w:val="CDT"/>
          </w:pPr>
        </w:pPrChange>
      </w:pPr>
      <w:ins w:id="1942" w:author="Mark Michaelis" w:date="2019-11-01T19:07:00Z">
        <w:del w:id="1943" w:author="Austen Frostad" w:date="2020-04-15T01:34:00Z">
          <w:r w:rsidRPr="006A27E5">
            <w:delText xml:space="preserve">                  findIndex++;</w:delText>
          </w:r>
        </w:del>
      </w:ins>
    </w:p>
    <w:p w14:paraId="4A73C160" w14:textId="6784E0D0" w:rsidR="008B5BC9" w:rsidRPr="006A27E5" w:rsidRDefault="008B5BC9">
      <w:pPr>
        <w:pStyle w:val="CDTX"/>
        <w:rPr>
          <w:ins w:id="1944" w:author="Mark Michaelis" w:date="2019-11-01T19:07:00Z"/>
          <w:del w:id="1945" w:author="Austen Frostad" w:date="2020-04-15T01:34:00Z"/>
        </w:rPr>
        <w:pPrChange w:id="1946" w:author="Austen Frostad" w:date="2020-04-15T01:37:00Z">
          <w:pPr>
            <w:pStyle w:val="CDT"/>
          </w:pPr>
        </w:pPrChange>
      </w:pPr>
      <w:ins w:id="1947" w:author="Mark Michaelis" w:date="2019-11-01T19:07:00Z">
        <w:del w:id="1948" w:author="Austen Frostad" w:date="2020-04-15T01:34:00Z">
          <w:r w:rsidRPr="006A27E5">
            <w:delText xml:space="preserve">                  </w:delText>
          </w:r>
          <w:r w:rsidRPr="006A27E5">
            <w:rPr>
              <w:rStyle w:val="CPKeyword"/>
            </w:rPr>
            <w:delText>if</w:delText>
          </w:r>
          <w:r w:rsidRPr="006A27E5">
            <w:delText xml:space="preserve"> (findIndex == findText.Length)</w:delText>
          </w:r>
        </w:del>
      </w:ins>
    </w:p>
    <w:p w14:paraId="55CE5358" w14:textId="06AB0E24" w:rsidR="008B5BC9" w:rsidRPr="006A27E5" w:rsidRDefault="008B5BC9">
      <w:pPr>
        <w:pStyle w:val="CDTX"/>
        <w:rPr>
          <w:ins w:id="1949" w:author="Mark Michaelis" w:date="2019-11-01T19:07:00Z"/>
          <w:del w:id="1950" w:author="Austen Frostad" w:date="2020-04-15T01:34:00Z"/>
        </w:rPr>
        <w:pPrChange w:id="1951" w:author="Austen Frostad" w:date="2020-04-15T01:37:00Z">
          <w:pPr>
            <w:pStyle w:val="CDT"/>
          </w:pPr>
        </w:pPrChange>
      </w:pPr>
      <w:ins w:id="1952" w:author="Mark Michaelis" w:date="2019-11-01T19:07:00Z">
        <w:del w:id="1953" w:author="Austen Frostad" w:date="2020-04-15T01:34:00Z">
          <w:r w:rsidRPr="006A27E5">
            <w:delText xml:space="preserve">                  {</w:delText>
          </w:r>
        </w:del>
      </w:ins>
    </w:p>
    <w:p w14:paraId="67603E25" w14:textId="6AFE6984" w:rsidR="008B5BC9" w:rsidRPr="006A27E5" w:rsidRDefault="008B5BC9">
      <w:pPr>
        <w:pStyle w:val="CDTX"/>
        <w:rPr>
          <w:ins w:id="1954" w:author="Mark Michaelis" w:date="2019-11-01T19:07:00Z"/>
          <w:del w:id="1955" w:author="Austen Frostad" w:date="2020-04-15T01:34:00Z"/>
        </w:rPr>
        <w:pPrChange w:id="1956" w:author="Austen Frostad" w:date="2020-04-15T01:37:00Z">
          <w:pPr>
            <w:pStyle w:val="CDT"/>
          </w:pPr>
        </w:pPrChange>
      </w:pPr>
      <w:ins w:id="1957" w:author="Mark Michaelis" w:date="2019-11-01T19:07:00Z">
        <w:del w:id="1958" w:author="Austen Frostad" w:date="2020-04-15T01:34:00Z">
          <w:r w:rsidRPr="006A27E5">
            <w:delText xml:space="preserve">                      </w:delText>
          </w:r>
          <w:r w:rsidRPr="006A27E5">
            <w:rPr>
              <w:color w:val="008000"/>
            </w:rPr>
            <w:delText>// Text was found</w:delText>
          </w:r>
        </w:del>
      </w:ins>
    </w:p>
    <w:p w14:paraId="723CEFD9" w14:textId="6BB9F22A" w:rsidR="008B5BC9" w:rsidRPr="006A27E5" w:rsidRDefault="008B5BC9">
      <w:pPr>
        <w:pStyle w:val="CDTX"/>
        <w:rPr>
          <w:ins w:id="1959" w:author="Mark Michaelis" w:date="2019-11-01T19:07:00Z"/>
          <w:del w:id="1960" w:author="Austen Frostad" w:date="2020-04-15T01:34:00Z"/>
        </w:rPr>
        <w:pPrChange w:id="1961" w:author="Austen Frostad" w:date="2020-04-15T01:37:00Z">
          <w:pPr>
            <w:pStyle w:val="CDT"/>
          </w:pPr>
        </w:pPrChange>
      </w:pPr>
      <w:ins w:id="1962" w:author="Mark Michaelis" w:date="2019-11-01T19:07:00Z">
        <w:del w:id="1963" w:author="Austen Frostad" w:date="2020-04-15T01:34:00Z">
          <w:r w:rsidRPr="006A27E5">
            <w:delText xml:space="preserve">                      </w:delText>
          </w:r>
        </w:del>
      </w:ins>
      <w:del w:id="1964" w:author="Austen Frostad" w:date="2020-04-15T01:34:00Z">
        <w:r w:rsidR="009D2ABF">
          <w:delText>textOrruranceCount</w:delText>
        </w:r>
      </w:del>
      <w:ins w:id="1965" w:author="Mark Michaelis" w:date="2019-11-01T19:07:00Z">
        <w:del w:id="1966" w:author="Austen Frostad" w:date="2020-04-15T01:34:00Z">
          <w:r w:rsidRPr="006A27E5">
            <w:delText>++;</w:delText>
          </w:r>
        </w:del>
      </w:ins>
    </w:p>
    <w:p w14:paraId="26CA52F1" w14:textId="38564857" w:rsidR="008B5BC9" w:rsidRPr="006A27E5" w:rsidRDefault="008B5BC9">
      <w:pPr>
        <w:pStyle w:val="CDTX"/>
        <w:rPr>
          <w:ins w:id="1967" w:author="Mark Michaelis" w:date="2019-11-01T19:07:00Z"/>
          <w:del w:id="1968" w:author="Austen Frostad" w:date="2020-04-15T01:34:00Z"/>
        </w:rPr>
        <w:pPrChange w:id="1969" w:author="Austen Frostad" w:date="2020-04-15T01:37:00Z">
          <w:pPr>
            <w:pStyle w:val="CDT"/>
          </w:pPr>
        </w:pPrChange>
      </w:pPr>
      <w:ins w:id="1970" w:author="Mark Michaelis" w:date="2019-11-01T19:07:00Z">
        <w:del w:id="1971" w:author="Austen Frostad" w:date="2020-04-15T01:34:00Z">
          <w:r w:rsidRPr="006A27E5">
            <w:delText xml:space="preserve">                      findIndex = 0;</w:delText>
          </w:r>
        </w:del>
      </w:ins>
    </w:p>
    <w:p w14:paraId="3ADCABD0" w14:textId="70B69640" w:rsidR="008B5BC9" w:rsidRPr="006A27E5" w:rsidRDefault="008B5BC9">
      <w:pPr>
        <w:pStyle w:val="CDTX"/>
        <w:rPr>
          <w:ins w:id="1972" w:author="Mark Michaelis" w:date="2019-11-01T19:07:00Z"/>
          <w:del w:id="1973" w:author="Austen Frostad" w:date="2020-04-15T01:34:00Z"/>
        </w:rPr>
        <w:pPrChange w:id="1974" w:author="Austen Frostad" w:date="2020-04-15T01:37:00Z">
          <w:pPr>
            <w:pStyle w:val="CDT"/>
          </w:pPr>
        </w:pPrChange>
      </w:pPr>
      <w:ins w:id="1975" w:author="Mark Michaelis" w:date="2019-11-01T19:07:00Z">
        <w:del w:id="1976" w:author="Austen Frostad" w:date="2020-04-15T01:34:00Z">
          <w:r w:rsidRPr="006A27E5">
            <w:delText xml:space="preserve">                  }</w:delText>
          </w:r>
        </w:del>
      </w:ins>
    </w:p>
    <w:p w14:paraId="3EB8103F" w14:textId="7F7B5B7A" w:rsidR="008B5BC9" w:rsidRPr="006A27E5" w:rsidRDefault="008B5BC9">
      <w:pPr>
        <w:pStyle w:val="CDTX"/>
        <w:rPr>
          <w:ins w:id="1977" w:author="Mark Michaelis" w:date="2019-11-01T19:07:00Z"/>
          <w:del w:id="1978" w:author="Austen Frostad" w:date="2020-04-15T01:34:00Z"/>
        </w:rPr>
        <w:pPrChange w:id="1979" w:author="Austen Frostad" w:date="2020-04-15T01:37:00Z">
          <w:pPr>
            <w:pStyle w:val="CDT"/>
          </w:pPr>
        </w:pPrChange>
      </w:pPr>
      <w:ins w:id="1980" w:author="Mark Michaelis" w:date="2019-11-01T19:07:00Z">
        <w:del w:id="1981" w:author="Austen Frostad" w:date="2020-04-15T01:34:00Z">
          <w:r w:rsidRPr="006A27E5">
            <w:delText xml:space="preserve">              }</w:delText>
          </w:r>
        </w:del>
      </w:ins>
    </w:p>
    <w:p w14:paraId="365417E1" w14:textId="0290B2D1" w:rsidR="008B5BC9" w:rsidRPr="006A27E5" w:rsidRDefault="008B5BC9">
      <w:pPr>
        <w:pStyle w:val="CDTX"/>
        <w:rPr>
          <w:ins w:id="1982" w:author="Mark Michaelis" w:date="2019-11-01T19:07:00Z"/>
          <w:del w:id="1983" w:author="Austen Frostad" w:date="2020-04-15T01:34:00Z"/>
        </w:rPr>
        <w:pPrChange w:id="1984" w:author="Austen Frostad" w:date="2020-04-15T01:37:00Z">
          <w:pPr>
            <w:pStyle w:val="CDT"/>
          </w:pPr>
        </w:pPrChange>
      </w:pPr>
      <w:ins w:id="1985" w:author="Mark Michaelis" w:date="2019-11-01T19:07:00Z">
        <w:del w:id="1986" w:author="Austen Frostad" w:date="2020-04-15T01:34:00Z">
          <w:r w:rsidRPr="006A27E5">
            <w:delText xml:space="preserve">              </w:delText>
          </w:r>
          <w:r w:rsidRPr="006A27E5">
            <w:rPr>
              <w:rStyle w:val="CPKeyword"/>
            </w:rPr>
            <w:delText>else</w:delText>
          </w:r>
        </w:del>
      </w:ins>
    </w:p>
    <w:p w14:paraId="5324E828" w14:textId="27FA92CD" w:rsidR="008B5BC9" w:rsidRPr="006A27E5" w:rsidRDefault="008B5BC9">
      <w:pPr>
        <w:pStyle w:val="CDTX"/>
        <w:rPr>
          <w:ins w:id="1987" w:author="Mark Michaelis" w:date="2019-11-01T19:07:00Z"/>
          <w:del w:id="1988" w:author="Austen Frostad" w:date="2020-04-15T01:34:00Z"/>
        </w:rPr>
        <w:pPrChange w:id="1989" w:author="Austen Frostad" w:date="2020-04-15T01:37:00Z">
          <w:pPr>
            <w:pStyle w:val="CDT"/>
          </w:pPr>
        </w:pPrChange>
      </w:pPr>
      <w:ins w:id="1990" w:author="Mark Michaelis" w:date="2019-11-01T19:07:00Z">
        <w:del w:id="1991" w:author="Austen Frostad" w:date="2020-04-15T01:34:00Z">
          <w:r w:rsidRPr="006A27E5">
            <w:delText xml:space="preserve">              {</w:delText>
          </w:r>
        </w:del>
      </w:ins>
    </w:p>
    <w:p w14:paraId="49EB2311" w14:textId="3E535EF6" w:rsidR="008B5BC9" w:rsidRPr="006A27E5" w:rsidRDefault="008B5BC9">
      <w:pPr>
        <w:pStyle w:val="CDTX"/>
        <w:rPr>
          <w:ins w:id="1992" w:author="Mark Michaelis" w:date="2019-11-01T19:07:00Z"/>
          <w:del w:id="1993" w:author="Austen Frostad" w:date="2020-04-15T01:34:00Z"/>
        </w:rPr>
        <w:pPrChange w:id="1994" w:author="Austen Frostad" w:date="2020-04-15T01:37:00Z">
          <w:pPr>
            <w:pStyle w:val="CDT"/>
          </w:pPr>
        </w:pPrChange>
      </w:pPr>
      <w:ins w:id="1995" w:author="Mark Michaelis" w:date="2019-11-01T19:07:00Z">
        <w:del w:id="1996" w:author="Austen Frostad" w:date="2020-04-15T01:34:00Z">
          <w:r w:rsidRPr="006A27E5">
            <w:delText xml:space="preserve">                  findIndex = 0;</w:delText>
          </w:r>
        </w:del>
      </w:ins>
    </w:p>
    <w:p w14:paraId="5CAD2987" w14:textId="7CB899F2" w:rsidR="008B5BC9" w:rsidRPr="006A27E5" w:rsidRDefault="008B5BC9">
      <w:pPr>
        <w:pStyle w:val="CDTX"/>
        <w:rPr>
          <w:ins w:id="1997" w:author="Mark Michaelis" w:date="2019-11-01T19:07:00Z"/>
          <w:del w:id="1998" w:author="Austen Frostad" w:date="2020-04-15T01:34:00Z"/>
        </w:rPr>
        <w:pPrChange w:id="1999" w:author="Austen Frostad" w:date="2020-04-15T01:37:00Z">
          <w:pPr>
            <w:pStyle w:val="CDT"/>
          </w:pPr>
        </w:pPrChange>
      </w:pPr>
      <w:ins w:id="2000" w:author="Mark Michaelis" w:date="2019-11-01T19:07:00Z">
        <w:del w:id="2001" w:author="Austen Frostad" w:date="2020-04-15T01:34:00Z">
          <w:r w:rsidRPr="006A27E5">
            <w:delText xml:space="preserve">              }</w:delText>
          </w:r>
        </w:del>
      </w:ins>
    </w:p>
    <w:p w14:paraId="7A1EFE86" w14:textId="294781D2" w:rsidR="008B5BC9" w:rsidRPr="006A27E5" w:rsidRDefault="008B5BC9">
      <w:pPr>
        <w:pStyle w:val="CDTX"/>
        <w:rPr>
          <w:ins w:id="2002" w:author="Mark Michaelis" w:date="2019-11-01T19:07:00Z"/>
          <w:del w:id="2003" w:author="Austen Frostad" w:date="2020-04-15T01:34:00Z"/>
        </w:rPr>
        <w:pPrChange w:id="2004" w:author="Austen Frostad" w:date="2020-04-15T01:37:00Z">
          <w:pPr>
            <w:pStyle w:val="CDT"/>
          </w:pPr>
        </w:pPrChange>
      </w:pPr>
      <w:ins w:id="2005" w:author="Mark Michaelis" w:date="2019-11-01T19:07:00Z">
        <w:del w:id="2006" w:author="Austen Frostad" w:date="2020-04-15T01:34:00Z">
          <w:r w:rsidRPr="006A27E5">
            <w:delText xml:space="preserve">          }</w:delText>
          </w:r>
        </w:del>
      </w:ins>
    </w:p>
    <w:p w14:paraId="12175CC2" w14:textId="7FFDFF10" w:rsidR="008B5BC9" w:rsidRPr="006A27E5" w:rsidRDefault="008B5BC9">
      <w:pPr>
        <w:pStyle w:val="CDTX"/>
        <w:rPr>
          <w:ins w:id="2007" w:author="Mark Michaelis" w:date="2019-11-01T19:07:00Z"/>
          <w:del w:id="2008" w:author="Austen Frostad" w:date="2020-04-15T01:34:00Z"/>
        </w:rPr>
        <w:pPrChange w:id="2009" w:author="Austen Frostad" w:date="2020-04-15T01:37:00Z">
          <w:pPr>
            <w:pStyle w:val="CDT"/>
          </w:pPr>
        </w:pPrChange>
      </w:pPr>
      <w:ins w:id="2010" w:author="Mark Michaelis" w:date="2019-11-01T19:07:00Z">
        <w:del w:id="2011" w:author="Austen Frostad" w:date="2020-04-15T01:34:00Z">
          <w:r w:rsidRPr="006A27E5">
            <w:delText xml:space="preserve">      }</w:delText>
          </w:r>
        </w:del>
      </w:ins>
    </w:p>
    <w:p w14:paraId="254E3E8B" w14:textId="08F6D5CA" w:rsidR="008B5BC9" w:rsidRPr="006A27E5" w:rsidRDefault="008B5BC9">
      <w:pPr>
        <w:pStyle w:val="CDTX"/>
        <w:rPr>
          <w:ins w:id="2012" w:author="Mark Michaelis" w:date="2019-11-01T19:07:00Z"/>
          <w:del w:id="2013" w:author="Austen Frostad" w:date="2020-04-15T01:34:00Z"/>
        </w:rPr>
        <w:pPrChange w:id="2014" w:author="Austen Frostad" w:date="2020-04-15T01:37:00Z">
          <w:pPr>
            <w:pStyle w:val="CDT"/>
          </w:pPr>
        </w:pPrChange>
      </w:pPr>
      <w:ins w:id="2015" w:author="Mark Michaelis" w:date="2019-11-01T19:07:00Z">
        <w:del w:id="2016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while</w:delText>
          </w:r>
          <w:r w:rsidRPr="006A27E5">
            <w:delText xml:space="preserve"> (length != 0);</w:delText>
          </w:r>
        </w:del>
      </w:ins>
    </w:p>
    <w:p w14:paraId="45C21996" w14:textId="0CCD25E5" w:rsidR="008B5BC9" w:rsidRPr="006A27E5" w:rsidRDefault="008B5BC9">
      <w:pPr>
        <w:pStyle w:val="CDTX"/>
        <w:rPr>
          <w:ins w:id="2017" w:author="Mark Michaelis" w:date="2019-11-01T19:07:00Z"/>
          <w:del w:id="2018" w:author="Austen Frostad" w:date="2020-04-15T01:34:00Z"/>
        </w:rPr>
        <w:pPrChange w:id="2019" w:author="Austen Frostad" w:date="2020-04-15T01:37:00Z">
          <w:pPr>
            <w:pStyle w:val="CDT"/>
          </w:pPr>
        </w:pPrChange>
      </w:pPr>
      <w:ins w:id="2020" w:author="Mark Michaelis" w:date="2019-11-01T19:07:00Z">
        <w:del w:id="2021" w:author="Austen Frostad" w:date="2020-04-15T01:34:00Z">
          <w:r w:rsidRPr="006A27E5">
            <w:delText xml:space="preserve">  </w:delText>
          </w:r>
        </w:del>
      </w:ins>
    </w:p>
    <w:p w14:paraId="425C6715" w14:textId="6F5997DE" w:rsidR="008B5BC9" w:rsidRPr="006A27E5" w:rsidRDefault="008B5BC9">
      <w:pPr>
        <w:pStyle w:val="CDTX"/>
        <w:rPr>
          <w:ins w:id="2022" w:author="Mark Michaelis" w:date="2019-11-01T19:07:00Z"/>
          <w:del w:id="2023" w:author="Austen Frostad" w:date="2020-04-15T01:34:00Z"/>
        </w:rPr>
        <w:pPrChange w:id="2024" w:author="Austen Frostad" w:date="2020-04-15T01:37:00Z">
          <w:pPr>
            <w:pStyle w:val="CDT"/>
          </w:pPr>
        </w:pPrChange>
      </w:pPr>
      <w:ins w:id="2025" w:author="Mark Michaelis" w:date="2019-11-01T19:07:00Z">
        <w:del w:id="2026" w:author="Austen Frostad" w:date="2020-04-15T01:34:00Z">
          <w:r w:rsidRPr="006A27E5">
            <w:delText xml:space="preserve">      </w:delText>
          </w:r>
          <w:r w:rsidRPr="006A27E5">
            <w:rPr>
              <w:rStyle w:val="CPKeyword"/>
            </w:rPr>
            <w:delText>return</w:delText>
          </w:r>
          <w:r w:rsidRPr="006A27E5">
            <w:delText xml:space="preserve"> </w:delText>
          </w:r>
        </w:del>
      </w:ins>
      <w:del w:id="2027" w:author="Austen Frostad" w:date="2020-04-15T01:34:00Z">
        <w:r w:rsidR="009D2ABF">
          <w:delText>textOrruranceCount</w:delText>
        </w:r>
      </w:del>
      <w:ins w:id="2028" w:author="Mark Michaelis" w:date="2019-11-01T19:07:00Z">
        <w:del w:id="2029" w:author="Austen Frostad" w:date="2020-04-15T01:34:00Z">
          <w:r w:rsidRPr="006A27E5">
            <w:delText>;</w:delText>
          </w:r>
        </w:del>
      </w:ins>
    </w:p>
    <w:p w14:paraId="28DE761C" w14:textId="108866BE" w:rsidR="008B5BC9" w:rsidRDefault="008B5BC9">
      <w:pPr>
        <w:pStyle w:val="CDTX"/>
        <w:rPr>
          <w:del w:id="2030" w:author="Austen Frostad" w:date="2020-04-15T01:34:00Z"/>
        </w:rPr>
        <w:pPrChange w:id="2031" w:author="Austen Frostad" w:date="2020-04-15T01:37:00Z">
          <w:pPr>
            <w:pStyle w:val="CDT"/>
          </w:pPr>
        </w:pPrChange>
      </w:pPr>
      <w:ins w:id="2032" w:author="Mark Michaelis" w:date="2019-11-01T19:07:00Z">
        <w:del w:id="2033" w:author="Austen Frostad" w:date="2020-04-15T01:34:00Z">
          <w:r w:rsidRPr="006A27E5">
            <w:delText xml:space="preserve">  }</w:delText>
          </w:r>
        </w:del>
      </w:ins>
    </w:p>
    <w:p w14:paraId="1E11CA80" w14:textId="7E64020A" w:rsidR="008B5BC9" w:rsidRPr="006F5FE7" w:rsidDel="002F3048" w:rsidRDefault="008B5BC9">
      <w:pPr>
        <w:pStyle w:val="CDTX"/>
        <w:rPr>
          <w:del w:id="2034" w:author="Mark Michaelis" w:date="2020-04-13T14:48:00Z"/>
        </w:rPr>
        <w:pPrChange w:id="2035" w:author="Austen Frostad" w:date="2020-04-15T01:37:00Z">
          <w:pPr>
            <w:pStyle w:val="CDT"/>
          </w:pPr>
        </w:pPrChange>
      </w:pPr>
    </w:p>
    <w:p w14:paraId="6668D3C6" w14:textId="4F053A37" w:rsidR="00E73B39" w:rsidRPr="006F5FE7" w:rsidDel="002F3048" w:rsidRDefault="00B26DD1">
      <w:pPr>
        <w:pStyle w:val="CDTX"/>
        <w:rPr>
          <w:del w:id="2036" w:author="Mark Michaelis" w:date="2020-04-13T14:48:00Z"/>
          <w:rStyle w:val="CPComment"/>
          <w:rFonts w:asciiTheme="minorHAnsi" w:hAnsiTheme="minorHAnsi"/>
          <w:noProof w:val="0"/>
          <w:sz w:val="22"/>
          <w:szCs w:val="22"/>
        </w:rPr>
        <w:pPrChange w:id="2037" w:author="Austen Frostad" w:date="2020-04-15T01:37:00Z">
          <w:pPr>
            <w:pStyle w:val="CDT"/>
          </w:pPr>
        </w:pPrChange>
      </w:pPr>
      <w:del w:id="2038" w:author="Mark Michaelis" w:date="2020-04-13T14:48:00Z">
        <w:r w:rsidRPr="006A27E5" w:rsidDel="002F3048">
          <w:delText xml:space="preserve">  </w:delText>
        </w:r>
        <w:r w:rsidR="00FA3D78" w:rsidRPr="006F5FE7" w:rsidDel="002F3048">
          <w:rPr>
            <w:rStyle w:val="CPComment"/>
          </w:rPr>
          <w:delText>//</w:delText>
        </w:r>
        <w:r w:rsidRPr="006F5FE7" w:rsidDel="002F3048">
          <w:rPr>
            <w:rStyle w:val="CPComment"/>
          </w:rPr>
          <w:delText xml:space="preserve"> </w:delText>
        </w:r>
        <w:r w:rsidR="00FA3D78" w:rsidRPr="006F5FE7" w:rsidDel="002F3048">
          <w:rPr>
            <w:rStyle w:val="CPComment"/>
          </w:rPr>
          <w:delText>...</w:delText>
        </w:r>
      </w:del>
    </w:p>
    <w:p w14:paraId="5E914891" w14:textId="169725A0" w:rsidR="00E73B39" w:rsidRPr="00C4782F" w:rsidDel="002F3048" w:rsidRDefault="00E73B39">
      <w:pPr>
        <w:pStyle w:val="CDTX"/>
        <w:rPr>
          <w:del w:id="2039" w:author="Mark Michaelis" w:date="2020-04-13T14:48:00Z"/>
        </w:rPr>
        <w:pPrChange w:id="2040" w:author="Austen Frostad" w:date="2020-04-15T01:37:00Z">
          <w:pPr>
            <w:pStyle w:val="CDT"/>
          </w:pPr>
        </w:pPrChange>
      </w:pPr>
    </w:p>
    <w:p w14:paraId="0699C343" w14:textId="77777777" w:rsidR="00E73B39" w:rsidRPr="00C4782F" w:rsidRDefault="00FA3D78">
      <w:pPr>
        <w:pStyle w:val="CDTX"/>
      </w:pPr>
      <w:r w:rsidRPr="00C4782F">
        <w:t>}</w:t>
      </w:r>
    </w:p>
    <w:p w14:paraId="53E499FC" w14:textId="129381B3" w:rsidR="00C21344" w:rsidRDefault="0063286B" w:rsidP="00C21344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“Begin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03F43EAE" w14:textId="345EA6F0" w:rsidR="00E73B39" w:rsidRPr="00C4782F" w:rsidRDefault="00FA3D78">
      <w:pPr>
        <w:pStyle w:val="Body"/>
      </w:pPr>
      <w:r w:rsidRPr="00C4782F">
        <w:t>Notice</w:t>
      </w:r>
      <w:r w:rsidR="00B26DD1">
        <w:t xml:space="preserve"> </w:t>
      </w:r>
      <w:r w:rsidRPr="00C4782F">
        <w:t>the</w:t>
      </w:r>
      <w:ins w:id="2041" w:author="Mark Michaelis" w:date="2019-11-01T19:38:00Z">
        <w:r w:rsidR="003B45E7">
          <w:t>re are relatively</w:t>
        </w:r>
      </w:ins>
      <w:r w:rsidR="00B26DD1">
        <w:t xml:space="preserve"> </w:t>
      </w:r>
      <w:r w:rsidRPr="00C4782F">
        <w:t>small</w:t>
      </w:r>
      <w:r w:rsidR="00B26DD1">
        <w:t xml:space="preserve"> </w:t>
      </w:r>
      <w:r w:rsidRPr="00C4782F">
        <w:t>differences</w:t>
      </w:r>
      <w:r w:rsidR="00B26DD1">
        <w:t xml:space="preserve"> </w:t>
      </w:r>
      <w:r w:rsidRPr="00C4782F">
        <w:t>between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2042" w:author="Kevin" w:date="2020-04-04T14:41:00Z">
        <w:r w:rsidR="00A6283F" w:rsidDel="00F95FCC">
          <w:delText>19.</w:delText>
        </w:r>
        <w:r w:rsidR="00C7066B" w:rsidDel="00F95FCC">
          <w:delText>13</w:delText>
        </w:r>
      </w:del>
      <w:ins w:id="2043" w:author="Kevin" w:date="2020-04-04T14:41:00Z">
        <w:r w:rsidR="00F95FCC">
          <w:t>20.1</w:t>
        </w:r>
      </w:ins>
      <w:r w:rsidR="00B26DD1">
        <w:t xml:space="preserve"> </w:t>
      </w:r>
      <w:r w:rsidRPr="00C4782F">
        <w:t>and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2044" w:author="Kevin" w:date="2020-04-04T14:41:00Z">
        <w:r w:rsidR="00A6283F" w:rsidDel="00F95FCC">
          <w:delText>19.</w:delText>
        </w:r>
        <w:r w:rsidR="00C7066B" w:rsidDel="00F95FCC">
          <w:delText>15</w:delText>
        </w:r>
      </w:del>
      <w:ins w:id="2045" w:author="Kevin" w:date="2020-04-04T14:41:00Z">
        <w:r w:rsidR="00F95FCC">
          <w:t>20.2</w:t>
        </w:r>
      </w:ins>
      <w:ins w:id="2046" w:author="Mark Michaelis" w:date="2019-11-01T19:38:00Z">
        <w:r w:rsidR="003B45E7">
          <w:t xml:space="preserve">, especially if you ignore the </w:t>
        </w:r>
        <w:r w:rsidR="002A7201">
          <w:t xml:space="preserve">busy indicator which Listing </w:t>
        </w:r>
        <w:del w:id="2047" w:author="Kevin" w:date="2020-04-04T14:42:00Z">
          <w:r w:rsidR="002A7201" w:rsidDel="00F95FCC">
            <w:delText>19</w:delText>
          </w:r>
        </w:del>
      </w:ins>
      <w:ins w:id="2048" w:author="Mark Michaelis" w:date="2019-11-01T19:44:00Z">
        <w:del w:id="2049" w:author="Kevin" w:date="2020-04-04T14:42:00Z">
          <w:r w:rsidR="00C75143" w:rsidDel="00F95FCC">
            <w:delText>.</w:delText>
          </w:r>
        </w:del>
      </w:ins>
      <w:ins w:id="2050" w:author="Mark Michaelis" w:date="2019-11-01T19:38:00Z">
        <w:del w:id="2051" w:author="Kevin" w:date="2020-04-04T14:42:00Z">
          <w:r w:rsidR="002A7201" w:rsidDel="00F95FCC">
            <w:delText>13</w:delText>
          </w:r>
        </w:del>
      </w:ins>
      <w:ins w:id="2052" w:author="Kevin" w:date="2020-04-04T14:42:00Z">
        <w:r w:rsidR="00F95FCC">
          <w:t>20.1</w:t>
        </w:r>
      </w:ins>
      <w:ins w:id="2053" w:author="Mark Michaelis" w:date="2019-11-01T19:38:00Z">
        <w:r w:rsidR="002A7201">
          <w:t xml:space="preserve"> </w:t>
        </w:r>
        <w:r w:rsidR="002A7201">
          <w:lastRenderedPageBreak/>
          <w:t>did</w:t>
        </w:r>
      </w:ins>
      <w:ins w:id="2054" w:author="Mark Michaelis" w:date="2019-11-01T19:44:00Z">
        <w:r w:rsidR="00C75143">
          <w:t>n't</w:t>
        </w:r>
      </w:ins>
      <w:ins w:id="2055" w:author="Mark Michaelis" w:date="2019-11-01T19:38:00Z">
        <w:r w:rsidR="002A7201">
          <w:t xml:space="preserve"> support</w:t>
        </w:r>
      </w:ins>
      <w:r w:rsidRPr="00C4782F">
        <w:t>.</w:t>
      </w:r>
      <w:r w:rsidR="00B26DD1">
        <w:t xml:space="preserve"> </w:t>
      </w:r>
      <w:r w:rsidRPr="00C4782F">
        <w:t>First,</w:t>
      </w:r>
      <w:r w:rsidR="00B26DD1">
        <w:t xml:space="preserve"> </w:t>
      </w:r>
      <w:ins w:id="2056" w:author="Mark Michaelis" w:date="2019-11-01T19:45:00Z">
        <w:r w:rsidR="00C75143">
          <w:t xml:space="preserve">we </w:t>
        </w:r>
      </w:ins>
      <w:ins w:id="2057" w:author="Mark Michaelis" w:date="2019-11-01T19:39:00Z">
        <w:r w:rsidR="002A7201">
          <w:t>change the signature of the</w:t>
        </w:r>
        <w:r w:rsidR="0039197F">
          <w:t xml:space="preserve"> </w:t>
        </w:r>
        <w:proofErr w:type="spellStart"/>
        <w:r w:rsidR="0039197F" w:rsidRPr="006A27E5">
          <w:rPr>
            <w:rStyle w:val="C1"/>
          </w:rPr>
          <w:t>FindTextInWebUri</w:t>
        </w:r>
        <w:proofErr w:type="spellEnd"/>
        <w:r w:rsidR="0039197F">
          <w:t xml:space="preserve"> method</w:t>
        </w:r>
        <w:r w:rsidR="002A7201">
          <w:t xml:space="preserve"> </w:t>
        </w:r>
      </w:ins>
      <w:ins w:id="2058" w:author="Mark Michaelis" w:date="2019-11-01T19:40:00Z">
        <w:r w:rsidR="0039197F">
          <w:t>adding the</w:t>
        </w:r>
      </w:ins>
      <w:ins w:id="2059" w:author="Mark Michaelis" w:date="2019-11-01T19:41:00Z">
        <w:r w:rsidR="000E0EE7">
          <w:t xml:space="preserve"> </w:t>
        </w:r>
        <w:r w:rsidR="005C3A41">
          <w:t xml:space="preserve">new contextual </w:t>
        </w:r>
      </w:ins>
      <w:ins w:id="2060" w:author="Mark Michaelis" w:date="2019-11-01T19:40:00Z">
        <w:r w:rsidR="000E0EE7" w:rsidRPr="7A17C1B0">
          <w:rPr>
            <w:rStyle w:val="C1"/>
          </w:rPr>
          <w:t>async</w:t>
        </w:r>
        <w:r w:rsidR="000E0EE7">
          <w:t xml:space="preserve"> keyword, returning </w:t>
        </w:r>
        <w:r w:rsidR="000E0EE7" w:rsidRPr="006A27E5">
          <w:rPr>
            <w:rStyle w:val="C1"/>
          </w:rPr>
          <w:t>Task&lt;int&gt;</w:t>
        </w:r>
        <w:r w:rsidR="000E0EE7">
          <w:t xml:space="preserve"> (rather than just </w:t>
        </w:r>
        <w:r w:rsidR="000E0EE7" w:rsidRPr="006A27E5">
          <w:rPr>
            <w:rStyle w:val="C1"/>
          </w:rPr>
          <w:t>int</w:t>
        </w:r>
        <w:r w:rsidR="000E0EE7">
          <w:t>)</w:t>
        </w:r>
      </w:ins>
      <w:ins w:id="2061" w:author="Mark Michaelis" w:date="2019-11-01T19:41:00Z">
        <w:r w:rsidR="005C3A41">
          <w:t xml:space="preserve"> and </w:t>
        </w:r>
        <w:r w:rsidR="00434D00">
          <w:t xml:space="preserve">inserting the </w:t>
        </w:r>
      </w:ins>
      <w:ins w:id="2062" w:author="Mark Michaelis" w:date="2019-11-01T19:42:00Z">
        <w:r w:rsidR="00434D00">
          <w:t>“</w:t>
        </w:r>
      </w:ins>
      <w:ins w:id="2063" w:author="Mark Michaelis" w:date="2019-11-01T19:41:00Z">
        <w:r w:rsidR="00434D00">
          <w:t>Async</w:t>
        </w:r>
      </w:ins>
      <w:ins w:id="2064" w:author="Mark Michaelis" w:date="2019-11-01T19:42:00Z">
        <w:r w:rsidR="00434D00">
          <w:t>”</w:t>
        </w:r>
      </w:ins>
      <w:ins w:id="2065" w:author="Mark Michaelis" w:date="2019-11-01T19:41:00Z">
        <w:r w:rsidR="00434D00">
          <w:t xml:space="preserve"> suffix </w:t>
        </w:r>
      </w:ins>
      <w:ins w:id="2066" w:author="Mark Michaelis" w:date="2019-11-01T19:42:00Z">
        <w:r w:rsidR="00434D00">
          <w:t>- a convention that indicates to callers that this method runs asynchrono</w:t>
        </w:r>
      </w:ins>
      <w:ins w:id="2067" w:author="Mark Michaelis" w:date="2019-11-01T19:43:00Z">
        <w:r w:rsidR="00434D00">
          <w:t>usly</w:t>
        </w:r>
      </w:ins>
      <w:del w:id="2068" w:author="Mark Michaelis" w:date="2019-11-01T19:41:00Z">
        <w:r w:rsidDel="00FA3D78">
          <w:delText>we</w:delText>
        </w:r>
        <w:r w:rsidDel="00B26DD1">
          <w:delText xml:space="preserve"> </w:delText>
        </w:r>
      </w:del>
      <w:del w:id="2069" w:author="Mark Michaelis" w:date="2019-11-01T19:39:00Z">
        <w:r w:rsidDel="00FA3D78">
          <w:delText>refactor</w:delText>
        </w:r>
        <w:r w:rsidDel="00B26DD1">
          <w:delText xml:space="preserve"> </w:delText>
        </w:r>
        <w:r w:rsidDel="00FA3D78">
          <w:delText>the</w:delText>
        </w:r>
        <w:r w:rsidDel="00B26DD1">
          <w:delText xml:space="preserve"> </w:delText>
        </w:r>
        <w:r w:rsidDel="00FA3D78">
          <w:delText>body</w:delText>
        </w:r>
        <w:r w:rsidDel="00B26DD1">
          <w:delText xml:space="preserve"> </w:delText>
        </w:r>
        <w:r w:rsidDel="00FA3D78">
          <w:delText>of</w:delText>
        </w:r>
        <w:r w:rsidDel="00B26DD1">
          <w:delText xml:space="preserve"> </w:delText>
        </w:r>
        <w:r w:rsidDel="00FA3D78">
          <w:delText>the</w:delText>
        </w:r>
        <w:r w:rsidDel="00B26DD1">
          <w:delText xml:space="preserve"> </w:delText>
        </w:r>
        <w:r w:rsidDel="00D01B55">
          <w:delText>w</w:delText>
        </w:r>
        <w:r w:rsidDel="00FA3D78">
          <w:delText>eb</w:delText>
        </w:r>
        <w:r w:rsidDel="00B26DD1">
          <w:delText xml:space="preserve"> </w:delText>
        </w:r>
        <w:r w:rsidDel="00FA3D78">
          <w:delText>request</w:delText>
        </w:r>
        <w:r w:rsidDel="00B26DD1">
          <w:delText xml:space="preserve"> </w:delText>
        </w:r>
        <w:r w:rsidDel="00FA3D78">
          <w:delText>functionality</w:delText>
        </w:r>
        <w:r w:rsidDel="00B26DD1">
          <w:delText xml:space="preserve"> </w:delText>
        </w:r>
        <w:r w:rsidDel="00FA3D78">
          <w:delText>into</w:delText>
        </w:r>
        <w:r w:rsidDel="00B26DD1">
          <w:delText xml:space="preserve"> </w:delText>
        </w:r>
        <w:r w:rsidDel="00FA3D78">
          <w:delText>a</w:delText>
        </w:r>
        <w:r w:rsidDel="00B26DD1">
          <w:delText xml:space="preserve"> </w:delText>
        </w:r>
        <w:r w:rsidDel="00FA3D78">
          <w:delText>new</w:delText>
        </w:r>
        <w:r w:rsidDel="00B26DD1">
          <w:delText xml:space="preserve"> </w:delText>
        </w:r>
        <w:r w:rsidDel="00FA3D78">
          <w:delText>method</w:delText>
        </w:r>
        <w:r w:rsidDel="00B26DD1">
          <w:delText xml:space="preserve"> </w:delText>
        </w:r>
        <w:r w:rsidDel="00FA3D78">
          <w:delText>(</w:delText>
        </w:r>
        <w:r w:rsidRPr="7A17C1B0" w:rsidDel="00FA3D78">
          <w:rPr>
            <w:rStyle w:val="C1"/>
          </w:rPr>
          <w:delText>WriteWebRequestSizeAsync()</w:delText>
        </w:r>
        <w:r w:rsidDel="00FA3D78">
          <w:delText>)</w:delText>
        </w:r>
        <w:r w:rsidDel="00B26DD1">
          <w:delText xml:space="preserve"> </w:delText>
        </w:r>
        <w:r w:rsidDel="00FA3D78">
          <w:delText>and</w:delText>
        </w:r>
        <w:r w:rsidDel="00B26DD1">
          <w:delText xml:space="preserve"> </w:delText>
        </w:r>
      </w:del>
      <w:del w:id="2070" w:author="Mark Michaelis" w:date="2019-11-01T19:41:00Z">
        <w:r w:rsidDel="00FA3D78">
          <w:delText>add</w:delText>
        </w:r>
        <w:r w:rsidDel="00B26DD1">
          <w:delText xml:space="preserve"> </w:delText>
        </w:r>
        <w:r w:rsidDel="00FA3D78">
          <w:delText>the</w:delText>
        </w:r>
        <w:r w:rsidDel="00B26DD1">
          <w:delText xml:space="preserve"> </w:delText>
        </w:r>
        <w:r w:rsidDel="00FA3D78">
          <w:delText>new</w:delText>
        </w:r>
        <w:r w:rsidDel="00B26DD1">
          <w:delText xml:space="preserve"> </w:delText>
        </w:r>
        <w:r w:rsidDel="00FA3D78">
          <w:delText>contextual</w:delText>
        </w:r>
        <w:r w:rsidDel="00B26DD1">
          <w:delText xml:space="preserve"> </w:delText>
        </w:r>
        <w:r w:rsidDel="00FA3D78">
          <w:delText>keyword</w:delText>
        </w:r>
        <w:r w:rsidDel="00B26DD1">
          <w:delText xml:space="preserve"> </w:delText>
        </w:r>
        <w:r w:rsidRPr="7A17C1B0" w:rsidDel="00FA3D78">
          <w:rPr>
            <w:rStyle w:val="C1"/>
          </w:rPr>
          <w:delText>async</w:delText>
        </w:r>
        <w:r w:rsidDel="00B26DD1">
          <w:delText xml:space="preserve"> </w:delText>
        </w:r>
        <w:r w:rsidDel="00FA3D78">
          <w:delText>to</w:delText>
        </w:r>
        <w:r w:rsidDel="00B26DD1">
          <w:delText xml:space="preserve"> </w:delText>
        </w:r>
        <w:r w:rsidDel="00FA3D78">
          <w:delText>the</w:delText>
        </w:r>
        <w:r w:rsidDel="00B26DD1">
          <w:delText xml:space="preserve"> </w:delText>
        </w:r>
        <w:r w:rsidDel="00FA3D78">
          <w:delText>method’s</w:delText>
        </w:r>
        <w:r w:rsidDel="00B26DD1">
          <w:delText xml:space="preserve"> </w:delText>
        </w:r>
        <w:r w:rsidDel="00FA3D78">
          <w:delText>declaration</w:delText>
        </w:r>
      </w:del>
      <w:r w:rsidRPr="00C4782F">
        <w:t>.</w:t>
      </w:r>
      <w:r w:rsidR="00B26DD1">
        <w:t xml:space="preserve"> </w:t>
      </w:r>
      <w:ins w:id="2071" w:author="Mark Michaelis" w:date="2019-11-01T19:46:00Z">
        <w:r w:rsidR="00C91128">
          <w:t xml:space="preserve">(We ignore the </w:t>
        </w:r>
        <w:proofErr w:type="spellStart"/>
        <w:r w:rsidR="00C91128" w:rsidRPr="006A27E5">
          <w:rPr>
            <w:rStyle w:val="C1"/>
          </w:rPr>
          <w:t>progressCallback</w:t>
        </w:r>
        <w:proofErr w:type="spellEnd"/>
        <w:r w:rsidR="00C91128">
          <w:t xml:space="preserve"> parameter</w:t>
        </w:r>
      </w:ins>
      <w:ins w:id="2072" w:author="Mark Michaelis" w:date="2019-11-01T19:47:00Z">
        <w:r w:rsidR="000600A1">
          <w:t xml:space="preserve"> and the code that leverages i</w:t>
        </w:r>
        <w:del w:id="2073" w:author="Kevin" w:date="2020-04-04T14:43:00Z">
          <w:r w:rsidR="000600A1" w:rsidDel="008D261A">
            <w:delText>f</w:delText>
          </w:r>
        </w:del>
      </w:ins>
      <w:ins w:id="2074" w:author="Kevin" w:date="2020-04-04T14:43:00Z">
        <w:r w:rsidR="008D261A">
          <w:t>t</w:t>
        </w:r>
      </w:ins>
      <w:ins w:id="2075" w:author="Mark Michaelis" w:date="2019-11-01T19:46:00Z">
        <w:r w:rsidR="00C91128">
          <w:t xml:space="preserve"> for the moment.) </w:t>
        </w:r>
      </w:ins>
      <w:r w:rsidR="00BC317A" w:rsidRPr="00C4782F">
        <w:t>A</w:t>
      </w:r>
      <w:ins w:id="2076" w:author="Mark Michaelis" w:date="2019-11-01T19:47:00Z">
        <w:r w:rsidR="00DB660A">
          <w:t>ny</w:t>
        </w:r>
      </w:ins>
      <w:r w:rsidR="00B26DD1">
        <w:t xml:space="preserve"> </w:t>
      </w:r>
      <w:r w:rsidR="00BC317A" w:rsidRPr="00C4782F">
        <w:t>method</w:t>
      </w:r>
      <w:r w:rsidR="00B26DD1">
        <w:t xml:space="preserve"> </w:t>
      </w:r>
      <w:r w:rsidR="00BC317A" w:rsidRPr="00C4782F">
        <w:t>decorated</w:t>
      </w:r>
      <w:r w:rsidR="00B26DD1">
        <w:t xml:space="preserve"> </w:t>
      </w:r>
      <w:r w:rsidR="00BC317A" w:rsidRPr="00C4782F">
        <w:t>with</w:t>
      </w:r>
      <w:r w:rsidR="00B26DD1">
        <w:t xml:space="preserve"> </w:t>
      </w:r>
      <w:r w:rsidR="00BC317A" w:rsidRPr="00C4782F">
        <w:t>th</w:t>
      </w:r>
      <w:ins w:id="2077" w:author="Mark Michaelis" w:date="2019-11-01T19:47:00Z">
        <w:r w:rsidR="00DB660A">
          <w:t>e async</w:t>
        </w:r>
      </w:ins>
      <w:del w:id="2078" w:author="Mark Michaelis" w:date="2019-11-01T19:47:00Z">
        <w:r w:rsidDel="00BC317A">
          <w:delText>is</w:delText>
        </w:r>
      </w:del>
      <w:r w:rsidR="00B26DD1">
        <w:t xml:space="preserve"> </w:t>
      </w:r>
      <w:r w:rsidR="00BC317A" w:rsidRPr="00C4782F">
        <w:t>keyword</w:t>
      </w:r>
      <w:r w:rsidR="00B26DD1">
        <w:t xml:space="preserve"> </w:t>
      </w:r>
      <w:r w:rsidR="00BC317A" w:rsidRPr="00C4782F">
        <w:t>must</w:t>
      </w:r>
      <w:r w:rsidR="00B26DD1">
        <w:t xml:space="preserve"> </w:t>
      </w:r>
      <w:r w:rsidR="00BC317A" w:rsidRPr="00C4782F">
        <w:t>return</w:t>
      </w:r>
      <w:r w:rsidR="00B26DD1">
        <w:t xml:space="preserve"> </w:t>
      </w:r>
      <w:r w:rsidR="00C21344" w:rsidRPr="00B25458">
        <w:rPr>
          <w:rStyle w:val="C1"/>
        </w:rPr>
        <w:t>void</w:t>
      </w:r>
      <w:r w:rsidR="00C21344" w:rsidRPr="00C4782F">
        <w:t>,</w:t>
      </w:r>
      <w:r w:rsidR="00B26DD1">
        <w:t xml:space="preserve"> </w:t>
      </w:r>
      <w:r w:rsidR="00C21344" w:rsidRPr="00B25458">
        <w:rPr>
          <w:rStyle w:val="C1"/>
        </w:rPr>
        <w:t>Task</w:t>
      </w:r>
      <w:r w:rsidR="00C21344">
        <w:t>,</w:t>
      </w:r>
      <w:r w:rsidR="00B26DD1">
        <w:t xml:space="preserve"> </w:t>
      </w:r>
      <w:r w:rsidR="00C21344" w:rsidRPr="00B25458">
        <w:rPr>
          <w:rStyle w:val="C1"/>
        </w:rPr>
        <w:t>Task&lt;T&gt;</w:t>
      </w:r>
      <w:r w:rsidR="00E20A71" w:rsidRPr="00E20A71">
        <w:t>,</w:t>
      </w:r>
      <w:r w:rsidR="00B26DD1">
        <w:t xml:space="preserve"> </w:t>
      </w:r>
      <w:del w:id="2079" w:author="Mark Michaelis" w:date="2020-03-26T16:58:00Z">
        <w:r w:rsidDel="00C21344">
          <w:delText>or,</w:delText>
        </w:r>
        <w:r w:rsidDel="00B26DD1">
          <w:delText xml:space="preserve"> </w:delText>
        </w:r>
        <w:r w:rsidDel="00C21344">
          <w:delText>as</w:delText>
        </w:r>
        <w:r w:rsidDel="00B26DD1">
          <w:delText xml:space="preserve"> </w:delText>
        </w:r>
        <w:r w:rsidDel="00C21344">
          <w:delText>of</w:delText>
        </w:r>
        <w:r w:rsidDel="00B26DD1">
          <w:delText xml:space="preserve"> </w:delText>
        </w:r>
        <w:r w:rsidDel="00C21344">
          <w:delText>C#</w:delText>
        </w:r>
        <w:r w:rsidDel="00B26DD1">
          <w:delText xml:space="preserve"> </w:delText>
        </w:r>
        <w:r w:rsidDel="00C21344">
          <w:delText>7.0,</w:delText>
        </w:r>
        <w:r w:rsidDel="00B26DD1">
          <w:delText xml:space="preserve"> </w:delText>
        </w:r>
      </w:del>
      <w:proofErr w:type="spellStart"/>
      <w:r w:rsidR="00C21344" w:rsidRPr="00A73F24">
        <w:rPr>
          <w:rStyle w:val="C1"/>
        </w:rPr>
        <w:t>ValueTask</w:t>
      </w:r>
      <w:proofErr w:type="spellEnd"/>
      <w:r w:rsidR="00C21344" w:rsidRPr="00A73F24">
        <w:rPr>
          <w:rStyle w:val="C1"/>
        </w:rPr>
        <w:t>&lt;T&gt;</w:t>
      </w:r>
      <w:ins w:id="2080" w:author="Mark Michaelis" w:date="2020-03-26T16:58:00Z">
        <w:r w:rsidR="00E166F6">
          <w:t xml:space="preserve"> (as of C# 7.0), or </w:t>
        </w:r>
        <w:proofErr w:type="spellStart"/>
        <w:r w:rsidR="00E166F6">
          <w:t>IAsyncEnumerab</w:t>
        </w:r>
      </w:ins>
      <w:ins w:id="2081" w:author="ericlippert@gmail.com" w:date="2020-04-04T20:46:00Z">
        <w:r w:rsidR="269C91B1">
          <w:t>l</w:t>
        </w:r>
      </w:ins>
      <w:ins w:id="2082" w:author="Mark Michaelis" w:date="2020-03-26T16:58:00Z">
        <w:r w:rsidR="00E166F6">
          <w:t>e</w:t>
        </w:r>
        <w:proofErr w:type="spellEnd"/>
        <w:r w:rsidR="00E166F6">
          <w:t>&lt;T&gt; (as of C# 8.0)</w:t>
        </w:r>
      </w:ins>
      <w:r w:rsidR="00E20A71" w:rsidRPr="00E20A71">
        <w:t>.</w:t>
      </w:r>
      <w:r w:rsidR="00A5350D" w:rsidRPr="00632463">
        <w:rPr>
          <w:rStyle w:val="Superscript"/>
        </w:rPr>
        <w:footnoteReference w:id="2"/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case,</w:t>
      </w:r>
      <w:r w:rsidR="00B26DD1">
        <w:t xml:space="preserve"> </w:t>
      </w:r>
      <w:r w:rsidRPr="00C4782F">
        <w:t>since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data</w:t>
      </w:r>
      <w:r w:rsidR="00B26DD1">
        <w:t xml:space="preserve"> </w:t>
      </w:r>
      <w:r w:rsidRPr="00C4782F">
        <w:t>returned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body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but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still</w:t>
      </w:r>
      <w:r w:rsidR="00B26DD1">
        <w:t xml:space="preserve"> </w:t>
      </w:r>
      <w:r w:rsidRPr="00C4782F">
        <w:t>want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capability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returning</w:t>
      </w:r>
      <w:r w:rsidR="00B26DD1">
        <w:t xml:space="preserve"> </w:t>
      </w:r>
      <w:r w:rsidRPr="00C4782F">
        <w:t>information</w:t>
      </w:r>
      <w:r w:rsidR="00B26DD1">
        <w:t xml:space="preserve"> </w:t>
      </w:r>
      <w:r w:rsidRPr="00C4782F">
        <w:t>about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activity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caller,</w:t>
      </w:r>
      <w:r w:rsidR="00B26DD1">
        <w:t xml:space="preserve"> </w:t>
      </w:r>
      <w:proofErr w:type="spellStart"/>
      <w:ins w:id="2084" w:author="Mark Michaelis" w:date="2019-11-01T19:48:00Z">
        <w:r w:rsidR="00DB660A" w:rsidRPr="7A17C1B0">
          <w:rPr>
            <w:rStyle w:val="C1"/>
          </w:rPr>
          <w:t>FindTextInWebUri</w:t>
        </w:r>
      </w:ins>
      <w:proofErr w:type="spellEnd"/>
      <w:del w:id="2085" w:author="Mark Michaelis" w:date="2019-11-01T19:48:00Z">
        <w:r w:rsidRPr="7A17C1B0" w:rsidDel="00FA3D78">
          <w:rPr>
            <w:rStyle w:val="C1"/>
          </w:rPr>
          <w:delText>WriteWebRequestSizeAsync</w:delText>
        </w:r>
      </w:del>
      <w:r w:rsidRPr="00B25458">
        <w:rPr>
          <w:rStyle w:val="C1"/>
        </w:rPr>
        <w:t>()</w:t>
      </w:r>
      <w:r w:rsidR="00B26DD1">
        <w:t xml:space="preserve"> </w:t>
      </w:r>
      <w:r w:rsidRPr="00C4782F">
        <w:t>returns</w:t>
      </w:r>
      <w:r w:rsidR="00B26DD1">
        <w:t xml:space="preserve"> </w:t>
      </w:r>
      <w:r w:rsidRPr="00B25458">
        <w:rPr>
          <w:rStyle w:val="C1"/>
        </w:rPr>
        <w:t>Task</w:t>
      </w:r>
      <w:r w:rsidRPr="00C4782F">
        <w:t>.</w:t>
      </w:r>
      <w:r w:rsidR="00B26DD1">
        <w:t xml:space="preserve"> </w:t>
      </w:r>
      <w:del w:id="2086" w:author="Mark Michaelis" w:date="2019-11-01T19:48:00Z">
        <w:r w:rsidDel="00FA3D78">
          <w:delText>Notice</w:delText>
        </w:r>
        <w:r w:rsidDel="00B26DD1">
          <w:delText xml:space="preserve"> </w:delText>
        </w:r>
        <w:r w:rsidDel="00FA3D78">
          <w:delText>the</w:delText>
        </w:r>
        <w:r w:rsidDel="00B26DD1">
          <w:delText xml:space="preserve"> </w:delText>
        </w:r>
        <w:r w:rsidDel="00FA3D78">
          <w:delText>method</w:delText>
        </w:r>
        <w:r w:rsidDel="00B26DD1">
          <w:delText xml:space="preserve"> </w:delText>
        </w:r>
        <w:r w:rsidDel="00FA3D78">
          <w:delText>name</w:delText>
        </w:r>
        <w:r w:rsidDel="00B26DD1">
          <w:delText xml:space="preserve"> </w:delText>
        </w:r>
        <w:r w:rsidDel="00FA3D78">
          <w:delText>suffix</w:delText>
        </w:r>
        <w:r w:rsidDel="00B26DD1">
          <w:delText xml:space="preserve"> </w:delText>
        </w:r>
        <w:r w:rsidDel="00FA3D78">
          <w:delText>is</w:delText>
        </w:r>
        <w:r w:rsidDel="00B26DD1">
          <w:delText xml:space="preserve"> </w:delText>
        </w:r>
        <w:r w:rsidRPr="7A17C1B0" w:rsidDel="00FA3D78">
          <w:rPr>
            <w:rStyle w:val="C1"/>
          </w:rPr>
          <w:delText>Async</w:delText>
        </w:r>
        <w:r w:rsidDel="00FA3D78">
          <w:delText>;</w:delText>
        </w:r>
        <w:r w:rsidDel="00B26DD1">
          <w:delText xml:space="preserve"> </w:delText>
        </w:r>
        <w:r w:rsidDel="00FA3D78">
          <w:delText>this</w:delText>
        </w:r>
        <w:r w:rsidDel="00B26DD1">
          <w:delText xml:space="preserve"> </w:delText>
        </w:r>
        <w:r w:rsidDel="00E20A71">
          <w:delText>suffix</w:delText>
        </w:r>
        <w:r w:rsidDel="00B26DD1">
          <w:delText xml:space="preserve"> </w:delText>
        </w:r>
        <w:r w:rsidDel="00FA3D78">
          <w:delText>is</w:delText>
        </w:r>
        <w:r w:rsidDel="00B26DD1">
          <w:delText xml:space="preserve"> </w:delText>
        </w:r>
        <w:r w:rsidDel="00FA3D78">
          <w:delText>not</w:delText>
        </w:r>
        <w:r w:rsidDel="00B26DD1">
          <w:delText xml:space="preserve"> </w:delText>
        </w:r>
        <w:r w:rsidDel="00FA3D78">
          <w:delText>necessary,</w:delText>
        </w:r>
        <w:r w:rsidDel="00B26DD1">
          <w:delText xml:space="preserve"> </w:delText>
        </w:r>
        <w:r w:rsidDel="00FA3D78">
          <w:delText>but</w:delText>
        </w:r>
        <w:r w:rsidDel="00B26DD1">
          <w:delText xml:space="preserve"> </w:delText>
        </w:r>
        <w:r w:rsidDel="00FA3D78">
          <w:delText>it</w:delText>
        </w:r>
        <w:r w:rsidDel="00B26DD1">
          <w:delText xml:space="preserve"> </w:delText>
        </w:r>
        <w:r w:rsidDel="00FA3D78">
          <w:delText>is</w:delText>
        </w:r>
        <w:r w:rsidDel="00B26DD1">
          <w:delText xml:space="preserve"> </w:delText>
        </w:r>
        <w:r w:rsidDel="00FA3D78">
          <w:delText>conventional</w:delText>
        </w:r>
        <w:r w:rsidDel="00B26DD1">
          <w:delText xml:space="preserve"> </w:delText>
        </w:r>
        <w:r w:rsidDel="00FA3D78">
          <w:delText>to</w:delText>
        </w:r>
        <w:r w:rsidDel="00B26DD1">
          <w:delText xml:space="preserve"> </w:delText>
        </w:r>
        <w:r w:rsidDel="00FA3D78">
          <w:delText>mark</w:delText>
        </w:r>
        <w:r w:rsidDel="00B26DD1">
          <w:delText xml:space="preserve"> </w:delText>
        </w:r>
        <w:r w:rsidDel="00FA3D78">
          <w:delText>asynchronous</w:delText>
        </w:r>
        <w:r w:rsidDel="00B26DD1">
          <w:delText xml:space="preserve"> </w:delText>
        </w:r>
        <w:r w:rsidDel="00FA3D78">
          <w:delText>methods</w:delText>
        </w:r>
        <w:r w:rsidDel="00B26DD1">
          <w:delText xml:space="preserve"> </w:delText>
        </w:r>
        <w:r w:rsidDel="00FA3D78">
          <w:delText>this</w:delText>
        </w:r>
        <w:r w:rsidDel="00B26DD1">
          <w:delText xml:space="preserve"> </w:delText>
        </w:r>
        <w:r w:rsidDel="00FA3D78">
          <w:delText>way</w:delText>
        </w:r>
        <w:r w:rsidDel="00B26DD1">
          <w:delText xml:space="preserve"> </w:delText>
        </w:r>
      </w:del>
      <w:del w:id="2087" w:author="Mark Michaelis" w:date="2019-10-26T16:01:00Z">
        <w:r w:rsidDel="00D01B55">
          <w:delText>so</w:delText>
        </w:r>
        <w:r w:rsidDel="00B26DD1">
          <w:delText xml:space="preserve"> </w:delText>
        </w:r>
        <w:r w:rsidDel="00D01B55">
          <w:delText>as</w:delText>
        </w:r>
        <w:r w:rsidDel="00B26DD1">
          <w:delText xml:space="preserve"> </w:delText>
        </w:r>
      </w:del>
      <w:del w:id="2088" w:author="Mark Michaelis" w:date="2019-11-01T19:48:00Z">
        <w:r w:rsidDel="00FA3D78">
          <w:delText>to</w:delText>
        </w:r>
        <w:r w:rsidDel="00B26DD1">
          <w:delText xml:space="preserve"> </w:delText>
        </w:r>
        <w:r w:rsidDel="00FA3D78">
          <w:delText>identify</w:delText>
        </w:r>
        <w:r w:rsidDel="00B26DD1">
          <w:delText xml:space="preserve"> </w:delText>
        </w:r>
        <w:r w:rsidDel="00FA3D78">
          <w:delText>their</w:delText>
        </w:r>
        <w:r w:rsidDel="00B26DD1">
          <w:delText xml:space="preserve"> </w:delText>
        </w:r>
        <w:r w:rsidDel="00FA3D78">
          <w:delText>asynchronous</w:delText>
        </w:r>
        <w:r w:rsidDel="00B26DD1">
          <w:delText xml:space="preserve"> </w:delText>
        </w:r>
        <w:r w:rsidDel="00FA3D78">
          <w:delText>behavior.</w:delText>
        </w:r>
        <w:r w:rsidDel="00B26DD1">
          <w:delText xml:space="preserve"> </w:delText>
        </w:r>
      </w:del>
      <w:r w:rsidRPr="00C4782F">
        <w:t>Finally,</w:t>
      </w:r>
      <w:r w:rsidR="00B26DD1">
        <w:t xml:space="preserve"> </w:t>
      </w:r>
      <w:ins w:id="2089" w:author="Mark Michaelis" w:date="2020-04-10T17:21:00Z">
        <w:r w:rsidR="002B78AB">
          <w:t xml:space="preserve">everywhere that we need to asynchronously wait for the result of an asynchronous method, we introduce the </w:t>
        </w:r>
        <w:r w:rsidR="002B78AB" w:rsidRPr="002B78AB">
          <w:rPr>
            <w:rStyle w:val="C1"/>
            <w:rPrChange w:id="2090" w:author="Mark Michaelis" w:date="2020-04-10T17:21:00Z">
              <w:rPr/>
            </w:rPrChange>
          </w:rPr>
          <w:t>await</w:t>
        </w:r>
        <w:r w:rsidR="002B78AB">
          <w:t xml:space="preserve"> operator</w:t>
        </w:r>
        <w:r w:rsidR="00DC0E01">
          <w:t>.</w:t>
        </w:r>
      </w:ins>
      <w:del w:id="2091" w:author="Mark Michaelis" w:date="2020-04-10T17:21:00Z">
        <w:r w:rsidRPr="00C4782F" w:rsidDel="002B78AB">
          <w:delText>everywhere</w:delText>
        </w:r>
        <w:r w:rsidR="00B26DD1" w:rsidDel="002B78AB">
          <w:delText xml:space="preserve"> </w:delText>
        </w:r>
        <w:r w:rsidRPr="00C4782F" w:rsidDel="002B78AB">
          <w:delText>there</w:delText>
        </w:r>
        <w:r w:rsidR="00B26DD1" w:rsidDel="002B78AB">
          <w:delText xml:space="preserve"> </w:delText>
        </w:r>
        <w:r w:rsidRPr="00C4782F" w:rsidDel="002B78AB">
          <w:delText>is</w:delText>
        </w:r>
        <w:r w:rsidR="00B26DD1" w:rsidDel="002B78AB">
          <w:delText xml:space="preserve"> </w:delText>
        </w:r>
        <w:r w:rsidRPr="00C4782F" w:rsidDel="002B78AB">
          <w:delText>an</w:delText>
        </w:r>
        <w:r w:rsidR="00B26DD1" w:rsidDel="002B78AB">
          <w:delText xml:space="preserve"> </w:delText>
        </w:r>
        <w:r w:rsidRPr="00C4782F" w:rsidDel="002B78AB">
          <w:delText>asynchronous</w:delText>
        </w:r>
        <w:r w:rsidR="00B26DD1" w:rsidDel="002B78AB">
          <w:delText xml:space="preserve"> </w:delText>
        </w:r>
        <w:r w:rsidRPr="00C4782F" w:rsidDel="002B78AB">
          <w:delText>equivalent</w:delText>
        </w:r>
        <w:r w:rsidR="00B26DD1" w:rsidDel="002B78AB">
          <w:delText xml:space="preserve"> </w:delText>
        </w:r>
        <w:r w:rsidRPr="00C4782F" w:rsidDel="002B78AB">
          <w:delText>for</w:delText>
        </w:r>
        <w:r w:rsidR="00B26DD1" w:rsidDel="002B78AB">
          <w:delText xml:space="preserve"> </w:delText>
        </w:r>
        <w:r w:rsidRPr="00C4782F" w:rsidDel="002B78AB">
          <w:delText>the</w:delText>
        </w:r>
        <w:r w:rsidR="00B26DD1" w:rsidDel="002B78AB">
          <w:delText xml:space="preserve"> </w:delText>
        </w:r>
        <w:r w:rsidRPr="00C4782F" w:rsidDel="002B78AB">
          <w:delText>synchronous</w:delText>
        </w:r>
        <w:r w:rsidR="00B26DD1" w:rsidDel="002B78AB">
          <w:delText xml:space="preserve"> </w:delText>
        </w:r>
        <w:r w:rsidRPr="00C4782F" w:rsidDel="002B78AB">
          <w:delText>method,</w:delText>
        </w:r>
        <w:r w:rsidR="00B26DD1" w:rsidDel="002B78AB">
          <w:delText xml:space="preserve"> </w:delText>
        </w:r>
        <w:r w:rsidRPr="00C4782F" w:rsidDel="002B78AB">
          <w:delText>we</w:delText>
        </w:r>
        <w:r w:rsidR="00B26DD1" w:rsidDel="002B78AB">
          <w:delText xml:space="preserve"> </w:delText>
        </w:r>
        <w:r w:rsidRPr="00C4782F" w:rsidDel="002B78AB">
          <w:delText>insert</w:delText>
        </w:r>
        <w:r w:rsidR="00B26DD1" w:rsidDel="002B78AB">
          <w:delText xml:space="preserve"> </w:delText>
        </w:r>
        <w:r w:rsidRPr="00C4782F" w:rsidDel="002B78AB">
          <w:delText>the</w:delText>
        </w:r>
        <w:r w:rsidR="00B26DD1" w:rsidDel="002B78AB">
          <w:delText xml:space="preserve"> </w:delText>
        </w:r>
      </w:del>
      <w:ins w:id="2092" w:author="Mark Michaelis" w:date="2019-11-16T22:06:00Z">
        <w:del w:id="2093" w:author="Mark Michaelis" w:date="2020-04-10T17:21:00Z">
          <w:r w:rsidR="00CF4C8A" w:rsidDel="002B78AB">
            <w:delText xml:space="preserve">C# 5.0 </w:delText>
          </w:r>
        </w:del>
      </w:ins>
      <w:ins w:id="2094" w:author="Mark Michaelis" w:date="2019-11-16T22:07:00Z">
        <w:del w:id="2095" w:author="Mark Michaelis" w:date="2020-04-10T17:21:00Z">
          <w:r w:rsidR="00CF4C8A" w:rsidDel="002B78AB">
            <w:delText xml:space="preserve">introduced </w:delText>
          </w:r>
        </w:del>
      </w:ins>
      <w:del w:id="2096" w:author="Mark Michaelis" w:date="2020-04-10T17:21:00Z">
        <w:r w:rsidDel="002B78AB">
          <w:delText xml:space="preserve">new </w:delText>
        </w:r>
        <w:r w:rsidRPr="00C4782F" w:rsidDel="002B78AB">
          <w:delText>contextual</w:delText>
        </w:r>
        <w:r w:rsidR="00B26DD1" w:rsidDel="002B78AB">
          <w:delText xml:space="preserve"> </w:delText>
        </w:r>
        <w:r w:rsidRPr="00C4782F" w:rsidDel="002B78AB">
          <w:delText>keyword</w:delText>
        </w:r>
        <w:r w:rsidR="00B26DD1" w:rsidDel="002B78AB">
          <w:delText xml:space="preserve"> </w:delText>
        </w:r>
        <w:r w:rsidRPr="00B25458" w:rsidDel="002B78AB">
          <w:rPr>
            <w:rStyle w:val="C1"/>
          </w:rPr>
          <w:delText>await</w:delText>
        </w:r>
        <w:r w:rsidR="00B26DD1" w:rsidDel="002B78AB">
          <w:delText xml:space="preserve"> </w:delText>
        </w:r>
        <w:r w:rsidRPr="00C4782F" w:rsidDel="002B78AB">
          <w:delText>before</w:delText>
        </w:r>
        <w:r w:rsidR="00B26DD1" w:rsidDel="002B78AB">
          <w:delText xml:space="preserve"> </w:delText>
        </w:r>
        <w:r w:rsidRPr="00C4782F" w:rsidDel="002B78AB">
          <w:delText>invoking</w:delText>
        </w:r>
        <w:r w:rsidR="00B26DD1" w:rsidDel="002B78AB">
          <w:delText xml:space="preserve"> </w:delText>
        </w:r>
        <w:r w:rsidRPr="00C4782F" w:rsidDel="002B78AB">
          <w:delText>the</w:delText>
        </w:r>
        <w:r w:rsidR="00B26DD1" w:rsidDel="002B78AB">
          <w:delText xml:space="preserve"> </w:delText>
        </w:r>
        <w:r w:rsidRPr="00C4782F" w:rsidDel="002B78AB">
          <w:delText>asynchronous</w:delText>
        </w:r>
        <w:r w:rsidR="00B26DD1" w:rsidDel="002B78AB">
          <w:delText xml:space="preserve"> </w:delText>
        </w:r>
        <w:r w:rsidRPr="00C4782F" w:rsidDel="002B78AB">
          <w:delText>version.</w:delText>
        </w:r>
      </w:del>
    </w:p>
    <w:p w14:paraId="3215E0C5" w14:textId="4E816B75" w:rsidR="008C5B4D" w:rsidRPr="006A27E5" w:rsidRDefault="008C5B4D" w:rsidP="008C5B4D">
      <w:pPr>
        <w:pStyle w:val="Body"/>
        <w:rPr>
          <w:ins w:id="2097" w:author="Mark Michaelis" w:date="2019-11-01T19:52:00Z"/>
          <w:rStyle w:val="C1"/>
        </w:rPr>
      </w:pPr>
      <w:ins w:id="2098" w:author="Mark Michaelis" w:date="2019-11-01T19:52:00Z">
        <w:r>
          <w:t xml:space="preserve">In </w:t>
        </w:r>
        <w:proofErr w:type="gramStart"/>
        <w:r w:rsidRPr="0090651A">
          <w:rPr>
            <w:rStyle w:val="C1"/>
          </w:rPr>
          <w:t>Main(</w:t>
        </w:r>
        <w:proofErr w:type="gramEnd"/>
        <w:r w:rsidRPr="0090651A">
          <w:rPr>
            <w:rStyle w:val="C1"/>
          </w:rPr>
          <w:t>)</w:t>
        </w:r>
        <w:r>
          <w:t xml:space="preserve"> the differences are similar.  We invoke the new </w:t>
        </w:r>
        <w:del w:id="2099" w:author="Mark Michaelis" w:date="2020-03-27T14:46:00Z">
          <w:r w:rsidRPr="00E93CC1" w:rsidDel="006E796D">
            <w:rPr>
              <w:rStyle w:val="C1"/>
            </w:rPr>
            <w:delText>FindTextInWebUri</w:delText>
          </w:r>
          <w:r w:rsidDel="006E796D">
            <w:rPr>
              <w:rStyle w:val="C1"/>
            </w:rPr>
            <w:delText>As</w:delText>
          </w:r>
        </w:del>
      </w:ins>
      <w:ins w:id="2100" w:author="Mark Michaelis" w:date="2019-11-01T19:53:00Z">
        <w:del w:id="2101" w:author="Mark Michaelis" w:date="2020-03-27T14:46:00Z">
          <w:r w:rsidDel="006E796D">
            <w:rPr>
              <w:rStyle w:val="C1"/>
            </w:rPr>
            <w:delText>ync</w:delText>
          </w:r>
        </w:del>
      </w:ins>
      <w:proofErr w:type="spellStart"/>
      <w:proofErr w:type="gramStart"/>
      <w:ins w:id="2102" w:author="Mark Michaelis" w:date="2020-03-27T14:49:00Z">
        <w:r w:rsidR="0087465C">
          <w:rPr>
            <w:rStyle w:val="C1"/>
          </w:rPr>
          <w:t>CountTextOccurencesOnPagesAsync</w:t>
        </w:r>
      </w:ins>
      <w:proofErr w:type="spellEnd"/>
      <w:ins w:id="2103" w:author="Mark Michaelis" w:date="2019-11-01T19:53:00Z">
        <w:r>
          <w:rPr>
            <w:rStyle w:val="C1"/>
          </w:rPr>
          <w:t>(</w:t>
        </w:r>
        <w:proofErr w:type="gramEnd"/>
        <w:r>
          <w:rPr>
            <w:rStyle w:val="C1"/>
          </w:rPr>
          <w:t>)</w:t>
        </w:r>
        <w:r>
          <w:t xml:space="preserve"> method</w:t>
        </w:r>
        <w:r w:rsidR="007B4CC5">
          <w:t xml:space="preserve"> with the await contextual keyword.  We also modify </w:t>
        </w:r>
        <w:r w:rsidR="006A4FE3">
          <w:t xml:space="preserve">Main()'s signature to return </w:t>
        </w:r>
      </w:ins>
      <w:ins w:id="2104" w:author="Mark Michaelis" w:date="2019-11-01T19:54:00Z">
        <w:del w:id="2105" w:author="Mark" w:date="2020-04-11T07:41:00Z">
          <w:r w:rsidR="006A4FE3" w:rsidRPr="006A27E5" w:rsidDel="0052743E">
            <w:rPr>
              <w:rStyle w:val="C1"/>
            </w:rPr>
            <w:delText>Value</w:delText>
          </w:r>
        </w:del>
        <w:r w:rsidR="006A4FE3" w:rsidRPr="006A27E5">
          <w:rPr>
            <w:rStyle w:val="C1"/>
          </w:rPr>
          <w:t>Task</w:t>
        </w:r>
        <w:r w:rsidR="006A4FE3">
          <w:t xml:space="preserve"> and include the keyword async.</w:t>
        </w:r>
        <w:del w:id="2106" w:author="Mark Michaelis" w:date="2020-04-10T17:27:00Z">
          <w:r w:rsidR="00E8742B" w:rsidDel="006B1979">
            <w:delText xml:space="preserve">  One new difference, however, is that we change the error handling.  </w:delText>
          </w:r>
          <w:r w:rsidR="004F2AE5" w:rsidDel="006B1979">
            <w:delText xml:space="preserve">Unlike in Listing </w:delText>
          </w:r>
        </w:del>
      </w:ins>
      <w:ins w:id="2107" w:author="Mark Michaelis" w:date="2019-11-01T19:55:00Z">
        <w:del w:id="2108" w:author="Mark Michaelis" w:date="2020-04-10T17:27:00Z">
          <w:r w:rsidR="004F2AE5" w:rsidDel="006B1979">
            <w:delText>19.13</w:delText>
          </w:r>
        </w:del>
      </w:ins>
      <w:ins w:id="2109" w:author="Kevin" w:date="2020-04-04T14:54:00Z">
        <w:del w:id="2110" w:author="Mark Michaelis" w:date="2020-04-10T17:27:00Z">
          <w:r w:rsidR="005D46EE" w:rsidDel="006B1979">
            <w:delText>20.1</w:delText>
          </w:r>
        </w:del>
      </w:ins>
      <w:ins w:id="2111" w:author="Mark Michaelis" w:date="2019-11-01T19:55:00Z">
        <w:del w:id="2112" w:author="Mark Michaelis" w:date="2020-04-10T17:27:00Z">
          <w:r w:rsidR="004F2AE5" w:rsidDel="006B1979">
            <w:delText xml:space="preserve">, this listing catches and </w:delText>
          </w:r>
          <w:r w:rsidR="004F2AE5" w:rsidRPr="006A27E5" w:rsidDel="006B1979">
            <w:rPr>
              <w:rStyle w:val="C1"/>
            </w:rPr>
            <w:delText>AggregateException</w:delText>
          </w:r>
          <w:r w:rsidR="0079291E" w:rsidDel="006B1979">
            <w:delText xml:space="preserve">, invokes </w:delText>
          </w:r>
          <w:r w:rsidR="0079291E" w:rsidRPr="0079291E" w:rsidDel="006B1979">
            <w:rPr>
              <w:rStyle w:val="C1"/>
            </w:rPr>
            <w:delText>Flatten()</w:delText>
          </w:r>
          <w:r w:rsidR="0079291E" w:rsidRPr="006A27E5" w:rsidDel="006B1979">
            <w:delText>,</w:delText>
          </w:r>
          <w:r w:rsidR="0079291E" w:rsidDel="006B1979">
            <w:rPr>
              <w:rStyle w:val="C1"/>
            </w:rPr>
            <w:delText xml:space="preserve"> </w:delText>
          </w:r>
        </w:del>
      </w:ins>
      <w:ins w:id="2113" w:author="Mark Michaelis" w:date="2019-11-01T19:56:00Z">
        <w:del w:id="2114" w:author="Mark Michaelis" w:date="2020-04-10T17:27:00Z">
          <w:r w:rsidR="00B407BA" w:rsidDel="006B1979">
            <w:rPr>
              <w:rStyle w:val="C1"/>
            </w:rPr>
            <w:delText>and then rethrows the inner exception</w:delText>
          </w:r>
        </w:del>
      </w:ins>
    </w:p>
    <w:p w14:paraId="4C153C6D" w14:textId="4FB8BBDA" w:rsidR="00C21344" w:rsidRDefault="0063286B" w:rsidP="00C21344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“End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705714FD" w14:textId="5B30501C" w:rsidR="00D95247" w:rsidRDefault="00D95247" w:rsidP="00D95247">
      <w:pPr>
        <w:pStyle w:val="BodyNoIndent"/>
        <w:rPr>
          <w:ins w:id="2115" w:author="Mark Michaelis" w:date="2019-11-01T19:50:00Z"/>
        </w:rPr>
      </w:pPr>
      <w:ins w:id="2116" w:author="Mark Michaelis" w:date="2019-11-01T19:00:00Z">
        <w:r w:rsidRPr="00C4782F">
          <w:t>Fortunately,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not</w:t>
        </w:r>
        <w:r>
          <w:t xml:space="preserve"> </w:t>
        </w:r>
        <w:r w:rsidRPr="00C4782F">
          <w:t>too</w:t>
        </w:r>
        <w:r>
          <w:t xml:space="preserve"> </w:t>
        </w:r>
        <w:r w:rsidRPr="00C4782F">
          <w:t>difficult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write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computer</w:t>
        </w:r>
        <w:r>
          <w:t xml:space="preserve"> </w:t>
        </w:r>
        <w:r w:rsidRPr="00C4782F">
          <w:t>program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does</w:t>
        </w:r>
        <w:r>
          <w:t xml:space="preserve"> </w:t>
        </w:r>
        <w:r w:rsidRPr="00C4782F">
          <w:t>these</w:t>
        </w:r>
        <w:r>
          <w:t xml:space="preserve"> </w:t>
        </w:r>
        <w:r w:rsidRPr="00C4782F">
          <w:t>complex</w:t>
        </w:r>
        <w:r>
          <w:t xml:space="preserve"> </w:t>
        </w:r>
        <w:r w:rsidRPr="00C4782F">
          <w:t>code</w:t>
        </w:r>
        <w:r>
          <w:t xml:space="preserve"> </w:t>
        </w:r>
        <w:r w:rsidRPr="00C4782F">
          <w:t>transformations</w:t>
        </w:r>
        <w:r>
          <w:t xml:space="preserve"> </w:t>
        </w:r>
        <w:r w:rsidRPr="00C4782F">
          <w:t>for</w:t>
        </w:r>
        <w:r>
          <w:t xml:space="preserve"> </w:t>
        </w:r>
        <w:r w:rsidRPr="00C4782F">
          <w:t>you.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designers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C#</w:t>
        </w:r>
        <w:r>
          <w:t xml:space="preserve"> </w:t>
        </w:r>
        <w:r w:rsidRPr="00C4782F">
          <w:t>language</w:t>
        </w:r>
        <w:r>
          <w:t xml:space="preserve"> </w:t>
        </w:r>
        <w:r w:rsidRPr="00C4782F">
          <w:t>realized</w:t>
        </w:r>
        <w:r>
          <w:t xml:space="preserve"> </w:t>
        </w:r>
        <w:r w:rsidRPr="00C4782F">
          <w:t>this</w:t>
        </w:r>
        <w:r>
          <w:t xml:space="preserve"> need would crop up</w:t>
        </w:r>
        <w:r w:rsidRPr="00C4782F">
          <w:t>,</w:t>
        </w:r>
        <w:r>
          <w:t xml:space="preserve"> </w:t>
        </w:r>
        <w:r w:rsidRPr="00C4782F">
          <w:t>and</w:t>
        </w:r>
        <w:r>
          <w:t xml:space="preserve"> they </w:t>
        </w:r>
        <w:r w:rsidRPr="00C4782F">
          <w:t>added</w:t>
        </w:r>
        <w:r>
          <w:t xml:space="preserve"> </w:t>
        </w:r>
        <w:r w:rsidRPr="00C4782F">
          <w:t>such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capability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C#</w:t>
        </w:r>
        <w:r>
          <w:t xml:space="preserve"> </w:t>
        </w:r>
        <w:r w:rsidRPr="00C4782F">
          <w:t>5.0</w:t>
        </w:r>
        <w:r>
          <w:t xml:space="preserve"> </w:t>
        </w:r>
        <w:r w:rsidRPr="00C4782F">
          <w:t>compiler.</w:t>
        </w:r>
        <w:r>
          <w:t xml:space="preserve"> Starting with </w:t>
        </w:r>
        <w:r w:rsidRPr="00C4782F">
          <w:t>C#</w:t>
        </w:r>
        <w:r>
          <w:t xml:space="preserve"> </w:t>
        </w:r>
        <w:r w:rsidRPr="00C4782F">
          <w:t>5.0,</w:t>
        </w:r>
        <w:r>
          <w:t xml:space="preserve"> </w:t>
        </w:r>
        <w:r w:rsidRPr="00C4782F">
          <w:t>you</w:t>
        </w:r>
        <w:r>
          <w:t xml:space="preserve"> </w:t>
        </w:r>
        <w:r w:rsidRPr="00C4782F">
          <w:t>can</w:t>
        </w:r>
        <w:r>
          <w:t xml:space="preserve"> </w:t>
        </w:r>
        <w:r w:rsidRPr="00C4782F">
          <w:t>rewrite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program</w:t>
        </w:r>
        <w:r>
          <w:t xml:space="preserve"> given earlier </w:t>
        </w:r>
        <w:r w:rsidRPr="00C4782F">
          <w:t>into</w:t>
        </w:r>
        <w:r>
          <w:t xml:space="preserve"> </w:t>
        </w:r>
        <w:r w:rsidRPr="00C4782F">
          <w:t>an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program</w:t>
        </w:r>
        <w:r>
          <w:t xml:space="preserve"> </w:t>
        </w:r>
        <w:r w:rsidRPr="00C4782F">
          <w:t>much</w:t>
        </w:r>
        <w:r>
          <w:t xml:space="preserve"> </w:t>
        </w:r>
        <w:r w:rsidRPr="00C4782F">
          <w:t>more</w:t>
        </w:r>
        <w:r>
          <w:t xml:space="preserve"> </w:t>
        </w:r>
        <w:r w:rsidRPr="00C4782F">
          <w:t>easily</w:t>
        </w:r>
        <w:r>
          <w:t xml:space="preserve"> </w:t>
        </w:r>
        <w:r w:rsidRPr="00C4782F">
          <w:t>using</w:t>
        </w:r>
        <w:r>
          <w:t xml:space="preserve"> TAP</w:t>
        </w:r>
        <w:r w:rsidRPr="00C4782F">
          <w:t>;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C#</w:t>
        </w:r>
        <w:r>
          <w:t xml:space="preserve"> </w:t>
        </w:r>
        <w:r w:rsidRPr="00C4782F">
          <w:t>compiler</w:t>
        </w:r>
        <w:r>
          <w:t xml:space="preserve"> </w:t>
        </w:r>
        <w:r w:rsidRPr="00C4782F">
          <w:t>then</w:t>
        </w:r>
        <w:r>
          <w:t xml:space="preserve"> </w:t>
        </w:r>
        <w:r w:rsidRPr="00C4782F">
          <w:t>does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tedious</w:t>
        </w:r>
        <w:r>
          <w:t xml:space="preserve"> </w:t>
        </w:r>
        <w:r w:rsidRPr="00C4782F">
          <w:t>work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transforming</w:t>
        </w:r>
        <w:r>
          <w:t xml:space="preserve"> </w:t>
        </w:r>
        <w:r w:rsidRPr="00C4782F">
          <w:t>your</w:t>
        </w:r>
        <w:r>
          <w:t xml:space="preserve"> </w:t>
        </w:r>
        <w:r w:rsidRPr="00C4782F">
          <w:t>method</w:t>
        </w:r>
        <w:r>
          <w:t xml:space="preserve"> </w:t>
        </w:r>
        <w:r w:rsidRPr="00C4782F">
          <w:t>into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series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task</w:t>
        </w:r>
        <w:r>
          <w:t xml:space="preserve"> </w:t>
        </w:r>
        <w:r w:rsidRPr="00C4782F">
          <w:t>continuations.</w:t>
        </w:r>
        <w:r>
          <w:t xml:space="preserve"> </w:t>
        </w:r>
        <w:del w:id="2117" w:author="Kevin" w:date="2020-04-04T14:56:00Z">
          <w:r w:rsidDel="00876EB4">
            <w:delText xml:space="preserve">Listing 19.15 </w:delText>
          </w:r>
          <w:r w:rsidRPr="00C4782F" w:rsidDel="00876EB4">
            <w:delText>shows</w:delText>
          </w:r>
          <w:r w:rsidDel="00876EB4">
            <w:delText xml:space="preserve"> </w:delText>
          </w:r>
          <w:r w:rsidRPr="00C4782F" w:rsidDel="00876EB4">
            <w:delText>how</w:delText>
          </w:r>
          <w:r w:rsidDel="00876EB4">
            <w:delText xml:space="preserve"> </w:delText>
          </w:r>
          <w:r w:rsidRPr="00C4782F" w:rsidDel="00876EB4">
            <w:delText>to</w:delText>
          </w:r>
          <w:r w:rsidDel="00876EB4">
            <w:delText xml:space="preserve"> </w:delText>
          </w:r>
          <w:r w:rsidRPr="00C4782F" w:rsidDel="00876EB4">
            <w:delText>rewrite</w:delText>
          </w:r>
          <w:r w:rsidDel="00876EB4">
            <w:delText xml:space="preserve"> Listing 19.13 </w:delText>
          </w:r>
          <w:r w:rsidRPr="00C4782F" w:rsidDel="00876EB4">
            <w:delText>into</w:delText>
          </w:r>
          <w:r w:rsidDel="00876EB4">
            <w:delText xml:space="preserve"> </w:delText>
          </w:r>
          <w:r w:rsidRPr="00C4782F" w:rsidDel="00876EB4">
            <w:delText>an</w:delText>
          </w:r>
          <w:r w:rsidDel="00876EB4">
            <w:delText xml:space="preserve"> </w:delText>
          </w:r>
          <w:r w:rsidRPr="00C4782F" w:rsidDel="00876EB4">
            <w:delText>asynchronous</w:delText>
          </w:r>
          <w:r w:rsidDel="00876EB4">
            <w:delText xml:space="preserve"> </w:delText>
          </w:r>
          <w:r w:rsidRPr="00C4782F" w:rsidDel="00876EB4">
            <w:delText>method</w:delText>
          </w:r>
          <w:r w:rsidDel="00876EB4">
            <w:delText xml:space="preserve"> </w:delText>
          </w:r>
          <w:r w:rsidRPr="00C4782F" w:rsidDel="00876EB4">
            <w:delText>without</w:delText>
          </w:r>
          <w:r w:rsidDel="00876EB4">
            <w:delText xml:space="preserve"> </w:delText>
          </w:r>
          <w:r w:rsidRPr="00C4782F" w:rsidDel="00876EB4">
            <w:delText>the</w:delText>
          </w:r>
          <w:r w:rsidDel="00876EB4">
            <w:delText xml:space="preserve"> </w:delText>
          </w:r>
          <w:r w:rsidRPr="00C4782F" w:rsidDel="00876EB4">
            <w:delText>major</w:delText>
          </w:r>
          <w:r w:rsidDel="00876EB4">
            <w:delText xml:space="preserve"> </w:delText>
          </w:r>
          <w:r w:rsidRPr="00C4782F" w:rsidDel="00876EB4">
            <w:delText>structural</w:delText>
          </w:r>
          <w:r w:rsidDel="00876EB4">
            <w:delText xml:space="preserve"> </w:delText>
          </w:r>
          <w:r w:rsidRPr="00C4782F" w:rsidDel="00876EB4">
            <w:delText>changes</w:delText>
          </w:r>
          <w:r w:rsidDel="00876EB4">
            <w:delText xml:space="preserve"> </w:delText>
          </w:r>
          <w:r w:rsidRPr="00C4782F" w:rsidDel="00876EB4">
            <w:delText>of</w:delText>
          </w:r>
          <w:r w:rsidDel="00876EB4">
            <w:delText xml:space="preserve"> Listing 19.14</w:delText>
          </w:r>
          <w:r w:rsidRPr="00C4782F" w:rsidDel="00876EB4">
            <w:delText>.</w:delText>
          </w:r>
        </w:del>
      </w:ins>
    </w:p>
    <w:p w14:paraId="65BC09AC" w14:textId="14EF71D5" w:rsidR="000307DD" w:rsidRPr="00C4782F" w:rsidRDefault="00FA3D78" w:rsidP="002B6F24">
      <w:pPr>
        <w:pStyle w:val="Body"/>
      </w:pPr>
      <w:r w:rsidRPr="00C4782F">
        <w:t>Notice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nothing</w:t>
      </w:r>
      <w:r w:rsidR="00B26DD1">
        <w:t xml:space="preserve"> </w:t>
      </w:r>
      <w:r w:rsidRPr="00C4782F">
        <w:t>else</w:t>
      </w:r>
      <w:r w:rsidR="00B26DD1">
        <w:t xml:space="preserve"> </w:t>
      </w:r>
      <w:r w:rsidRPr="00C4782F">
        <w:t>changes</w:t>
      </w:r>
      <w:r w:rsidR="00B26DD1">
        <w:t xml:space="preserve"> </w:t>
      </w:r>
      <w:r w:rsidRPr="00C4782F">
        <w:t>between</w:t>
      </w:r>
      <w:r w:rsidR="00B26DD1">
        <w:t xml:space="preserve"> </w:t>
      </w:r>
      <w:r w:rsidRPr="002645E3">
        <w:t>Listings</w:t>
      </w:r>
      <w:r w:rsidR="00B26DD1">
        <w:t xml:space="preserve"> </w:t>
      </w:r>
      <w:del w:id="2118" w:author="Kevin" w:date="2020-04-04T14:56:00Z">
        <w:r w:rsidR="000307DD" w:rsidRPr="002B6F24" w:rsidDel="00B418A1">
          <w:delText>19</w:delText>
        </w:r>
        <w:r w:rsidRPr="002645E3" w:rsidDel="00B418A1">
          <w:delText>.13</w:delText>
        </w:r>
      </w:del>
      <w:ins w:id="2119" w:author="Kevin" w:date="2020-04-04T14:56:00Z">
        <w:r w:rsidR="00B418A1">
          <w:t>20.1</w:t>
        </w:r>
      </w:ins>
      <w:r w:rsidR="00B26DD1">
        <w:t xml:space="preserve"> </w:t>
      </w:r>
      <w:r w:rsidRPr="002B6F24">
        <w:t>and</w:t>
      </w:r>
      <w:r w:rsidR="00B26DD1">
        <w:t xml:space="preserve"> </w:t>
      </w:r>
      <w:del w:id="2120" w:author="Kevin" w:date="2020-04-04T14:56:00Z">
        <w:r w:rsidR="000307DD" w:rsidRPr="002B6F24" w:rsidDel="00B418A1">
          <w:delText>19</w:delText>
        </w:r>
        <w:r w:rsidRPr="002645E3" w:rsidDel="00B418A1">
          <w:delText>.15</w:delText>
        </w:r>
      </w:del>
      <w:ins w:id="2121" w:author="Kevin" w:date="2020-04-04T14:56:00Z">
        <w:r w:rsidR="00B418A1">
          <w:t>20.2</w:t>
        </w:r>
      </w:ins>
      <w:r w:rsidRPr="00C4782F">
        <w:t>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versions</w:t>
      </w:r>
      <w:r w:rsidR="00B26DD1">
        <w:t xml:space="preserve"> </w:t>
      </w:r>
      <w:r w:rsidRPr="00C4782F">
        <w:t>seemingly</w:t>
      </w:r>
      <w:r w:rsidR="00B26DD1">
        <w:t xml:space="preserve"> </w:t>
      </w:r>
      <w:r w:rsidRPr="00C4782F">
        <w:t>still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same</w:t>
      </w:r>
      <w:r w:rsidR="00B26DD1">
        <w:t xml:space="preserve"> </w:t>
      </w:r>
      <w:r w:rsidRPr="00C4782F">
        <w:t>data</w:t>
      </w:r>
      <w:r w:rsidR="00B26DD1">
        <w:t xml:space="preserve"> </w:t>
      </w:r>
      <w:r w:rsidRPr="00C4782F">
        <w:t>types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before—</w:t>
      </w:r>
      <w:r w:rsidR="00D01B55">
        <w:t>despite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each</w:t>
      </w:r>
      <w:r w:rsidR="00B26DD1">
        <w:t xml:space="preserve"> </w:t>
      </w:r>
      <w:del w:id="2122" w:author="Mark Michaelis" w:date="2020-03-26T17:03:00Z">
        <w:r w:rsidR="00D01B55" w:rsidDel="00C40CBC">
          <w:delText>actually</w:delText>
        </w:r>
        <w:r w:rsidR="00B26DD1" w:rsidDel="00C40CBC">
          <w:delText xml:space="preserve"> </w:delText>
        </w:r>
      </w:del>
      <w:r w:rsidRPr="00C4782F">
        <w:t>return</w:t>
      </w:r>
      <w:r w:rsidR="00D01B55">
        <w:t>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B25458">
        <w:rPr>
          <w:rStyle w:val="C1"/>
        </w:rPr>
        <w:t>Task&lt;T&gt;</w:t>
      </w:r>
      <w:r w:rsidRPr="00C4782F">
        <w:t>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via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magical</w:t>
      </w:r>
      <w:r w:rsidR="00B26DD1">
        <w:t xml:space="preserve"> </w:t>
      </w:r>
      <w:r w:rsidRPr="00C4782F">
        <w:t>implicit</w:t>
      </w:r>
      <w:r w:rsidR="00B26DD1">
        <w:t xml:space="preserve"> </w:t>
      </w:r>
      <w:r w:rsidRPr="00C4782F">
        <w:t>cast,</w:t>
      </w:r>
      <w:r w:rsidR="00B26DD1">
        <w:t xml:space="preserve"> </w:t>
      </w:r>
      <w:r w:rsidRPr="00C4782F">
        <w:t>either.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GetResponseAsync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declared</w:t>
      </w:r>
      <w:r w:rsidR="00B26DD1">
        <w:t xml:space="preserve"> </w:t>
      </w:r>
      <w:r w:rsidRPr="00C4782F">
        <w:t>as</w:t>
      </w:r>
      <w:r w:rsidR="00B26DD1">
        <w:t xml:space="preserve"> </w:t>
      </w:r>
      <w:r w:rsidR="00D01B55">
        <w:t>follows</w:t>
      </w:r>
      <w:r w:rsidRPr="00C4782F">
        <w:t>:</w:t>
      </w:r>
    </w:p>
    <w:p w14:paraId="79CBF0C9" w14:textId="7229B99A" w:rsidR="00E73B39" w:rsidRPr="00C4782F" w:rsidRDefault="00FA3D78">
      <w:pPr>
        <w:pStyle w:val="SnippetOnly"/>
      </w:pPr>
      <w:r w:rsidRPr="00C4782F">
        <w:t>public</w:t>
      </w:r>
      <w:r w:rsidR="00B26DD1">
        <w:t xml:space="preserve"> </w:t>
      </w:r>
      <w:r w:rsidRPr="00C4782F">
        <w:t>virtual</w:t>
      </w:r>
      <w:r w:rsidR="00B26DD1">
        <w:t xml:space="preserve"> </w:t>
      </w:r>
      <w:r w:rsidRPr="00C4782F">
        <w:t>Task&lt;WebResponse&gt;</w:t>
      </w:r>
      <w:r w:rsidR="00B26DD1">
        <w:t xml:space="preserve"> </w:t>
      </w:r>
      <w:r w:rsidRPr="00C4782F">
        <w:t>GetResponseAsync()</w:t>
      </w:r>
      <w:r w:rsidR="00B26DD1">
        <w:t xml:space="preserve"> </w:t>
      </w:r>
      <w:r w:rsidRPr="00C4782F">
        <w:t>{</w:t>
      </w:r>
      <w:r w:rsidR="00B26DD1">
        <w:t xml:space="preserve"> </w:t>
      </w:r>
      <w:r w:rsidRPr="00C4782F">
        <w:t>...</w:t>
      </w:r>
      <w:r w:rsidR="00B26DD1">
        <w:t xml:space="preserve"> </w:t>
      </w:r>
      <w:r w:rsidRPr="00C4782F">
        <w:t>}</w:t>
      </w:r>
    </w:p>
    <w:p w14:paraId="1FE13F0A" w14:textId="625F89CB" w:rsidR="00E73B39" w:rsidRPr="00C4782F" w:rsidRDefault="00D01B55">
      <w:pPr>
        <w:pStyle w:val="BodyNoIndent"/>
      </w:pPr>
      <w:r>
        <w:t>A</w:t>
      </w:r>
      <w:r w:rsidR="00FA3D78" w:rsidRPr="00C4782F">
        <w:t>t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</w:t>
      </w:r>
      <w:r w:rsidR="00B26DD1">
        <w:t xml:space="preserve"> </w:t>
      </w:r>
      <w:r w:rsidR="00FA3D78" w:rsidRPr="00C4782F">
        <w:t>site</w:t>
      </w:r>
      <w:r>
        <w:t>,</w:t>
      </w:r>
      <w:r w:rsidR="00B26DD1">
        <w:t xml:space="preserve"> </w:t>
      </w:r>
      <w:r w:rsidR="00FA3D78" w:rsidRPr="00C4782F">
        <w:t>we</w:t>
      </w:r>
      <w:r w:rsidR="00B26DD1">
        <w:t xml:space="preserve"> </w:t>
      </w:r>
      <w:r w:rsidR="00FA3D78" w:rsidRPr="00C4782F">
        <w:t>assign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return</w:t>
      </w:r>
      <w:r w:rsidR="00B26DD1">
        <w:t xml:space="preserve"> </w:t>
      </w:r>
      <w:r w:rsidR="00FA3D78" w:rsidRPr="00C4782F">
        <w:t>value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proofErr w:type="spellStart"/>
      <w:r w:rsidR="00FA3D78" w:rsidRPr="00B25458">
        <w:rPr>
          <w:rStyle w:val="C1"/>
        </w:rPr>
        <w:t>WebResponse</w:t>
      </w:r>
      <w:proofErr w:type="spellEnd"/>
      <w:r w:rsidR="00FA3D78" w:rsidRPr="00C4782F">
        <w:t>:</w:t>
      </w:r>
    </w:p>
    <w:p w14:paraId="1F3C2B64" w14:textId="2FF1CF8F" w:rsidR="00E73B39" w:rsidRPr="00C4782F" w:rsidRDefault="00FA3D78">
      <w:pPr>
        <w:pStyle w:val="SnippetOnly"/>
      </w:pPr>
      <w:r w:rsidRPr="00C4782F">
        <w:lastRenderedPageBreak/>
        <w:t>WebResponse</w:t>
      </w:r>
      <w:r w:rsidR="00B26DD1">
        <w:t xml:space="preserve"> </w:t>
      </w:r>
      <w:r w:rsidRPr="00C4782F">
        <w:t>response</w:t>
      </w:r>
      <w:r w:rsidR="00B26DD1">
        <w:t xml:space="preserve"> </w:t>
      </w:r>
      <w:r w:rsidRPr="00C4782F">
        <w:t>=</w:t>
      </w:r>
      <w:r w:rsidR="00B26DD1">
        <w:t xml:space="preserve"> </w:t>
      </w:r>
      <w:r w:rsidRPr="00C4782F">
        <w:t>await</w:t>
      </w:r>
      <w:r w:rsidR="00B26DD1">
        <w:t xml:space="preserve"> </w:t>
      </w:r>
      <w:r w:rsidRPr="00C4782F">
        <w:t>webRequest.GetResponseAsync()</w:t>
      </w:r>
    </w:p>
    <w:p w14:paraId="62595D1D" w14:textId="7D4AC9EF" w:rsidR="00E73B39" w:rsidRPr="00C4782F" w:rsidRDefault="00FA3D78">
      <w:pPr>
        <w:pStyle w:val="BodyNoIndent"/>
      </w:pP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contextual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="00D01B55">
        <w:t>plays</w:t>
      </w:r>
      <w:r w:rsidR="00B26DD1">
        <w:t xml:space="preserve"> </w:t>
      </w:r>
      <w:r w:rsidR="00D01B55">
        <w:t>a</w:t>
      </w:r>
      <w:r w:rsidR="00B26DD1">
        <w:t xml:space="preserve"> </w:t>
      </w:r>
      <w:r w:rsidR="00D01B55">
        <w:t>critical</w:t>
      </w:r>
      <w:r w:rsidR="00B26DD1">
        <w:t xml:space="preserve"> </w:t>
      </w:r>
      <w:r w:rsidR="00D01B55">
        <w:t>role</w:t>
      </w:r>
      <w:r w:rsidR="00B26DD1">
        <w:t xml:space="preserve"> </w:t>
      </w:r>
      <w:r w:rsidR="00D01B55">
        <w:t>by</w:t>
      </w:r>
      <w:r w:rsidR="00B26DD1">
        <w:t xml:space="preserve"> </w:t>
      </w:r>
      <w:r w:rsidR="00D01B55">
        <w:t>signaling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compiler</w:t>
      </w:r>
      <w:r w:rsidR="00B26DD1">
        <w:t xml:space="preserve"> </w:t>
      </w:r>
      <w:r w:rsidR="00D01B55">
        <w:t>that</w:t>
      </w:r>
      <w:r w:rsidR="00B26DD1">
        <w:t xml:space="preserve"> </w:t>
      </w:r>
      <w:r w:rsidR="00D01B55">
        <w:t>it</w:t>
      </w:r>
      <w:r w:rsidR="00B26DD1">
        <w:t xml:space="preserve"> </w:t>
      </w:r>
      <w:r w:rsidR="00D04B2B">
        <w:t>should</w:t>
      </w:r>
      <w:r w:rsidR="00B26DD1">
        <w:t xml:space="preserve"> </w:t>
      </w:r>
      <w:r w:rsidRPr="00C4782F">
        <w:t>rewrite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into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state</w:t>
      </w:r>
      <w:r w:rsidR="00B26DD1">
        <w:t xml:space="preserve"> </w:t>
      </w:r>
      <w:r w:rsidRPr="00C4782F">
        <w:t>machine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represents</w:t>
      </w:r>
      <w:r w:rsidR="00B26DD1">
        <w:t xml:space="preserve"> </w:t>
      </w:r>
      <w:r w:rsidRPr="00C4782F">
        <w:t>all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flow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saw</w:t>
      </w:r>
      <w:r w:rsidR="00B26DD1">
        <w:t xml:space="preserve"> </w:t>
      </w:r>
      <w:commentRangeStart w:id="2123"/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ins w:id="2124" w:author="Austen Frostad" w:date="2020-04-15T10:19:00Z">
        <w:r w:rsidR="00555B50">
          <w:t>20</w:t>
        </w:r>
      </w:ins>
      <w:del w:id="2125" w:author="Austen Frostad" w:date="2020-04-15T10:19:00Z">
        <w:r w:rsidR="00A6283F" w:rsidDel="00555B50">
          <w:delText>19</w:delText>
        </w:r>
      </w:del>
      <w:r w:rsidR="00A6283F">
        <w:t>.</w:t>
      </w:r>
      <w:ins w:id="2126" w:author="Austen Frostad" w:date="2020-04-15T10:19:00Z">
        <w:r w:rsidR="00555B50">
          <w:t>2</w:t>
        </w:r>
      </w:ins>
      <w:del w:id="2127" w:author="Austen Frostad" w:date="2020-04-15T10:19:00Z">
        <w:r w:rsidR="00C7066B" w:rsidDel="00555B50">
          <w:delText>14</w:delText>
        </w:r>
      </w:del>
      <w:r w:rsidR="00B26DD1">
        <w:t xml:space="preserve"> </w:t>
      </w:r>
      <w:commentRangeEnd w:id="2123"/>
      <w:r w:rsidR="00555B50">
        <w:rPr>
          <w:rStyle w:val="CommentReference"/>
          <w:rFonts w:asciiTheme="minorHAnsi" w:hAnsiTheme="minorHAnsi" w:cstheme="minorBidi"/>
          <w:color w:val="auto"/>
        </w:rPr>
        <w:commentReference w:id="2123"/>
      </w:r>
      <w:r w:rsidRPr="00C4782F">
        <w:t>(and</w:t>
      </w:r>
      <w:r w:rsidR="00B26DD1">
        <w:t xml:space="preserve"> </w:t>
      </w:r>
      <w:r w:rsidRPr="00C4782F">
        <w:t>more).</w:t>
      </w:r>
    </w:p>
    <w:p w14:paraId="19560DCF" w14:textId="40F4581C" w:rsidR="00E73B39" w:rsidRPr="00C4782F" w:rsidDel="001A58AB" w:rsidRDefault="00D01B55">
      <w:pPr>
        <w:pStyle w:val="Body"/>
        <w:rPr>
          <w:del w:id="2128" w:author="Mark Michaelis" w:date="2020-04-10T17:28:00Z"/>
        </w:rPr>
      </w:pPr>
      <w:del w:id="2129" w:author="Mark Michaelis" w:date="2020-04-10T17:28:00Z">
        <w:r w:rsidDel="001A58AB">
          <w:delText>Also</w:delText>
        </w:r>
        <w:r w:rsidR="00B26DD1" w:rsidDel="001A58AB">
          <w:delText xml:space="preserve"> </w:delText>
        </w:r>
        <w:r w:rsidDel="001A58AB">
          <w:delText>n</w:delText>
        </w:r>
        <w:r w:rsidR="00FA3D78" w:rsidRPr="00C4782F" w:rsidDel="001A58AB">
          <w:delText>otice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try/catch</w:delText>
        </w:r>
        <w:r w:rsidR="00B26DD1" w:rsidDel="001A58AB">
          <w:delText xml:space="preserve"> </w:delText>
        </w:r>
        <w:r w:rsidR="00FA3D78" w:rsidRPr="00C4782F" w:rsidDel="001A58AB">
          <w:delText>logic</w:delText>
        </w:r>
        <w:r w:rsidR="00B26DD1" w:rsidDel="001A58AB">
          <w:delText xml:space="preserve"> </w:delText>
        </w:r>
        <w:r w:rsidR="00FA3D78" w:rsidRPr="00C4782F" w:rsidDel="001A58AB">
          <w:delText>improvements</w:delText>
        </w:r>
        <w:r w:rsidR="00B26DD1" w:rsidDel="001A58AB">
          <w:delText xml:space="preserve"> </w:delText>
        </w:r>
        <w:r w:rsidR="00FA3D78" w:rsidRPr="00C4782F" w:rsidDel="001A58AB">
          <w:delText>over</w:delText>
        </w:r>
        <w:r w:rsidR="00B26DD1" w:rsidDel="001A58AB">
          <w:delText xml:space="preserve"> </w:delText>
        </w:r>
        <w:r w:rsidR="00A6283F" w:rsidDel="001A58AB">
          <w:delText>Listing</w:delText>
        </w:r>
        <w:r w:rsidR="00B26DD1" w:rsidDel="001A58AB">
          <w:delText xml:space="preserve"> </w:delText>
        </w:r>
        <w:r w:rsidR="00A6283F" w:rsidDel="001A58AB">
          <w:delText>19.</w:delText>
        </w:r>
        <w:r w:rsidR="00C7066B" w:rsidDel="001A58AB">
          <w:delText>14</w:delText>
        </w:r>
        <w:r w:rsidR="00B26DD1" w:rsidDel="001A58AB">
          <w:delText xml:space="preserve"> </w:delText>
        </w:r>
        <w:r w:rsidR="00FA3D78" w:rsidRPr="00C4782F" w:rsidDel="001A58AB">
          <w:delText>that</w:delText>
        </w:r>
        <w:r w:rsidR="00B26DD1" w:rsidDel="001A58AB">
          <w:delText xml:space="preserve"> </w:delText>
        </w:r>
        <w:r w:rsidR="00FA3D78" w:rsidRPr="00C4782F" w:rsidDel="001A58AB">
          <w:delText>appear</w:delText>
        </w:r>
        <w:r w:rsidR="00B26DD1" w:rsidDel="001A58AB">
          <w:delText xml:space="preserve"> </w:delText>
        </w:r>
        <w:r w:rsidR="00FA3D78" w:rsidRPr="00C4782F" w:rsidDel="001A58AB">
          <w:delText>in</w:delText>
        </w:r>
        <w:r w:rsidR="00B26DD1" w:rsidDel="001A58AB">
          <w:delText xml:space="preserve"> </w:delText>
        </w:r>
        <w:r w:rsidR="00A6283F" w:rsidDel="001A58AB">
          <w:delText>Listing</w:delText>
        </w:r>
        <w:r w:rsidR="00B26DD1" w:rsidDel="001A58AB">
          <w:delText xml:space="preserve"> </w:delText>
        </w:r>
        <w:r w:rsidR="00A6283F" w:rsidDel="001A58AB">
          <w:delText>19.</w:delText>
        </w:r>
        <w:r w:rsidR="00C7066B" w:rsidDel="001A58AB">
          <w:delText>15</w:delText>
        </w:r>
        <w:r w:rsidR="00FA3D78" w:rsidRPr="00C4782F" w:rsidDel="001A58AB">
          <w:delText>.</w:delText>
        </w:r>
        <w:r w:rsidR="00B26DD1" w:rsidDel="001A58AB">
          <w:delText xml:space="preserve"> </w:delText>
        </w:r>
        <w:r w:rsidR="00FA3D78" w:rsidRPr="00C4782F" w:rsidDel="001A58AB">
          <w:delText>In</w:delText>
        </w:r>
        <w:r w:rsidR="00B26DD1" w:rsidDel="001A58AB">
          <w:delText xml:space="preserve"> </w:delText>
        </w:r>
        <w:r w:rsidR="00A6283F" w:rsidDel="001A58AB">
          <w:delText>Listing</w:delText>
        </w:r>
        <w:r w:rsidR="00B26DD1" w:rsidDel="001A58AB">
          <w:delText xml:space="preserve"> </w:delText>
        </w:r>
        <w:r w:rsidR="00A6283F" w:rsidDel="001A58AB">
          <w:delText>19.</w:delText>
        </w:r>
        <w:r w:rsidR="00C7066B" w:rsidDel="001A58AB">
          <w:delText>15</w:delText>
        </w:r>
        <w:r w:rsidDel="001A58AB">
          <w:delText>,</w:delText>
        </w:r>
        <w:r w:rsidR="00B26DD1" w:rsidDel="001A58AB">
          <w:delText xml:space="preserve"> </w:delText>
        </w:r>
        <w:r w:rsidR="00FA3D78" w:rsidRPr="00C4782F" w:rsidDel="001A58AB">
          <w:delText>there</w:delText>
        </w:r>
        <w:r w:rsidR="00B26DD1" w:rsidDel="001A58AB">
          <w:delText xml:space="preserve"> </w:delText>
        </w:r>
        <w:r w:rsidR="00FA3D78" w:rsidRPr="00C4782F" w:rsidDel="001A58AB">
          <w:delText>is</w:delText>
        </w:r>
        <w:r w:rsidR="00B26DD1" w:rsidDel="001A58AB">
          <w:delText xml:space="preserve"> </w:delText>
        </w:r>
        <w:r w:rsidR="00FA3D78" w:rsidRPr="00C4782F" w:rsidDel="001A58AB">
          <w:delText>no</w:delText>
        </w:r>
        <w:r w:rsidR="00B26DD1" w:rsidDel="001A58AB">
          <w:delText xml:space="preserve"> </w:delText>
        </w:r>
        <w:r w:rsidR="00FA3D78" w:rsidRPr="00C4782F" w:rsidDel="001A58AB">
          <w:delText>catch</w:delText>
        </w:r>
        <w:r w:rsidR="00551FF8" w:rsidDel="001A58AB">
          <w:delText>ing</w:delText>
        </w:r>
        <w:r w:rsidR="00B26DD1" w:rsidDel="001A58AB">
          <w:delText xml:space="preserve"> </w:delText>
        </w:r>
        <w:r w:rsidR="00FA3D78" w:rsidRPr="00C4782F" w:rsidDel="001A58AB">
          <w:delText>an</w:delText>
        </w:r>
        <w:r w:rsidR="00B26DD1" w:rsidDel="001A58AB">
          <w:delText xml:space="preserve"> </w:delText>
        </w:r>
        <w:r w:rsidR="00FA3D78" w:rsidRPr="00B25458" w:rsidDel="001A58AB">
          <w:rPr>
            <w:rStyle w:val="C1"/>
          </w:rPr>
          <w:delText>AggregateException</w:delText>
        </w:r>
        <w:r w:rsidR="00FA3D78" w:rsidRPr="00C4782F" w:rsidDel="001A58AB">
          <w:delText>.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B25458" w:rsidDel="001A58AB">
          <w:rPr>
            <w:rStyle w:val="C1"/>
          </w:rPr>
          <w:delText>catch</w:delText>
        </w:r>
        <w:r w:rsidR="00B26DD1" w:rsidDel="001A58AB">
          <w:delText xml:space="preserve"> </w:delText>
        </w:r>
        <w:r w:rsidR="00FA3D78" w:rsidRPr="00C4782F" w:rsidDel="001A58AB">
          <w:delText>clause</w:delText>
        </w:r>
        <w:r w:rsidR="00B26DD1" w:rsidDel="001A58AB">
          <w:delText xml:space="preserve"> </w:delText>
        </w:r>
        <w:r w:rsidR="00FA3D78" w:rsidRPr="00C4782F" w:rsidDel="001A58AB">
          <w:delText>continues</w:delText>
        </w:r>
        <w:r w:rsidR="00B26DD1" w:rsidDel="001A58AB">
          <w:delText xml:space="preserve"> </w:delText>
        </w:r>
        <w:r w:rsidR="00FA3D78" w:rsidRPr="00C4782F" w:rsidDel="001A58AB">
          <w:delText>to</w:delText>
        </w:r>
        <w:r w:rsidR="00B26DD1" w:rsidDel="001A58AB">
          <w:delText xml:space="preserve"> </w:delText>
        </w:r>
        <w:r w:rsidR="00FA3D78" w:rsidRPr="00C4782F" w:rsidDel="001A58AB">
          <w:delText>catch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exact</w:delText>
        </w:r>
        <w:r w:rsidR="00B26DD1" w:rsidDel="001A58AB">
          <w:delText xml:space="preserve"> </w:delText>
        </w:r>
        <w:r w:rsidR="00FA3D78" w:rsidRPr="00C4782F" w:rsidDel="001A58AB">
          <w:delText>type</w:delText>
        </w:r>
        <w:r w:rsidR="00B26DD1" w:rsidDel="001A58AB">
          <w:delText xml:space="preserve"> </w:delText>
        </w:r>
        <w:r w:rsidR="00FA3D78" w:rsidRPr="00C4782F" w:rsidDel="001A58AB">
          <w:delText>of</w:delText>
        </w:r>
        <w:r w:rsidR="00B26DD1" w:rsidDel="001A58AB">
          <w:delText xml:space="preserve"> </w:delText>
        </w:r>
        <w:r w:rsidR="00FA3D78" w:rsidRPr="00C4782F" w:rsidDel="001A58AB">
          <w:delText>exception</w:delText>
        </w:r>
        <w:r w:rsidR="00B26DD1" w:rsidDel="001A58AB">
          <w:delText xml:space="preserve"> </w:delText>
        </w:r>
        <w:r w:rsidR="00FA3D78" w:rsidRPr="00C4782F" w:rsidDel="001A58AB">
          <w:delText>expected,</w:delText>
        </w:r>
        <w:r w:rsidR="00B26DD1" w:rsidDel="001A58AB">
          <w:delText xml:space="preserve"> </w:delText>
        </w:r>
        <w:r w:rsidDel="001A58AB">
          <w:delText>with</w:delText>
        </w:r>
        <w:r w:rsidR="00B26DD1" w:rsidDel="001A58AB">
          <w:delText xml:space="preserve"> </w:delText>
        </w:r>
        <w:r w:rsidR="00FA3D78" w:rsidRPr="00C4782F" w:rsidDel="001A58AB">
          <w:delText>no</w:delText>
        </w:r>
        <w:r w:rsidR="00B26DD1" w:rsidDel="001A58AB">
          <w:delText xml:space="preserve"> </w:delText>
        </w:r>
        <w:r w:rsidR="00FA3D78" w:rsidRPr="00C4782F" w:rsidDel="001A58AB">
          <w:delText>unwrapping</w:delText>
        </w:r>
        <w:r w:rsidR="00B26DD1" w:rsidDel="001A58AB">
          <w:delText xml:space="preserve"> </w:delText>
        </w:r>
        <w:r w:rsidDel="001A58AB">
          <w:delText>of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inner</w:delText>
        </w:r>
        <w:r w:rsidR="00B26DD1" w:rsidDel="001A58AB">
          <w:delText xml:space="preserve"> </w:delText>
        </w:r>
        <w:r w:rsidR="00FA3D78" w:rsidRPr="00C4782F" w:rsidDel="001A58AB">
          <w:delText>exceptions</w:delText>
        </w:r>
        <w:r w:rsidR="00B26DD1" w:rsidDel="001A58AB">
          <w:delText xml:space="preserve"> </w:delText>
        </w:r>
        <w:r w:rsidR="00FA3D78" w:rsidRPr="00C4782F" w:rsidDel="001A58AB">
          <w:delText>required.</w:delText>
        </w:r>
        <w:r w:rsidR="00B26DD1" w:rsidDel="001A58AB">
          <w:delText xml:space="preserve"> </w:delText>
        </w:r>
        <w:r w:rsidR="007F2D40" w:rsidDel="001A58AB">
          <w:delText>To</w:delText>
        </w:r>
        <w:r w:rsidR="00B26DD1" w:rsidDel="001A58AB">
          <w:delText xml:space="preserve"> </w:delText>
        </w:r>
        <w:r w:rsidR="007F2D40" w:rsidDel="001A58AB">
          <w:delText>accomplish</w:delText>
        </w:r>
        <w:r w:rsidR="00B26DD1" w:rsidDel="001A58AB">
          <w:delText xml:space="preserve"> </w:delText>
        </w:r>
        <w:r w:rsidR="007F2D40" w:rsidDel="001A58AB">
          <w:delText>this</w:delText>
        </w:r>
        <w:r w:rsidR="00551FF8" w:rsidDel="001A58AB">
          <w:delText>,</w:delText>
        </w:r>
        <w:r w:rsidR="00B26DD1" w:rsidDel="001A58AB">
          <w:delText xml:space="preserve"> </w:delText>
        </w:r>
        <w:r w:rsidR="00551FF8" w:rsidDel="001A58AB">
          <w:delText>the</w:delText>
        </w:r>
        <w:r w:rsidR="00B26DD1" w:rsidDel="001A58AB">
          <w:delText xml:space="preserve"> </w:delText>
        </w:r>
        <w:r w:rsidR="007F2D40" w:rsidDel="001A58AB">
          <w:delText>await</w:delText>
        </w:r>
        <w:r w:rsidR="00B26DD1" w:rsidDel="001A58AB">
          <w:delText xml:space="preserve"> </w:delText>
        </w:r>
        <w:r w:rsidR="00551FF8" w:rsidDel="001A58AB">
          <w:delText>rewrite</w:delText>
        </w:r>
        <w:r w:rsidR="00B26DD1" w:rsidDel="001A58AB">
          <w:delText xml:space="preserve"> </w:delText>
        </w:r>
        <w:r w:rsidR="00551FF8" w:rsidDel="001A58AB">
          <w:delText>logic</w:delText>
        </w:r>
        <w:r w:rsidR="00B26DD1" w:rsidDel="001A58AB">
          <w:delText xml:space="preserve"> </w:delText>
        </w:r>
        <w:r w:rsidR="007F2D40" w:rsidDel="001A58AB">
          <w:delText>takes</w:delText>
        </w:r>
        <w:r w:rsidR="00B26DD1" w:rsidDel="001A58AB">
          <w:delText xml:space="preserve"> </w:delText>
        </w:r>
        <w:r w:rsidR="007F2D40" w:rsidDel="001A58AB">
          <w:delText>the</w:delText>
        </w:r>
        <w:r w:rsidR="00B26DD1" w:rsidDel="001A58AB">
          <w:delText xml:space="preserve"> </w:delText>
        </w:r>
        <w:r w:rsidR="007F2D40" w:rsidDel="001A58AB">
          <w:delText>first</w:delText>
        </w:r>
        <w:r w:rsidR="00B26DD1" w:rsidDel="001A58AB">
          <w:delText xml:space="preserve"> </w:delText>
        </w:r>
        <w:r w:rsidR="007F2D40" w:rsidDel="001A58AB">
          <w:delText>exception</w:delText>
        </w:r>
        <w:r w:rsidR="00B26DD1" w:rsidDel="001A58AB">
          <w:delText xml:space="preserve"> </w:delText>
        </w:r>
        <w:r w:rsidR="00551FF8" w:rsidDel="001A58AB">
          <w:delText>from</w:delText>
        </w:r>
        <w:r w:rsidR="00B26DD1" w:rsidDel="001A58AB">
          <w:delText xml:space="preserve"> </w:delText>
        </w:r>
        <w:r w:rsidR="00551FF8" w:rsidDel="001A58AB">
          <w:delText>the</w:delText>
        </w:r>
        <w:r w:rsidR="00B26DD1" w:rsidDel="001A58AB">
          <w:delText xml:space="preserve"> </w:delText>
        </w:r>
        <w:r w:rsidR="00551FF8" w:rsidDel="001A58AB">
          <w:delText>t</w:delText>
        </w:r>
        <w:r w:rsidR="007F2D40" w:rsidDel="001A58AB">
          <w:delText>ask</w:delText>
        </w:r>
        <w:r w:rsidR="00B26DD1" w:rsidDel="001A58AB">
          <w:delText xml:space="preserve"> </w:delText>
        </w:r>
        <w:r w:rsidR="00551FF8" w:rsidDel="001A58AB">
          <w:delText>and</w:delText>
        </w:r>
        <w:r w:rsidR="00B26DD1" w:rsidDel="001A58AB">
          <w:delText xml:space="preserve"> </w:delText>
        </w:r>
        <w:r w:rsidR="00551FF8" w:rsidDel="001A58AB">
          <w:delText>throws</w:delText>
        </w:r>
        <w:r w:rsidR="00B26DD1" w:rsidDel="001A58AB">
          <w:delText xml:space="preserve"> </w:delText>
        </w:r>
        <w:r w:rsidR="00551FF8" w:rsidDel="001A58AB">
          <w:delText>that</w:delText>
        </w:r>
        <w:r w:rsidR="00B26DD1" w:rsidDel="001A58AB">
          <w:delText xml:space="preserve"> </w:delText>
        </w:r>
        <w:r w:rsidR="00551FF8" w:rsidDel="001A58AB">
          <w:delText>exception</w:delText>
        </w:r>
        <w:r w:rsidR="00E20A71" w:rsidDel="001A58AB">
          <w:delText>—</w:delText>
        </w:r>
        <w:r w:rsidR="00551FF8" w:rsidDel="001A58AB">
          <w:delText>hence</w:delText>
        </w:r>
        <w:r w:rsidR="00E20A71" w:rsidDel="001A58AB">
          <w:delText>,</w:delText>
        </w:r>
        <w:r w:rsidR="00B26DD1" w:rsidDel="001A58AB">
          <w:delText xml:space="preserve"> </w:delText>
        </w:r>
        <w:r w:rsidR="00551FF8" w:rsidDel="001A58AB">
          <w:delText>that</w:delText>
        </w:r>
        <w:r w:rsidR="00B26DD1" w:rsidDel="001A58AB">
          <w:delText xml:space="preserve"> </w:delText>
        </w:r>
        <w:r w:rsidR="00551FF8" w:rsidDel="001A58AB">
          <w:delText>is</w:delText>
        </w:r>
        <w:r w:rsidR="00B26DD1" w:rsidDel="001A58AB">
          <w:delText xml:space="preserve"> </w:delText>
        </w:r>
        <w:r w:rsidR="00551FF8" w:rsidDel="001A58AB">
          <w:delText>the</w:delText>
        </w:r>
        <w:r w:rsidR="00B26DD1" w:rsidDel="001A58AB">
          <w:delText xml:space="preserve"> </w:delText>
        </w:r>
        <w:r w:rsidR="00551FF8" w:rsidDel="001A58AB">
          <w:delText>exception</w:delText>
        </w:r>
        <w:r w:rsidR="00B26DD1" w:rsidDel="001A58AB">
          <w:delText xml:space="preserve"> </w:delText>
        </w:r>
        <w:r w:rsidR="00551FF8" w:rsidDel="001A58AB">
          <w:delText>that</w:delText>
        </w:r>
        <w:r w:rsidR="00B26DD1" w:rsidDel="001A58AB">
          <w:delText xml:space="preserve"> </w:delText>
        </w:r>
        <w:r w:rsidR="00551FF8" w:rsidDel="001A58AB">
          <w:delText>is</w:delText>
        </w:r>
        <w:r w:rsidR="00B26DD1" w:rsidDel="001A58AB">
          <w:delText xml:space="preserve"> </w:delText>
        </w:r>
        <w:r w:rsidR="00551FF8" w:rsidDel="001A58AB">
          <w:delText>caught</w:delText>
        </w:r>
        <w:r w:rsidR="007F2D40" w:rsidDel="001A58AB">
          <w:delText>.</w:delText>
        </w:r>
        <w:r w:rsidR="00B26DD1" w:rsidDel="001A58AB">
          <w:delText xml:space="preserve"> </w:delText>
        </w:r>
        <w:r w:rsidR="00551FF8" w:rsidDel="001A58AB">
          <w:delText>(In</w:delText>
        </w:r>
        <w:r w:rsidR="00B26DD1" w:rsidDel="001A58AB">
          <w:delText xml:space="preserve"> </w:delText>
        </w:r>
        <w:r w:rsidR="00551FF8" w:rsidDel="001A58AB">
          <w:delText>contracts,</w:delText>
        </w:r>
        <w:r w:rsidR="00B26DD1" w:rsidDel="001A58AB">
          <w:delText xml:space="preserve"> </w:delText>
        </w:r>
        <w:r w:rsidR="00551FF8" w:rsidDel="001A58AB">
          <w:delText>when</w:delText>
        </w:r>
        <w:r w:rsidR="00B26DD1" w:rsidDel="001A58AB">
          <w:delText xml:space="preserve"> </w:delText>
        </w:r>
        <w:r w:rsidR="00551FF8" w:rsidDel="001A58AB">
          <w:delText>you</w:delText>
        </w:r>
        <w:r w:rsidR="00B26DD1" w:rsidDel="001A58AB">
          <w:delText xml:space="preserve"> </w:delText>
        </w:r>
        <w:r w:rsidR="00551FF8" w:rsidDel="001A58AB">
          <w:delText>invoke</w:delText>
        </w:r>
        <w:r w:rsidR="00B26DD1" w:rsidDel="001A58AB">
          <w:delText xml:space="preserve"> </w:delText>
        </w:r>
        <w:r w:rsidR="00551FF8" w:rsidDel="001A58AB">
          <w:delText>a</w:delText>
        </w:r>
        <w:r w:rsidR="00B26DD1" w:rsidDel="001A58AB">
          <w:delText xml:space="preserve"> </w:delText>
        </w:r>
        <w:r w:rsidR="00551FF8" w:rsidDel="001A58AB">
          <w:delText>task</w:delText>
        </w:r>
        <w:r w:rsidR="00E20A71" w:rsidRPr="00E20A71" w:rsidDel="001A58AB">
          <w:delText>’</w:delText>
        </w:r>
        <w:r w:rsidR="00551FF8" w:rsidDel="001A58AB">
          <w:delText>s</w:delText>
        </w:r>
        <w:r w:rsidR="00B26DD1" w:rsidDel="001A58AB">
          <w:delText xml:space="preserve"> </w:delText>
        </w:r>
        <w:r w:rsidR="00551FF8" w:rsidRPr="00C54926" w:rsidDel="001A58AB">
          <w:rPr>
            <w:rStyle w:val="C1"/>
          </w:rPr>
          <w:delText>Wait()</w:delText>
        </w:r>
        <w:r w:rsidR="00B26DD1" w:rsidDel="001A58AB">
          <w:delText xml:space="preserve"> </w:delText>
        </w:r>
        <w:r w:rsidR="00551FF8" w:rsidDel="001A58AB">
          <w:delText>method,</w:delText>
        </w:r>
        <w:r w:rsidR="00B26DD1" w:rsidDel="001A58AB">
          <w:delText xml:space="preserve"> </w:delText>
        </w:r>
        <w:r w:rsidR="00551FF8" w:rsidDel="001A58AB">
          <w:delText>the</w:delText>
        </w:r>
        <w:r w:rsidR="00B26DD1" w:rsidDel="001A58AB">
          <w:delText xml:space="preserve"> </w:delText>
        </w:r>
        <w:r w:rsidR="00551FF8" w:rsidDel="001A58AB">
          <w:delText>exceptions</w:delText>
        </w:r>
        <w:r w:rsidR="00B26DD1" w:rsidDel="001A58AB">
          <w:delText xml:space="preserve"> </w:delText>
        </w:r>
        <w:r w:rsidR="00551FF8" w:rsidDel="001A58AB">
          <w:delText>are</w:delText>
        </w:r>
        <w:r w:rsidR="00B26DD1" w:rsidDel="001A58AB">
          <w:delText xml:space="preserve"> </w:delText>
        </w:r>
        <w:r w:rsidR="00551FF8" w:rsidDel="001A58AB">
          <w:delText>gathered</w:delText>
        </w:r>
        <w:r w:rsidR="00B26DD1" w:rsidDel="001A58AB">
          <w:delText xml:space="preserve"> </w:delText>
        </w:r>
        <w:r w:rsidR="00551FF8" w:rsidDel="001A58AB">
          <w:delText>into</w:delText>
        </w:r>
        <w:r w:rsidR="00B26DD1" w:rsidDel="001A58AB">
          <w:delText xml:space="preserve"> </w:delText>
        </w:r>
        <w:r w:rsidR="00551FF8" w:rsidDel="001A58AB">
          <w:delText>an</w:delText>
        </w:r>
        <w:r w:rsidR="00B26DD1" w:rsidDel="001A58AB">
          <w:delText xml:space="preserve"> </w:delText>
        </w:r>
        <w:r w:rsidR="00551FF8" w:rsidRPr="000401EE" w:rsidDel="001A58AB">
          <w:rPr>
            <w:rStyle w:val="C1"/>
          </w:rPr>
          <w:delText>AggregateException</w:delText>
        </w:r>
        <w:r w:rsidR="00B26DD1" w:rsidDel="001A58AB">
          <w:delText xml:space="preserve"> </w:delText>
        </w:r>
        <w:r w:rsidR="00551FF8" w:rsidDel="001A58AB">
          <w:delText>and</w:delText>
        </w:r>
        <w:r w:rsidR="00B26DD1" w:rsidDel="001A58AB">
          <w:delText xml:space="preserve"> </w:delText>
        </w:r>
        <w:r w:rsidR="00551FF8" w:rsidDel="001A58AB">
          <w:delText>the</w:delText>
        </w:r>
        <w:r w:rsidR="00B26DD1" w:rsidDel="001A58AB">
          <w:delText xml:space="preserve"> </w:delText>
        </w:r>
        <w:r w:rsidR="00551FF8" w:rsidDel="001A58AB">
          <w:delText>aggregate</w:delText>
        </w:r>
        <w:r w:rsidR="00B26DD1" w:rsidDel="001A58AB">
          <w:delText xml:space="preserve"> </w:delText>
        </w:r>
        <w:r w:rsidR="00551FF8" w:rsidDel="001A58AB">
          <w:delText>exception</w:delText>
        </w:r>
        <w:r w:rsidR="00B26DD1" w:rsidDel="001A58AB">
          <w:delText xml:space="preserve"> </w:delText>
        </w:r>
        <w:r w:rsidR="00551FF8" w:rsidDel="001A58AB">
          <w:delText>is</w:delText>
        </w:r>
        <w:r w:rsidR="00B26DD1" w:rsidDel="001A58AB">
          <w:delText xml:space="preserve"> </w:delText>
        </w:r>
        <w:r w:rsidR="00551FF8" w:rsidDel="001A58AB">
          <w:delText>thrown.)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aim</w:delText>
        </w:r>
        <w:r w:rsidR="00B26DD1" w:rsidDel="001A58AB">
          <w:delText xml:space="preserve"> </w:delText>
        </w:r>
        <w:r w:rsidR="00FA3D78" w:rsidRPr="00C4782F" w:rsidDel="001A58AB">
          <w:delText>is</w:delText>
        </w:r>
        <w:r w:rsidR="00B26DD1" w:rsidDel="001A58AB">
          <w:delText xml:space="preserve"> </w:delText>
        </w:r>
        <w:r w:rsidR="00FA3D78" w:rsidRPr="00C4782F" w:rsidDel="001A58AB">
          <w:delText>to</w:delText>
        </w:r>
        <w:r w:rsidR="00B26DD1" w:rsidDel="001A58AB">
          <w:delText xml:space="preserve"> </w:delText>
        </w:r>
        <w:r w:rsidR="00FA3D78" w:rsidRPr="00C4782F" w:rsidDel="001A58AB">
          <w:delText>make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asynchronous</w:delText>
        </w:r>
        <w:r w:rsidR="00B26DD1" w:rsidDel="001A58AB">
          <w:delText xml:space="preserve"> </w:delText>
        </w:r>
        <w:r w:rsidR="00FA3D78" w:rsidRPr="00C4782F" w:rsidDel="001A58AB">
          <w:delText>code</w:delText>
        </w:r>
        <w:r w:rsidR="00B26DD1" w:rsidDel="001A58AB">
          <w:delText xml:space="preserve"> </w:delText>
        </w:r>
        <w:r w:rsidR="00FA3D78" w:rsidRPr="00C4782F" w:rsidDel="001A58AB">
          <w:delText>look</w:delText>
        </w:r>
        <w:r w:rsidR="00B26DD1" w:rsidDel="001A58AB">
          <w:delText xml:space="preserve"> </w:delText>
        </w:r>
        <w:r w:rsidR="00FA3D78" w:rsidRPr="00C4782F" w:rsidDel="001A58AB">
          <w:delText>as</w:delText>
        </w:r>
        <w:r w:rsidR="00B26DD1" w:rsidDel="001A58AB">
          <w:delText xml:space="preserve"> </w:delText>
        </w:r>
        <w:r w:rsidR="00FA3D78" w:rsidRPr="00C4782F" w:rsidDel="001A58AB">
          <w:delText>much</w:delText>
        </w:r>
        <w:r w:rsidR="00B26DD1" w:rsidDel="001A58AB">
          <w:delText xml:space="preserve"> </w:delText>
        </w:r>
        <w:r w:rsidR="00FA3D78" w:rsidRPr="00C4782F" w:rsidDel="001A58AB">
          <w:delText>as</w:delText>
        </w:r>
        <w:r w:rsidR="00B26DD1" w:rsidDel="001A58AB">
          <w:delText xml:space="preserve"> </w:delText>
        </w:r>
        <w:r w:rsidR="00FA3D78" w:rsidRPr="00C4782F" w:rsidDel="001A58AB">
          <w:delText>possible</w:delText>
        </w:r>
        <w:r w:rsidR="00B26DD1" w:rsidDel="001A58AB">
          <w:delText xml:space="preserve"> </w:delText>
        </w:r>
        <w:r w:rsidR="00FA3D78" w:rsidRPr="00C4782F" w:rsidDel="001A58AB">
          <w:delText>like</w:delText>
        </w:r>
        <w:r w:rsidR="00B26DD1" w:rsidDel="001A58AB">
          <w:delText xml:space="preserve"> </w:delText>
        </w:r>
        <w:r w:rsidR="00FA3D78" w:rsidRPr="00C4782F" w:rsidDel="001A58AB">
          <w:delText>the</w:delText>
        </w:r>
        <w:r w:rsidR="00B26DD1" w:rsidDel="001A58AB">
          <w:delText xml:space="preserve"> </w:delText>
        </w:r>
        <w:r w:rsidR="00FA3D78" w:rsidRPr="00C4782F" w:rsidDel="001A58AB">
          <w:delText>synchronous</w:delText>
        </w:r>
        <w:r w:rsidR="00B26DD1" w:rsidDel="001A58AB">
          <w:delText xml:space="preserve"> </w:delText>
        </w:r>
        <w:r w:rsidR="00FA3D78" w:rsidRPr="00C4782F" w:rsidDel="001A58AB">
          <w:delText>code.</w:delText>
        </w:r>
      </w:del>
    </w:p>
    <w:p w14:paraId="155C83BC" w14:textId="0D345D56" w:rsidR="00E73B39" w:rsidRPr="00C4782F" w:rsidRDefault="00FA3D78">
      <w:pPr>
        <w:pStyle w:val="Body"/>
      </w:pPr>
      <w:r w:rsidRPr="00C4782F">
        <w:t>To</w:t>
      </w:r>
      <w:r w:rsidR="00B26DD1">
        <w:t xml:space="preserve"> </w:t>
      </w:r>
      <w:r w:rsidRPr="00C4782F">
        <w:t>better</w:t>
      </w:r>
      <w:r w:rsidR="00B26DD1">
        <w:t xml:space="preserve"> </w:t>
      </w:r>
      <w:r w:rsidR="00E20A71">
        <w:t>explain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flow,</w:t>
      </w:r>
      <w:r w:rsidR="00B26DD1">
        <w:t xml:space="preserve"> </w:t>
      </w:r>
      <w:r w:rsidR="00F40E51">
        <w:t>Table</w:t>
      </w:r>
      <w:r w:rsidR="00B26DD1">
        <w:t xml:space="preserve"> </w:t>
      </w:r>
      <w:r w:rsidR="00F40E51">
        <w:t>19.</w:t>
      </w:r>
      <w:r w:rsidRPr="00C4782F">
        <w:t>2</w:t>
      </w:r>
      <w:r w:rsidR="00B26DD1">
        <w:t xml:space="preserve"> </w:t>
      </w:r>
      <w:r w:rsidRPr="00C4782F">
        <w:t>shows</w:t>
      </w:r>
      <w:r w:rsidR="00B26DD1">
        <w:t xml:space="preserve"> </w:t>
      </w:r>
      <w:r w:rsidRPr="00C4782F">
        <w:t>each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separate</w:t>
      </w:r>
      <w:r w:rsidR="00B26DD1">
        <w:t xml:space="preserve"> </w:t>
      </w:r>
      <w:r w:rsidRPr="00C4782F">
        <w:t>column</w:t>
      </w:r>
      <w:r w:rsidR="00B26DD1">
        <w:t xml:space="preserve"> </w:t>
      </w:r>
      <w:r w:rsidRPr="00C4782F">
        <w:t>along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execution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occurs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each</w:t>
      </w:r>
      <w:r w:rsidR="00B26DD1">
        <w:t xml:space="preserve"> </w:t>
      </w:r>
      <w:r w:rsidRPr="00C4782F">
        <w:t>task.</w:t>
      </w:r>
    </w:p>
    <w:p w14:paraId="34305ACE" w14:textId="77777777" w:rsidR="00814AD8" w:rsidRDefault="00814AD8" w:rsidP="00C20376">
      <w:pPr>
        <w:pStyle w:val="TableTitle"/>
        <w:rPr>
          <w:rStyle w:val="TableNumber"/>
        </w:rPr>
        <w:sectPr w:rsidR="00814AD8" w:rsidSect="00263976">
          <w:pgSz w:w="10080" w:h="13140"/>
          <w:pgMar w:top="1080" w:right="1080" w:bottom="720" w:left="1800" w:header="720" w:footer="720" w:gutter="0"/>
          <w:cols w:space="720"/>
          <w:noEndnote/>
        </w:sectPr>
      </w:pPr>
    </w:p>
    <w:p w14:paraId="19368C5B" w14:textId="4F3EB847" w:rsidR="00E73B39" w:rsidRPr="00C4782F" w:rsidRDefault="00F40E51" w:rsidP="00C20376">
      <w:pPr>
        <w:pStyle w:val="TableTitle"/>
      </w:pPr>
      <w:r w:rsidRPr="00C20376">
        <w:rPr>
          <w:rStyle w:val="TableNumber"/>
        </w:rPr>
        <w:lastRenderedPageBreak/>
        <w:t>Table</w:t>
      </w:r>
      <w:r w:rsidR="00B26DD1">
        <w:rPr>
          <w:rStyle w:val="TableNumber"/>
        </w:rPr>
        <w:t xml:space="preserve"> </w:t>
      </w:r>
      <w:r w:rsidRPr="00C20376">
        <w:rPr>
          <w:rStyle w:val="TableNumber"/>
        </w:rPr>
        <w:t>19.</w:t>
      </w:r>
      <w:r w:rsidR="00FA3D78" w:rsidRPr="00C20376">
        <w:rPr>
          <w:rStyle w:val="TableNumber"/>
        </w:rPr>
        <w:t>2</w:t>
      </w:r>
      <w:r w:rsidR="00B26DD1">
        <w:rPr>
          <w:rStyle w:val="TableNumber"/>
        </w:rPr>
        <w:t>: </w:t>
      </w:r>
      <w:r w:rsidR="00FA3D78" w:rsidRPr="00C4782F">
        <w:t>Control</w:t>
      </w:r>
      <w:r w:rsidR="00B26DD1">
        <w:t xml:space="preserve"> </w:t>
      </w:r>
      <w:r w:rsidR="00FA3D78" w:rsidRPr="00C4782F">
        <w:t>Flow</w:t>
      </w:r>
      <w:r w:rsidR="00B26DD1">
        <w:t xml:space="preserve"> </w:t>
      </w:r>
      <w:r w:rsidR="00FA3D78" w:rsidRPr="00C4782F">
        <w:t>within</w:t>
      </w:r>
      <w:r w:rsidR="00B26DD1">
        <w:t xml:space="preserve"> </w:t>
      </w:r>
      <w:r w:rsidR="00FA3D78" w:rsidRPr="00C4782F">
        <w:t>Each</w:t>
      </w:r>
      <w:r w:rsidR="00B26DD1">
        <w:t xml:space="preserve"> </w:t>
      </w:r>
      <w:r w:rsidR="00FA3D78" w:rsidRPr="00C4782F">
        <w:t>Task</w:t>
      </w:r>
    </w:p>
    <w:tbl>
      <w:tblPr>
        <w:tblW w:w="11610" w:type="dxa"/>
        <w:tblInd w:w="120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2902"/>
        <w:gridCol w:w="2903"/>
        <w:gridCol w:w="2902"/>
        <w:gridCol w:w="2903"/>
      </w:tblGrid>
      <w:tr w:rsidR="00F50CE6" w:rsidRPr="00C4782F" w14:paraId="27A0975E" w14:textId="77777777" w:rsidTr="00B47FC8">
        <w:trPr>
          <w:cantSplit/>
          <w:tblHeader/>
        </w:trPr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E2E3E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B3365B" w14:textId="77777777" w:rsidR="00E73B39" w:rsidRPr="00C4782F" w:rsidRDefault="00FA3D78" w:rsidP="00F42F63">
            <w:pPr>
              <w:pStyle w:val="TableColumnHead"/>
            </w:pPr>
            <w:r w:rsidRPr="00C4782F">
              <w:t>Description</w:t>
            </w:r>
          </w:p>
        </w:tc>
        <w:tc>
          <w:tcPr>
            <w:tcW w:w="2903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E2E3E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2391CD8" w14:textId="1BA1C620" w:rsidR="00E73B39" w:rsidRPr="00C4782F" w:rsidRDefault="00FA3D78" w:rsidP="00F42F63">
            <w:pPr>
              <w:pStyle w:val="TableColumnHead"/>
            </w:pPr>
            <w:proofErr w:type="gramStart"/>
            <w:r w:rsidRPr="00082293">
              <w:rPr>
                <w:rStyle w:val="C1"/>
              </w:rPr>
              <w:t>Main(</w:t>
            </w:r>
            <w:proofErr w:type="gramEnd"/>
            <w:r w:rsidRPr="00082293">
              <w:rPr>
                <w:rStyle w:val="C1"/>
              </w:rPr>
              <w:t>)</w:t>
            </w:r>
            <w:r w:rsidR="00B26DD1">
              <w:t xml:space="preserve"> </w:t>
            </w:r>
            <w:r w:rsidRPr="00C4782F">
              <w:t>Thread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E2E3E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1477DD" w14:textId="7B9201CB" w:rsidR="00E73B39" w:rsidRPr="00C4782F" w:rsidRDefault="00A903BF" w:rsidP="00F42F63">
            <w:pPr>
              <w:pStyle w:val="TableColumnHead"/>
            </w:pPr>
            <w:proofErr w:type="spellStart"/>
            <w:proofErr w:type="gramStart"/>
            <w:r w:rsidRPr="00A903BF">
              <w:rPr>
                <w:rStyle w:val="C1"/>
              </w:rPr>
              <w:t>FindTextInWebUriAsync</w:t>
            </w:r>
            <w:proofErr w:type="spellEnd"/>
            <w:r>
              <w:rPr>
                <w:rStyle w:val="C1"/>
              </w:rPr>
              <w:t>(</w:t>
            </w:r>
            <w:proofErr w:type="gramEnd"/>
            <w:r>
              <w:rPr>
                <w:rStyle w:val="C1"/>
              </w:rPr>
              <w:t>)</w:t>
            </w:r>
            <w:r w:rsidR="00B26DD1">
              <w:t xml:space="preserve"> </w:t>
            </w:r>
            <w:r w:rsidR="00FA3D78" w:rsidRPr="00C4782F">
              <w:t>Task</w:t>
            </w:r>
          </w:p>
        </w:tc>
        <w:tc>
          <w:tcPr>
            <w:tcW w:w="2903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3E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0473A9E" w14:textId="5268659E" w:rsidR="00E73B39" w:rsidRPr="00C4782F" w:rsidRDefault="00433BDF" w:rsidP="00F42F63">
            <w:pPr>
              <w:pStyle w:val="TableColumnHead"/>
            </w:pPr>
            <w:r>
              <w:rPr>
                <w:rStyle w:val="C1"/>
              </w:rPr>
              <w:t xml:space="preserve">Repeated </w:t>
            </w:r>
            <w:proofErr w:type="spellStart"/>
            <w:proofErr w:type="gramStart"/>
            <w:r w:rsidRPr="00433BDF">
              <w:rPr>
                <w:rStyle w:val="C1"/>
              </w:rPr>
              <w:t>ReadAsync</w:t>
            </w:r>
            <w:proofErr w:type="spellEnd"/>
            <w:r w:rsidR="00FA3D78" w:rsidRPr="00082293">
              <w:rPr>
                <w:rStyle w:val="C1"/>
              </w:rPr>
              <w:t>(</w:t>
            </w:r>
            <w:proofErr w:type="gramEnd"/>
            <w:r w:rsidR="00FA3D78" w:rsidRPr="00082293">
              <w:rPr>
                <w:rStyle w:val="C1"/>
              </w:rPr>
              <w:t>)</w:t>
            </w:r>
            <w:r w:rsidR="00B26DD1">
              <w:t xml:space="preserve"> </w:t>
            </w:r>
            <w:r w:rsidR="00FA3D78" w:rsidRPr="00C4782F">
              <w:t>Task</w:t>
            </w:r>
          </w:p>
        </w:tc>
      </w:tr>
      <w:tr w:rsidR="00F50CE6" w:rsidRPr="00C4782F" w14:paraId="29AD1DB7" w14:textId="77777777" w:rsidTr="00B47FC8">
        <w:trPr>
          <w:cantSplit/>
          <w:trHeight w:val="4813"/>
          <w:tblHeader/>
        </w:trPr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C051108" w14:textId="4DA8B847" w:rsidR="00A55F2C" w:rsidRDefault="00FA3D78" w:rsidP="00CE3856">
            <w:pPr>
              <w:pStyle w:val="TableText"/>
            </w:pPr>
            <w:r w:rsidRPr="00A8176A">
              <w:t>Execution</w:t>
            </w:r>
            <w:r w:rsidR="00B26DD1">
              <w:t xml:space="preserve"> </w:t>
            </w:r>
            <w:r w:rsidRPr="00A8176A">
              <w:t>flows</w:t>
            </w:r>
            <w:r w:rsidR="00B26DD1">
              <w:t xml:space="preserve"> </w:t>
            </w:r>
            <w:r w:rsidRPr="00A8176A">
              <w:t>normally</w:t>
            </w:r>
            <w:r w:rsidR="00B26DD1">
              <w:t xml:space="preserve"> </w:t>
            </w:r>
            <w:r w:rsidRPr="00A8176A">
              <w:t>into</w:t>
            </w:r>
            <w:r w:rsidR="00B26DD1">
              <w:t xml:space="preserve"> </w:t>
            </w:r>
            <w:r w:rsidRPr="00082293">
              <w:rPr>
                <w:rStyle w:val="C1"/>
              </w:rPr>
              <w:t>Main</w:t>
            </w:r>
            <w:r w:rsidR="00B26DD1">
              <w:t xml:space="preserve"> </w:t>
            </w:r>
            <w:r w:rsidRPr="00A8176A">
              <w:t>and</w:t>
            </w:r>
            <w:r w:rsidR="00B26DD1">
              <w:t xml:space="preserve"> </w:t>
            </w:r>
            <w:r w:rsidRPr="00A8176A">
              <w:t>up</w:t>
            </w:r>
            <w:r w:rsidR="00B26DD1">
              <w:t xml:space="preserve"> </w:t>
            </w:r>
            <w:r w:rsidRPr="00A8176A">
              <w:t>through</w:t>
            </w:r>
            <w:r w:rsidR="00B26DD1">
              <w:t xml:space="preserve"> </w:t>
            </w:r>
            <w:r w:rsidRPr="00A8176A">
              <w:t>the</w:t>
            </w:r>
            <w:r w:rsidR="00B26DD1">
              <w:t xml:space="preserve"> </w:t>
            </w:r>
            <w:r w:rsidRPr="00A8176A">
              <w:t>first</w:t>
            </w:r>
            <w:r w:rsidR="00B26DD1">
              <w:t xml:space="preserve"> </w:t>
            </w:r>
            <w:proofErr w:type="spellStart"/>
            <w:r w:rsidRPr="00082293">
              <w:rPr>
                <w:rStyle w:val="C1"/>
              </w:rPr>
              <w:t>Console.Write</w:t>
            </w:r>
            <w:proofErr w:type="spellEnd"/>
            <w:r w:rsidRPr="00082293">
              <w:rPr>
                <w:rStyle w:val="C1"/>
              </w:rPr>
              <w:t>(</w:t>
            </w:r>
            <w:proofErr w:type="spellStart"/>
            <w:r w:rsidRPr="00082293">
              <w:rPr>
                <w:rStyle w:val="C1"/>
              </w:rPr>
              <w:t>url</w:t>
            </w:r>
            <w:proofErr w:type="spellEnd"/>
            <w:r w:rsidRPr="00082293">
              <w:rPr>
                <w:rStyle w:val="C1"/>
              </w:rPr>
              <w:t>)</w:t>
            </w:r>
            <w:r w:rsidR="00B26DD1">
              <w:t xml:space="preserve"> </w:t>
            </w:r>
            <w:r w:rsidRPr="00A8176A">
              <w:t>statement.</w:t>
            </w:r>
          </w:p>
          <w:p w14:paraId="5CB2607F" w14:textId="77777777" w:rsidR="00A55F2C" w:rsidRPr="00A8176A" w:rsidRDefault="00A55F2C" w:rsidP="00CE3856">
            <w:pPr>
              <w:pStyle w:val="TableText"/>
            </w:pPr>
          </w:p>
          <w:p w14:paraId="47C79881" w14:textId="4CBD2820" w:rsidR="00A55F2C" w:rsidRDefault="00A55F2C" w:rsidP="00CE3856">
            <w:pPr>
              <w:pStyle w:val="TableText"/>
            </w:pPr>
            <w:r w:rsidRPr="00A8176A">
              <w:t>A</w:t>
            </w:r>
            <w:r>
              <w:t xml:space="preserve"> </w:t>
            </w:r>
            <w:r w:rsidRPr="00A8176A">
              <w:t>call</w:t>
            </w:r>
            <w:r>
              <w:t xml:space="preserve"> </w:t>
            </w:r>
            <w:r w:rsidRPr="00A8176A">
              <w:t>is</w:t>
            </w:r>
            <w:r>
              <w:t xml:space="preserve"> </w:t>
            </w:r>
            <w:r w:rsidRPr="00A8176A">
              <w:t>made</w:t>
            </w:r>
            <w:r>
              <w:t xml:space="preserve"> </w:t>
            </w:r>
            <w:r w:rsidRPr="00A8176A">
              <w:t>to</w:t>
            </w:r>
            <w:r>
              <w:t xml:space="preserve"> </w:t>
            </w:r>
            <w:proofErr w:type="spellStart"/>
            <w:ins w:id="2130" w:author="Mark Michaelis" w:date="2020-04-13T12:24:00Z">
              <w:r w:rsidRPr="00CF153B">
                <w:t>FindTextInWebUriAsync</w:t>
              </w:r>
              <w:proofErr w:type="spellEnd"/>
              <w:r w:rsidRPr="00082293" w:rsidDel="003A72F8">
                <w:rPr>
                  <w:rStyle w:val="C1"/>
                </w:rPr>
                <w:t xml:space="preserve"> </w:t>
              </w:r>
            </w:ins>
            <w:del w:id="2131" w:author="Mark Michaelis" w:date="2020-04-13T12:24:00Z">
              <w:r w:rsidRPr="00082293" w:rsidDel="003A72F8">
                <w:rPr>
                  <w:rStyle w:val="C1"/>
                </w:rPr>
                <w:delText>WriteWebRequestSizeAsync</w:delText>
              </w:r>
            </w:del>
            <w:r w:rsidRPr="00082293">
              <w:rPr>
                <w:rStyle w:val="C1"/>
              </w:rPr>
              <w:t>()</w:t>
            </w:r>
            <w:r>
              <w:t xml:space="preserve">, </w:t>
            </w:r>
            <w:r w:rsidRPr="00A8176A">
              <w:t>so</w:t>
            </w:r>
            <w:r>
              <w:t xml:space="preserve"> </w:t>
            </w:r>
            <w:r w:rsidRPr="00A8176A">
              <w:t>control</w:t>
            </w:r>
            <w:r>
              <w:t xml:space="preserve"> </w:t>
            </w:r>
            <w:r w:rsidRPr="00A8176A">
              <w:t>flows</w:t>
            </w:r>
            <w:r>
              <w:t xml:space="preserve"> </w:t>
            </w:r>
            <w:r w:rsidRPr="00A8176A">
              <w:t>into</w:t>
            </w:r>
            <w:r>
              <w:t xml:space="preserve"> </w:t>
            </w:r>
            <w:r w:rsidRPr="00A8176A">
              <w:t>that</w:t>
            </w:r>
            <w:r>
              <w:t xml:space="preserve"> </w:t>
            </w:r>
            <w:r w:rsidRPr="00A8176A">
              <w:t>method</w:t>
            </w:r>
            <w:r>
              <w:t xml:space="preserve"> </w:t>
            </w:r>
            <w:r w:rsidRPr="00A8176A">
              <w:t>as</w:t>
            </w:r>
            <w:r>
              <w:t xml:space="preserve"> </w:t>
            </w:r>
            <w:r w:rsidRPr="00A8176A">
              <w:t>it</w:t>
            </w:r>
            <w:r>
              <w:t xml:space="preserve"> </w:t>
            </w:r>
            <w:r w:rsidRPr="00A8176A">
              <w:t>would</w:t>
            </w:r>
            <w:r>
              <w:t xml:space="preserve"> </w:t>
            </w:r>
            <w:r w:rsidRPr="00A8176A">
              <w:t>normally</w:t>
            </w:r>
          </w:p>
          <w:p w14:paraId="6ADB0CB8" w14:textId="10F32CA9" w:rsidR="00E73B39" w:rsidRPr="00A8176A" w:rsidRDefault="00E73B39" w:rsidP="00CE3856">
            <w:pPr>
              <w:pStyle w:val="TableText"/>
            </w:pPr>
          </w:p>
        </w:tc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6F18D74A" w14:textId="7715B2BF" w:rsidR="00917383" w:rsidRDefault="00E3208A" w:rsidP="00A66B3F">
            <w:pPr>
              <w:pStyle w:val="TableCDT"/>
              <w:rPr>
                <w:ins w:id="2132" w:author="Mark Michaelis" w:date="2020-04-13T12:23:00Z"/>
              </w:rPr>
            </w:pPr>
            <w:ins w:id="2133" w:author="Mark Michaelis" w:date="2020-04-13T12:22:00Z">
              <w:r w:rsidRPr="00F437CB">
                <w:rPr>
                  <w:rStyle w:val="CPComment"/>
                  <w:rPrChange w:id="2134" w:author="Mark Michaelis" w:date="2020-04-13T12:41:00Z">
                    <w:rPr/>
                  </w:rPrChange>
                </w:rPr>
                <w:t>//...</w:t>
              </w:r>
            </w:ins>
          </w:p>
          <w:p w14:paraId="16774CD0" w14:textId="77777777" w:rsidR="00E3208A" w:rsidRPr="00917383" w:rsidRDefault="00E3208A">
            <w:pPr>
              <w:pStyle w:val="TableCDT"/>
              <w:rPr>
                <w:ins w:id="2135" w:author="Mark Michaelis" w:date="2020-04-13T12:20:00Z"/>
              </w:rPr>
            </w:pPr>
          </w:p>
          <w:p w14:paraId="4FEA12A1" w14:textId="77777777" w:rsidR="00917383" w:rsidRPr="00917383" w:rsidRDefault="00917383">
            <w:pPr>
              <w:pStyle w:val="TableCDT"/>
              <w:rPr>
                <w:ins w:id="2136" w:author="Mark Michaelis" w:date="2020-04-13T12:20:00Z"/>
              </w:rPr>
            </w:pPr>
            <w:ins w:id="2137" w:author="Mark Michaelis" w:date="2020-04-13T12:20:00Z">
              <w:r w:rsidRPr="00917383">
                <w:t>Console.Write(url);</w:t>
              </w:r>
            </w:ins>
          </w:p>
          <w:p w14:paraId="4AD25D37" w14:textId="77777777" w:rsidR="00A55F2C" w:rsidRDefault="00A55F2C" w:rsidP="00A66B3F">
            <w:pPr>
              <w:pStyle w:val="TableCDT"/>
              <w:rPr>
                <w:ins w:id="2138" w:author="Mark Michaelis" w:date="2020-04-13T12:41:00Z"/>
              </w:rPr>
            </w:pPr>
          </w:p>
          <w:p w14:paraId="323F9E4D" w14:textId="034EE52B" w:rsidR="00A55F2C" w:rsidRPr="00A55F2C" w:rsidRDefault="00F437CB" w:rsidP="00A66B3F">
            <w:pPr>
              <w:pStyle w:val="TableCDT"/>
            </w:pPr>
            <w:ins w:id="2139" w:author="Mark Michaelis" w:date="2020-04-13T12:41:00Z">
              <w:r w:rsidRPr="00CF153B">
                <w:rPr>
                  <w:rStyle w:val="CPComment"/>
                </w:rPr>
                <w:t>//...</w:t>
              </w:r>
            </w:ins>
          </w:p>
          <w:p w14:paraId="04BA6277" w14:textId="77777777" w:rsidR="00A55F2C" w:rsidRPr="00A55F2C" w:rsidRDefault="00A55F2C" w:rsidP="00A55F2C">
            <w:pPr>
              <w:pStyle w:val="TableCDT"/>
            </w:pPr>
          </w:p>
          <w:p w14:paraId="2E197514" w14:textId="77777777" w:rsidR="00A55F2C" w:rsidRPr="00CF153B" w:rsidRDefault="00A55F2C">
            <w:pPr>
              <w:pStyle w:val="TableCDT"/>
              <w:rPr>
                <w:ins w:id="2140" w:author="Mark Michaelis" w:date="2020-04-13T12:38:00Z"/>
              </w:rPr>
              <w:pPrChange w:id="2141" w:author="ericlippert@gmail.com" w:date="2020-04-13T12:39:00Z">
                <w:pPr>
                  <w:pStyle w:val="CDTGrayline"/>
                </w:pPr>
              </w:pPrChange>
            </w:pPr>
            <w:ins w:id="2142" w:author="Mark Michaelis" w:date="2020-04-13T12:38:00Z">
              <w:r w:rsidRPr="00CF153B">
                <w:rPr>
                  <w:rStyle w:val="CPComment"/>
                </w:rPr>
                <w:t>// Using await later to elucidation.</w:t>
              </w:r>
            </w:ins>
          </w:p>
          <w:p w14:paraId="21AD58E8" w14:textId="77777777" w:rsidR="00A55F2C" w:rsidRPr="00CF153B" w:rsidRDefault="00A55F2C">
            <w:pPr>
              <w:pStyle w:val="TableCDT"/>
              <w:rPr>
                <w:ins w:id="2143" w:author="Mark Michaelis" w:date="2020-04-13T12:38:00Z"/>
              </w:rPr>
              <w:pPrChange w:id="2144" w:author="ericlippert@gmail.com" w:date="2020-04-13T12:39:00Z">
                <w:pPr>
                  <w:pStyle w:val="CDTGrayline"/>
                </w:pPr>
              </w:pPrChange>
            </w:pPr>
            <w:ins w:id="2145" w:author="Mark Michaelis" w:date="2020-04-13T12:38:00Z">
              <w:r w:rsidRPr="00CF153B">
                <w:t>Task&lt;</w:t>
              </w:r>
              <w:r w:rsidRPr="00CF153B">
                <w:rPr>
                  <w:rStyle w:val="CPKeyword"/>
                </w:rPr>
                <w:t>int</w:t>
              </w:r>
              <w:r w:rsidRPr="00CF153B">
                <w:t>&gt; task =</w:t>
              </w:r>
            </w:ins>
          </w:p>
          <w:p w14:paraId="1238918E" w14:textId="77777777" w:rsidR="00A55F2C" w:rsidRDefault="00A55F2C" w:rsidP="00CE3856">
            <w:pPr>
              <w:pStyle w:val="TableCDT"/>
              <w:rPr>
                <w:ins w:id="2146" w:author="Mark Michaelis" w:date="2020-04-13T12:40:00Z"/>
              </w:rPr>
            </w:pPr>
            <w:ins w:id="2147" w:author="Mark Michaelis" w:date="2020-04-13T12:38:00Z">
              <w:r>
                <w:t xml:space="preserve">  </w:t>
              </w:r>
              <w:r w:rsidRPr="00CF153B">
                <w:t>FindTextInWebUriAsync(</w:t>
              </w:r>
            </w:ins>
          </w:p>
          <w:p w14:paraId="1F349CD3" w14:textId="77777777" w:rsidR="00A55F2C" w:rsidRDefault="00A55F2C" w:rsidP="00CE3856">
            <w:pPr>
              <w:pStyle w:val="TableCDT"/>
              <w:rPr>
                <w:ins w:id="2148" w:author="Mark Michaelis" w:date="2020-04-13T12:40:00Z"/>
              </w:rPr>
            </w:pPr>
            <w:ins w:id="2149" w:author="Mark Michaelis" w:date="2020-04-13T12:40:00Z">
              <w:r>
                <w:t xml:space="preserve">      </w:t>
              </w:r>
            </w:ins>
            <w:ins w:id="2150" w:author="Mark Michaelis" w:date="2020-04-13T12:38:00Z">
              <w:r w:rsidRPr="00CF153B">
                <w:t>findText,</w:t>
              </w:r>
            </w:ins>
          </w:p>
          <w:p w14:paraId="407112E2" w14:textId="77777777" w:rsidR="00A55F2C" w:rsidRDefault="00A55F2C" w:rsidP="00CE3856">
            <w:pPr>
              <w:pStyle w:val="TableCDT"/>
              <w:rPr>
                <w:ins w:id="2151" w:author="Mark Michaelis" w:date="2020-04-13T12:40:00Z"/>
              </w:rPr>
            </w:pPr>
            <w:ins w:id="2152" w:author="Mark Michaelis" w:date="2020-04-13T12:40:00Z">
              <w:r>
                <w:t xml:space="preserve">     </w:t>
              </w:r>
            </w:ins>
            <w:ins w:id="2153" w:author="Mark Michaelis" w:date="2020-04-13T12:38:00Z">
              <w:r w:rsidRPr="00CF153B">
                <w:t xml:space="preserve"> url,</w:t>
              </w:r>
            </w:ins>
          </w:p>
          <w:p w14:paraId="0FCC13B3" w14:textId="496B3E3E" w:rsidR="00E73B39" w:rsidRPr="00543379" w:rsidRDefault="00A55F2C">
            <w:pPr>
              <w:pStyle w:val="TableCDT"/>
              <w:pPrChange w:id="2154" w:author="ericlippert@gmail.com" w:date="2020-04-13T12:39:00Z">
                <w:pPr>
                  <w:pStyle w:val="TableCDTX"/>
                </w:pPr>
              </w:pPrChange>
            </w:pPr>
            <w:ins w:id="2155" w:author="Mark Michaelis" w:date="2020-04-13T12:40:00Z">
              <w:r>
                <w:t xml:space="preserve">     </w:t>
              </w:r>
            </w:ins>
            <w:ins w:id="2156" w:author="Mark Michaelis" w:date="2020-04-13T12:38:00Z">
              <w:r w:rsidRPr="00CF153B">
                <w:t xml:space="preserve"> progress);</w:t>
              </w:r>
            </w:ins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231C7B84" w14:textId="77777777" w:rsidR="00E73B39" w:rsidRPr="00C4782F" w:rsidRDefault="00E73B39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16BB475B" w14:textId="77777777" w:rsidR="00E73B39" w:rsidRPr="00C4782F" w:rsidRDefault="00E73B39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570489" w:rsidRPr="00C4782F" w14:paraId="1554EC7C" w14:textId="77777777" w:rsidTr="00B47FC8">
        <w:trPr>
          <w:cantSplit/>
          <w:trHeight w:val="2246"/>
          <w:tblHeader/>
        </w:trPr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1402E1F" w14:textId="7B4C2D89" w:rsidR="00570489" w:rsidRPr="00A8176A" w:rsidRDefault="00570489" w:rsidP="00570489">
            <w:pPr>
              <w:pStyle w:val="TableText"/>
            </w:pPr>
            <w:r w:rsidRPr="00A8176A">
              <w:lastRenderedPageBreak/>
              <w:t>Instructions</w:t>
            </w:r>
            <w:r>
              <w:t xml:space="preserve"> </w:t>
            </w:r>
            <w:r w:rsidRPr="00A8176A">
              <w:t>within</w:t>
            </w:r>
            <w:r>
              <w:t xml:space="preserve"> </w:t>
            </w:r>
            <w:proofErr w:type="spellStart"/>
            <w:ins w:id="2157" w:author="Mark Michaelis" w:date="2020-04-13T12:24:00Z">
              <w:r w:rsidRPr="00CF153B">
                <w:t>FindTextInWebUriAsync</w:t>
              </w:r>
            </w:ins>
            <w:proofErr w:type="spellEnd"/>
            <w:del w:id="2158" w:author="Mark Michaelis" w:date="2020-04-13T12:24:00Z">
              <w:r w:rsidRPr="00082293" w:rsidDel="003A72F8">
                <w:rPr>
                  <w:rStyle w:val="C1"/>
                </w:rPr>
                <w:delText>WriteWebRequestSizeAsync()</w:delText>
              </w:r>
            </w:del>
            <w:ins w:id="2159" w:author="Mark Michaelis" w:date="2020-04-13T12:24:00Z">
              <w:r>
                <w:rPr>
                  <w:rStyle w:val="C1"/>
                </w:rPr>
                <w:t>()</w:t>
              </w:r>
            </w:ins>
            <w:r>
              <w:t xml:space="preserve"> </w:t>
            </w:r>
            <w:r w:rsidRPr="00A8176A">
              <w:t>execute</w:t>
            </w:r>
            <w:r>
              <w:t xml:space="preserve"> </w:t>
            </w:r>
            <w:r w:rsidRPr="00A8176A">
              <w:t>normally</w:t>
            </w:r>
            <w:r>
              <w:t xml:space="preserve"> </w:t>
            </w:r>
            <w:r w:rsidRPr="00A8176A">
              <w:t>(still</w:t>
            </w:r>
            <w:r>
              <w:t xml:space="preserve"> </w:t>
            </w:r>
            <w:r w:rsidRPr="00A8176A">
              <w:t>on</w:t>
            </w:r>
            <w:r>
              <w:t xml:space="preserve"> </w:t>
            </w:r>
            <w:r w:rsidRPr="00A8176A">
              <w:t>the</w:t>
            </w:r>
            <w:r>
              <w:t xml:space="preserve"> </w:t>
            </w:r>
            <w:r w:rsidRPr="00082293">
              <w:rPr>
                <w:rStyle w:val="C1"/>
              </w:rPr>
              <w:t>Main()</w:t>
            </w:r>
            <w:r>
              <w:t xml:space="preserve"> </w:t>
            </w:r>
            <w:r w:rsidRPr="00A8176A">
              <w:t>thread)</w:t>
            </w:r>
            <w:del w:id="2160" w:author="Mark Michaelis" w:date="2020-04-13T12:25:00Z">
              <w:r w:rsidDel="00713E8A">
                <w:delText xml:space="preserve">, </w:delText>
              </w:r>
              <w:r w:rsidRPr="00A8176A" w:rsidDel="00713E8A">
                <w:delText>including</w:delText>
              </w:r>
              <w:r w:rsidDel="00713E8A">
                <w:delText xml:space="preserve"> </w:delText>
              </w:r>
              <w:r w:rsidRPr="00A8176A" w:rsidDel="00713E8A">
                <w:delText>the</w:delText>
              </w:r>
              <w:r w:rsidDel="00713E8A">
                <w:delText xml:space="preserve"> </w:delText>
              </w:r>
              <w:r w:rsidRPr="00A8176A" w:rsidDel="00713E8A">
                <w:delText>call</w:delText>
              </w:r>
              <w:r w:rsidDel="00713E8A">
                <w:delText xml:space="preserve"> </w:delText>
              </w:r>
              <w:r w:rsidRPr="00A8176A" w:rsidDel="00713E8A">
                <w:delText>to</w:delText>
              </w:r>
              <w:r w:rsidDel="00713E8A">
                <w:delText xml:space="preserve"> </w:delText>
              </w:r>
              <w:r w:rsidRPr="00082293" w:rsidDel="00713E8A">
                <w:rPr>
                  <w:rStyle w:val="C1"/>
                </w:rPr>
                <w:delText>WebRequest.Create(url)</w:delText>
              </w:r>
            </w:del>
            <w:r w:rsidRPr="00A8176A">
              <w:t>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531CFC57" w14:textId="6A72E781" w:rsidR="003E1DBD" w:rsidRDefault="00B85BCA" w:rsidP="00B85BCA">
            <w:pPr>
              <w:pStyle w:val="TableCDT"/>
            </w:pPr>
            <w:ins w:id="2161" w:author="Mark Michaelis" w:date="2020-04-13T12:38:00Z">
              <w:r w:rsidRPr="00CF153B">
                <w:rPr>
                  <w:rStyle w:val="CPKeyword"/>
                </w:rPr>
                <w:t>int</w:t>
              </w:r>
            </w:ins>
            <w:r>
              <w:t xml:space="preserve"> </w:t>
            </w:r>
            <w:r w:rsidR="009D2ABF">
              <w:t>textOrruranceCount</w:t>
            </w:r>
            <w:r>
              <w:t xml:space="preserve"> =</w:t>
            </w:r>
          </w:p>
          <w:p w14:paraId="2F0A1EE4" w14:textId="1A09851A" w:rsidR="00B85BCA" w:rsidRDefault="003E1DBD" w:rsidP="00B85BCA">
            <w:pPr>
              <w:pStyle w:val="TableCDT"/>
            </w:pPr>
            <w:r>
              <w:t xml:space="preserve"> </w:t>
            </w:r>
            <w:r w:rsidR="00B85BCA">
              <w:t xml:space="preserve"> 0;</w:t>
            </w:r>
          </w:p>
          <w:p w14:paraId="324FE5DF" w14:textId="77777777" w:rsidR="00B85BCA" w:rsidRDefault="00B85BCA" w:rsidP="00B85BCA">
            <w:pPr>
              <w:pStyle w:val="TableCDT"/>
            </w:pPr>
          </w:p>
          <w:p w14:paraId="05438624" w14:textId="4DB12192" w:rsidR="00B85BCA" w:rsidRDefault="00B85BCA" w:rsidP="00B85BCA">
            <w:pPr>
              <w:pStyle w:val="TableCDT"/>
            </w:pPr>
            <w:r w:rsidRPr="00B85BCA">
              <w:rPr>
                <w:rStyle w:val="CPKeyword"/>
              </w:rPr>
              <w:t>using</w:t>
            </w:r>
            <w:r>
              <w:t xml:space="preserve"> WebClient webClient =</w:t>
            </w:r>
          </w:p>
          <w:p w14:paraId="0B8EB33C" w14:textId="0A7DC0DD" w:rsidR="00570489" w:rsidRDefault="00B85BCA" w:rsidP="00B85BCA">
            <w:pPr>
              <w:pStyle w:val="TableCDT"/>
            </w:pPr>
            <w:r>
              <w:t xml:space="preserve">  </w:t>
            </w:r>
            <w:r w:rsidRPr="00B85BCA">
              <w:rPr>
                <w:rStyle w:val="CPKeyword"/>
              </w:rPr>
              <w:t>new</w:t>
            </w:r>
            <w:r>
              <w:t xml:space="preserve"> WebClient();</w:t>
            </w:r>
          </w:p>
          <w:p w14:paraId="7C7EC322" w14:textId="0104E978" w:rsidR="00570489" w:rsidRDefault="00570489" w:rsidP="00570489">
            <w:pPr>
              <w:pStyle w:val="TableCDT"/>
            </w:pPr>
          </w:p>
          <w:p w14:paraId="347D423D" w14:textId="62D4892C" w:rsidR="007E6105" w:rsidRPr="007E6105" w:rsidRDefault="007E6105" w:rsidP="00570489">
            <w:pPr>
              <w:pStyle w:val="TableCDT"/>
            </w:pPr>
            <w:ins w:id="2162" w:author="Mark Michaelis" w:date="2020-04-13T12:41:00Z">
              <w:r w:rsidRPr="00CF153B">
                <w:rPr>
                  <w:rStyle w:val="CPComment"/>
                </w:rPr>
                <w:t>//...</w:t>
              </w:r>
            </w:ins>
          </w:p>
          <w:p w14:paraId="36360E70" w14:textId="67C462C4" w:rsidR="00570489" w:rsidRPr="00CF153B" w:rsidRDefault="00570489" w:rsidP="00570489">
            <w:pPr>
              <w:pStyle w:val="TableCDT"/>
              <w:rPr>
                <w:rStyle w:val="CPComment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52D4BAD9" w14:textId="77777777" w:rsidR="00570489" w:rsidRPr="00C4782F" w:rsidRDefault="00570489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461100B5" w14:textId="77777777" w:rsidR="00570489" w:rsidRPr="00C4782F" w:rsidRDefault="00570489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074E53" w:rsidRPr="00C4782F" w14:paraId="2F6AB2CD" w14:textId="77777777" w:rsidTr="00B47FC8">
        <w:trPr>
          <w:cantSplit/>
          <w:trHeight w:val="1676"/>
          <w:tblHeader/>
        </w:trPr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AEA38F9" w14:textId="62417844" w:rsidR="004C32A4" w:rsidRDefault="003D299C" w:rsidP="00074E53">
            <w:pPr>
              <w:pStyle w:val="TableText"/>
            </w:pPr>
            <w:r>
              <w:t xml:space="preserve">The first </w:t>
            </w:r>
            <w:r w:rsidRPr="7A17C1B0">
              <w:rPr>
                <w:rStyle w:val="C1"/>
              </w:rPr>
              <w:t>await</w:t>
            </w:r>
            <w:r>
              <w:t xml:space="preserve"> </w:t>
            </w:r>
            <w:ins w:id="2163" w:author="Mark Michaelis" w:date="2020-04-10T17:05:00Z">
              <w:r>
                <w:t xml:space="preserve">operator </w:t>
              </w:r>
            </w:ins>
            <w:del w:id="2164" w:author="Mark Michaelis" w:date="2020-04-10T17:05:00Z">
              <w:r w:rsidDel="00A373C9">
                <w:delText xml:space="preserve">modifier </w:delText>
              </w:r>
            </w:del>
            <w:r>
              <w:t xml:space="preserve">begins, generating a new </w:t>
            </w:r>
            <w:r w:rsidRPr="7A17C1B0">
              <w:rPr>
                <w:rStyle w:val="C1"/>
              </w:rPr>
              <w:t>Task</w:t>
            </w:r>
            <w:r>
              <w:t xml:space="preserve"> on which </w:t>
            </w:r>
            <w:r w:rsidR="00066404">
              <w:t>a</w:t>
            </w:r>
            <w:r w:rsidR="004C32A4">
              <w:t xml:space="preserve"> request to start downloading the URL content is started.</w:t>
            </w:r>
          </w:p>
          <w:p w14:paraId="29F27D3A" w14:textId="3095409E" w:rsidR="00D93F4D" w:rsidRPr="00A8176A" w:rsidRDefault="00066404" w:rsidP="00074E53">
            <w:pPr>
              <w:pStyle w:val="TableText"/>
            </w:pPr>
            <w:r>
              <w:t xml:space="preserve">Assuming </w:t>
            </w:r>
            <w:r w:rsidR="00AA6F09">
              <w:t>the download</w:t>
            </w:r>
            <w:r>
              <w:t xml:space="preserve"> didn’t execute almost instantaneously, the control flow returns to </w:t>
            </w:r>
            <w:proofErr w:type="gramStart"/>
            <w:r w:rsidRPr="7A17C1B0">
              <w:rPr>
                <w:rStyle w:val="C1"/>
              </w:rPr>
              <w:t>Main(</w:t>
            </w:r>
            <w:proofErr w:type="gramEnd"/>
            <w:r w:rsidRPr="7A17C1B0">
              <w:rPr>
                <w:rStyle w:val="C1"/>
              </w:rPr>
              <w:t>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0DD07FC1" w14:textId="77777777" w:rsidR="00074E53" w:rsidRDefault="00074E53" w:rsidP="00074E53">
            <w:pPr>
              <w:pStyle w:val="TableCDT"/>
            </w:pPr>
            <w:r w:rsidRPr="008703C3">
              <w:rPr>
                <w:rStyle w:val="CPKeyword"/>
              </w:rPr>
              <w:t>byte</w:t>
            </w:r>
            <w:r>
              <w:t xml:space="preserve">[] downloadData = </w:t>
            </w:r>
          </w:p>
          <w:p w14:paraId="12C1BDB9" w14:textId="77777777" w:rsidR="00074E53" w:rsidRDefault="00074E53" w:rsidP="00074E53">
            <w:pPr>
              <w:pStyle w:val="TableCDT"/>
            </w:pPr>
            <w:r>
              <w:t xml:space="preserve">  </w:t>
            </w:r>
            <w:r w:rsidRPr="008703C3">
              <w:rPr>
                <w:rStyle w:val="CPKeyword"/>
              </w:rPr>
              <w:t>await</w:t>
            </w:r>
            <w:r>
              <w:t xml:space="preserve"> webClient.DownloadDataTaskAsync(</w:t>
            </w:r>
          </w:p>
          <w:p w14:paraId="2D9814EF" w14:textId="77777777" w:rsidR="00074E53" w:rsidRDefault="00074E53" w:rsidP="00074E53">
            <w:pPr>
              <w:pStyle w:val="TableCDT"/>
            </w:pPr>
            <w:r>
              <w:t xml:space="preserve">      url);</w:t>
            </w:r>
          </w:p>
          <w:p w14:paraId="115DE134" w14:textId="77777777" w:rsidR="00074E53" w:rsidRDefault="00074E53" w:rsidP="00D93F4D">
            <w:pPr>
              <w:pStyle w:val="TableCDT"/>
            </w:pPr>
          </w:p>
          <w:p w14:paraId="59954E19" w14:textId="77777777" w:rsidR="00D93F4D" w:rsidRDefault="00D93F4D" w:rsidP="00D93F4D">
            <w:pPr>
              <w:pStyle w:val="TableCDT"/>
              <w:rPr>
                <w:ins w:id="2165" w:author="Mark Michaelis" w:date="2020-04-13T12:41:00Z"/>
              </w:rPr>
            </w:pPr>
            <w:ins w:id="2166" w:author="Mark Michaelis" w:date="2020-04-13T12:38:00Z">
              <w:r w:rsidRPr="00CF153B">
                <w:t>Console.WriteLine(</w:t>
              </w:r>
            </w:ins>
          </w:p>
          <w:p w14:paraId="56BAD4BD" w14:textId="279514EB" w:rsidR="00D93F4D" w:rsidRPr="00D93F4D" w:rsidRDefault="00D93F4D" w:rsidP="00074E53">
            <w:pPr>
              <w:pStyle w:val="TableCDT"/>
            </w:pPr>
            <w:ins w:id="2167" w:author="Mark Michaelis" w:date="2020-04-13T12:41:00Z">
              <w:r w:rsidRPr="00CE3856">
                <w:t xml:space="preserve">  </w:t>
              </w:r>
            </w:ins>
            <w:ins w:id="2168" w:author="Mark Michaelis" w:date="2020-04-13T12:38:00Z">
              <w:r w:rsidRPr="00CF153B">
                <w:rPr>
                  <w:rStyle w:val="Maroon"/>
                </w:rPr>
                <w:t>"Searching..."</w:t>
              </w:r>
              <w:r w:rsidRPr="00CF153B">
                <w:t>);</w:t>
              </w:r>
            </w:ins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07A07EDD" w14:textId="77777777" w:rsidR="00074E53" w:rsidRDefault="00074E53" w:rsidP="005D19EB">
            <w:pPr>
              <w:pStyle w:val="TableCDT"/>
            </w:pPr>
            <w:r w:rsidRPr="008703C3">
              <w:rPr>
                <w:rStyle w:val="CPKeyword"/>
              </w:rPr>
              <w:t>await</w:t>
            </w:r>
            <w:r>
              <w:t xml:space="preserve"> webClient.DownloadDataTaskAsync(</w:t>
            </w:r>
          </w:p>
          <w:p w14:paraId="332F8973" w14:textId="77777777" w:rsidR="00074E53" w:rsidRDefault="00074E53" w:rsidP="005D19EB">
            <w:pPr>
              <w:pStyle w:val="TableCDT"/>
            </w:pPr>
            <w:r>
              <w:t xml:space="preserve">      url);</w:t>
            </w:r>
          </w:p>
          <w:p w14:paraId="41B8DE37" w14:textId="77777777" w:rsidR="00074E53" w:rsidRDefault="00074E53" w:rsidP="005D19EB">
            <w:pPr>
              <w:pStyle w:val="TableCDT"/>
              <w:rPr>
                <w:rStyle w:val="CPComment"/>
              </w:rPr>
            </w:pPr>
            <w:ins w:id="2169" w:author="Mark Michaelis" w:date="2020-04-13T12:41:00Z">
              <w:r w:rsidRPr="00CF153B">
                <w:rPr>
                  <w:rStyle w:val="CPComment"/>
                </w:rPr>
                <w:t>//</w:t>
              </w:r>
            </w:ins>
            <w:r>
              <w:rPr>
                <w:rStyle w:val="CPComment"/>
              </w:rPr>
              <w:t>downloading begins</w:t>
            </w:r>
            <w:ins w:id="2170" w:author="Mark Michaelis" w:date="2020-04-13T12:41:00Z">
              <w:r w:rsidRPr="00CF153B">
                <w:rPr>
                  <w:rStyle w:val="CPComment"/>
                </w:rPr>
                <w:t>...</w:t>
              </w:r>
            </w:ins>
          </w:p>
          <w:p w14:paraId="5880391D" w14:textId="6C31AADC" w:rsidR="00074E53" w:rsidRPr="00C4782F" w:rsidRDefault="00074E53" w:rsidP="005D19EB">
            <w:pPr>
              <w:pStyle w:val="TableCDT"/>
              <w:rPr>
                <w:rFonts w:ascii="PalatinoLTPro-Black" w:hAnsi="PalatinoLTPro-Black" w:cs="Times New Roman"/>
              </w:rPr>
            </w:pPr>
            <w:r>
              <w:rPr>
                <w:rStyle w:val="CPComment"/>
              </w:rPr>
              <w:t>// downloading ends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4A1C014D" w14:textId="77777777" w:rsidR="00074E53" w:rsidRPr="00C4782F" w:rsidRDefault="00074E53" w:rsidP="00074E53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074E53" w:rsidRPr="00C4782F" w14:paraId="1E99AB97" w14:textId="77777777" w:rsidTr="00B47FC8">
        <w:trPr>
          <w:cantSplit/>
          <w:trHeight w:val="2611"/>
          <w:tblHeader/>
        </w:trPr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20C732" w14:textId="1DD2A2C2" w:rsidR="00074E53" w:rsidRDefault="0079735C" w:rsidP="00074E53">
            <w:pPr>
              <w:pStyle w:val="TableText"/>
            </w:pPr>
            <w:r w:rsidRPr="00C57761">
              <w:lastRenderedPageBreak/>
              <w:t>Once</w:t>
            </w:r>
            <w:r>
              <w:t xml:space="preserve"> </w:t>
            </w:r>
            <w:r w:rsidRPr="00C57761">
              <w:t>the</w:t>
            </w:r>
            <w:r>
              <w:t xml:space="preserve"> </w:t>
            </w:r>
            <w:proofErr w:type="spellStart"/>
            <w:proofErr w:type="gramStart"/>
            <w:r w:rsidRPr="0079735C">
              <w:rPr>
                <w:rStyle w:val="C1"/>
              </w:rPr>
              <w:t>DownloadDataTaskAsync</w:t>
            </w:r>
            <w:proofErr w:type="spellEnd"/>
            <w:r w:rsidRPr="00082293">
              <w:rPr>
                <w:rStyle w:val="C1"/>
              </w:rPr>
              <w:t>(</w:t>
            </w:r>
            <w:proofErr w:type="gramEnd"/>
            <w:r w:rsidRPr="00082293">
              <w:rPr>
                <w:rStyle w:val="C1"/>
              </w:rPr>
              <w:t>)</w:t>
            </w:r>
            <w:r>
              <w:t xml:space="preserve"> </w:t>
            </w:r>
            <w:r w:rsidRPr="00C57761">
              <w:t>task</w:t>
            </w:r>
            <w:r>
              <w:t xml:space="preserve"> </w:t>
            </w:r>
            <w:r w:rsidRPr="00C57761">
              <w:t>completes,</w:t>
            </w:r>
            <w:r>
              <w:t xml:space="preserve"> </w:t>
            </w:r>
            <w:r w:rsidRPr="00C57761">
              <w:t>execution</w:t>
            </w:r>
            <w:r>
              <w:t xml:space="preserve"> </w:t>
            </w:r>
            <w:r w:rsidRPr="00C57761">
              <w:t>within</w:t>
            </w:r>
            <w:r>
              <w:t xml:space="preserve"> </w:t>
            </w:r>
            <w:r w:rsidRPr="00C57761">
              <w:t>the</w:t>
            </w:r>
            <w:r>
              <w:t xml:space="preserve"> </w:t>
            </w:r>
            <w:r w:rsidRPr="00C57761">
              <w:t>same</w:t>
            </w:r>
            <w:r>
              <w:t xml:space="preserve"> </w:t>
            </w:r>
            <w:r w:rsidRPr="00C57761">
              <w:t>task</w:t>
            </w:r>
            <w:r>
              <w:t xml:space="preserve"> </w:t>
            </w:r>
            <w:r w:rsidRPr="00C57761">
              <w:t>continues</w:t>
            </w:r>
            <w:r>
              <w:t xml:space="preserve"> </w:t>
            </w:r>
            <w:r w:rsidRPr="00C57761">
              <w:t>with</w:t>
            </w:r>
            <w:r>
              <w:t xml:space="preserve"> </w:t>
            </w:r>
            <w:r w:rsidRPr="00C57761">
              <w:t>the</w:t>
            </w:r>
            <w:r>
              <w:t xml:space="preserve"> </w:t>
            </w:r>
            <w:r w:rsidRPr="00C57761">
              <w:t>implicit</w:t>
            </w:r>
            <w:r>
              <w:t xml:space="preserve"> </w:t>
            </w:r>
            <w:r w:rsidRPr="00C57761">
              <w:t>assignment</w:t>
            </w:r>
            <w:r>
              <w:t xml:space="preserve"> </w:t>
            </w:r>
            <w:r w:rsidRPr="00C57761">
              <w:t>of</w:t>
            </w:r>
            <w:r>
              <w:t xml:space="preserve"> </w:t>
            </w:r>
            <w:r w:rsidRPr="00C57761">
              <w:t>the</w:t>
            </w:r>
            <w:r>
              <w:t xml:space="preserve"> </w:t>
            </w:r>
            <w:r w:rsidRPr="00C57761">
              <w:t>said</w:t>
            </w:r>
            <w:r>
              <w:t xml:space="preserve"> </w:t>
            </w:r>
            <w:r w:rsidRPr="00C57761">
              <w:t>task’s</w:t>
            </w:r>
            <w:r>
              <w:t xml:space="preserve"> </w:t>
            </w:r>
            <w:r w:rsidRPr="00C57761">
              <w:t>result</w:t>
            </w:r>
            <w:r>
              <w:t xml:space="preserve"> (</w:t>
            </w:r>
            <w:proofErr w:type="spellStart"/>
            <w:r w:rsidRPr="0079735C">
              <w:rPr>
                <w:rStyle w:val="C1"/>
              </w:rPr>
              <w:t>downloadData</w:t>
            </w:r>
            <w:proofErr w:type="spellEnd"/>
            <w:r>
              <w:t xml:space="preserve">) </w:t>
            </w:r>
            <w:r w:rsidRPr="00C57761">
              <w:t>to</w:t>
            </w:r>
            <w:r>
              <w:t xml:space="preserve"> </w:t>
            </w:r>
            <w:r w:rsidRPr="00C57761">
              <w:t>the</w:t>
            </w:r>
            <w:r>
              <w:t xml:space="preserve"> </w:t>
            </w:r>
            <w:r w:rsidRPr="00C57761">
              <w:t>variable</w:t>
            </w:r>
            <w:r w:rsidR="009829BB">
              <w:t xml:space="preserve"> </w:t>
            </w:r>
            <w:proofErr w:type="spellStart"/>
            <w:r w:rsidR="009829BB" w:rsidRPr="009829BB">
              <w:rPr>
                <w:rStyle w:val="C1"/>
              </w:rPr>
              <w:t>downloadData</w:t>
            </w:r>
            <w:proofErr w:type="spellEnd"/>
            <w:r w:rsidR="00D355AA" w:rsidRPr="00D355AA">
              <w:t>, before</w:t>
            </w:r>
            <w:r w:rsidR="00D355AA">
              <w:t xml:space="preserve"> proceeding to</w:t>
            </w:r>
            <w:r w:rsidR="00667DD0">
              <w:t xml:space="preserve"> </w:t>
            </w:r>
            <w:proofErr w:type="spellStart"/>
            <w:r w:rsidR="00C00547" w:rsidRPr="00AA6F09">
              <w:t>Count</w:t>
            </w:r>
            <w:r w:rsidR="004117BC">
              <w:t>Occurrences</w:t>
            </w:r>
            <w:r w:rsidR="00C00547" w:rsidRPr="00AA6F09">
              <w:t>InContentAsync</w:t>
            </w:r>
            <w:proofErr w:type="spellEnd"/>
            <w:r w:rsidR="00C00547" w:rsidRPr="00AA6F09">
              <w:t>()</w:t>
            </w:r>
            <w:r w:rsidR="00C00547">
              <w:t xml:space="preserve">to count the occurrences of </w:t>
            </w:r>
            <w:proofErr w:type="spellStart"/>
            <w:r w:rsidR="00C00547" w:rsidRPr="00C00547">
              <w:rPr>
                <w:rStyle w:val="C1"/>
              </w:rPr>
              <w:t>findText</w:t>
            </w:r>
            <w:proofErr w:type="spellEnd"/>
            <w:r w:rsidR="00C00547">
              <w:t>.</w:t>
            </w:r>
          </w:p>
          <w:p w14:paraId="4CDF87D6" w14:textId="1BA7CF72" w:rsidR="00D03319" w:rsidRPr="00A8176A" w:rsidRDefault="007C2CF3" w:rsidP="00074E53">
            <w:pPr>
              <w:pStyle w:val="TableText"/>
            </w:pPr>
            <w:proofErr w:type="gramStart"/>
            <w:r>
              <w:t>Main(</w:t>
            </w:r>
            <w:proofErr w:type="gramEnd"/>
            <w:r>
              <w:t xml:space="preserve">) execution encounters </w:t>
            </w:r>
            <w:r w:rsidRPr="007C2CF3">
              <w:rPr>
                <w:rStyle w:val="CPKeyword"/>
                <w:rFonts w:ascii="Consolas" w:hAnsi="Consolas"/>
                <w:noProof/>
                <w:sz w:val="16"/>
              </w:rPr>
              <w:t>await</w:t>
            </w:r>
            <w:r>
              <w:t xml:space="preserve"> so </w:t>
            </w:r>
            <w:r w:rsidR="00D83C6B">
              <w:t>execution</w:t>
            </w:r>
            <w:r w:rsidR="00B861BF">
              <w:t xml:space="preserve"> instead</w:t>
            </w:r>
            <w:r>
              <w:t xml:space="preserve"> </w:t>
            </w:r>
            <w:r w:rsidR="00524365">
              <w:t>wait</w:t>
            </w:r>
            <w:r w:rsidR="00D83C6B">
              <w:t>s</w:t>
            </w:r>
            <w:r w:rsidR="00524365">
              <w:t xml:space="preserve"> for the asynchronous operation to complete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407641DD" w14:textId="77777777" w:rsidR="00CB7A98" w:rsidRDefault="00CB7A98" w:rsidP="00074E53">
            <w:pPr>
              <w:pStyle w:val="TableCDT"/>
              <w:rPr>
                <w:ins w:id="2171" w:author="Mark Michaelis" w:date="2020-04-14T14:45:00Z"/>
                <w:rStyle w:val="CPKeyword"/>
              </w:rPr>
            </w:pPr>
          </w:p>
          <w:p w14:paraId="427399BF" w14:textId="3703C0EF" w:rsidR="00074E53" w:rsidRDefault="00074E53" w:rsidP="00074E53">
            <w:pPr>
              <w:pStyle w:val="TableCDT"/>
              <w:rPr>
                <w:ins w:id="2172" w:author="Mark Michaelis" w:date="2020-04-13T12:40:00Z"/>
                <w:rFonts w:eastAsia="Times New Roman"/>
              </w:rPr>
            </w:pPr>
            <w:ins w:id="2173" w:author="Mark Michaelis" w:date="2020-04-13T12:38:00Z">
              <w:r w:rsidRPr="00CF153B">
                <w:rPr>
                  <w:rStyle w:val="CPKeyword"/>
                </w:rPr>
                <w:t>int</w:t>
              </w:r>
              <w:r w:rsidRPr="0043633E">
                <w:rPr>
                  <w:rFonts w:eastAsia="Times New Roman"/>
                </w:rPr>
                <w:t xml:space="preserve"> </w:t>
              </w:r>
            </w:ins>
            <w:ins w:id="2174" w:author="Mark Michaelis" w:date="2020-04-14T14:47:00Z">
              <w:r w:rsidR="001943B4" w:rsidRPr="001943B4">
                <w:rPr>
                  <w:rFonts w:ascii="PalatinoLTPro-Black" w:hAnsi="PalatinoLTPro-Black" w:cs="Times New Roman"/>
                </w:rPr>
                <w:t>textOccurrenceCount</w:t>
              </w:r>
              <w:r w:rsidR="001943B4" w:rsidRPr="001943B4" w:rsidDel="004D61CB">
                <w:rPr>
                  <w:rFonts w:ascii="PalatinoLTPro-Black" w:hAnsi="PalatinoLTPro-Black" w:cs="Times New Roman"/>
                </w:rPr>
                <w:t xml:space="preserve"> </w:t>
              </w:r>
            </w:ins>
            <w:del w:id="2175" w:author="Mark Michaelis" w:date="2020-04-14T14:45:00Z">
              <w:r w:rsidR="004117BC" w:rsidDel="004D61CB">
                <w:rPr>
                  <w:rFonts w:eastAsia="Times New Roman"/>
                </w:rPr>
                <w:delText>Occurrences</w:delText>
              </w:r>
            </w:del>
            <w:ins w:id="2176" w:author="Mark Michaelis" w:date="2020-04-13T12:38:00Z">
              <w:r w:rsidRPr="0043633E">
                <w:rPr>
                  <w:rFonts w:eastAsia="Times New Roman"/>
                </w:rPr>
                <w:t xml:space="preserve"> =</w:t>
              </w:r>
            </w:ins>
          </w:p>
          <w:p w14:paraId="67DE0FA6" w14:textId="77777777" w:rsidR="00074E53" w:rsidRPr="00E93CC1" w:rsidRDefault="00074E53">
            <w:pPr>
              <w:pStyle w:val="TableCDT"/>
              <w:rPr>
                <w:ins w:id="2177" w:author="Mark Michaelis" w:date="2020-04-13T12:38:00Z"/>
              </w:rPr>
              <w:pPrChange w:id="2178" w:author="ericlippert@gmail.com" w:date="2020-04-13T12:39:00Z">
                <w:pPr>
                  <w:pStyle w:val="CDTGrayline"/>
                </w:pPr>
              </w:pPrChange>
            </w:pPr>
            <w:ins w:id="2179" w:author="Mark Michaelis" w:date="2020-04-13T12:40:00Z">
              <w:r>
                <w:rPr>
                  <w:rFonts w:eastAsia="Times New Roman"/>
                </w:rPr>
                <w:t xml:space="preserve"> </w:t>
              </w:r>
            </w:ins>
            <w:ins w:id="2180" w:author="Mark Michaelis" w:date="2020-04-13T12:38:00Z">
              <w:r w:rsidRPr="0043633E">
                <w:rPr>
                  <w:rFonts w:eastAsia="Times New Roman"/>
                </w:rPr>
                <w:t xml:space="preserve"> </w:t>
              </w:r>
              <w:r w:rsidRPr="00CF153B">
                <w:rPr>
                  <w:rStyle w:val="CPKeyword"/>
                </w:rPr>
                <w:t>await</w:t>
              </w:r>
              <w:r w:rsidRPr="0043633E">
                <w:rPr>
                  <w:rFonts w:eastAsia="Times New Roman"/>
                </w:rPr>
                <w:t xml:space="preserve"> task;</w:t>
              </w:r>
            </w:ins>
          </w:p>
          <w:p w14:paraId="4D0B3649" w14:textId="77777777" w:rsidR="00074E53" w:rsidRPr="00E93CC1" w:rsidRDefault="00074E53">
            <w:pPr>
              <w:pStyle w:val="TableCDT"/>
              <w:rPr>
                <w:ins w:id="2181" w:author="Mark Michaelis" w:date="2020-04-13T12:38:00Z"/>
                <w:rFonts w:eastAsia="Times New Roman"/>
              </w:rPr>
              <w:pPrChange w:id="2182" w:author="ericlippert@gmail.com" w:date="2020-04-13T12:39:00Z">
                <w:pPr>
                  <w:pStyle w:val="CDT"/>
                </w:pPr>
              </w:pPrChange>
            </w:pPr>
            <w:ins w:id="2183" w:author="Mark Michaelis" w:date="2020-04-13T12:38:00Z">
              <w:r w:rsidRPr="00E93CC1">
                <w:rPr>
                  <w:rFonts w:eastAsia="Times New Roman"/>
                </w:rPr>
                <w:t xml:space="preserve">  </w:t>
              </w:r>
            </w:ins>
          </w:p>
          <w:p w14:paraId="422E6656" w14:textId="77777777" w:rsidR="00074E53" w:rsidRDefault="00074E53" w:rsidP="00074E53">
            <w:pPr>
              <w:pStyle w:val="TableCDT"/>
              <w:rPr>
                <w:ins w:id="2184" w:author="Mark Michaelis" w:date="2020-04-13T12:40:00Z"/>
                <w:rFonts w:eastAsia="Times New Roman"/>
              </w:rPr>
            </w:pPr>
            <w:ins w:id="2185" w:author="Mark Michaelis" w:date="2020-04-13T12:38:00Z">
              <w:r w:rsidRPr="00E93CC1">
                <w:rPr>
                  <w:rFonts w:eastAsia="Times New Roman"/>
                </w:rPr>
                <w:t>Console.WriteLine(</w:t>
              </w:r>
            </w:ins>
          </w:p>
          <w:p w14:paraId="0918C697" w14:textId="5D7907CB" w:rsidR="00074E53" w:rsidRPr="00E93CC1" w:rsidRDefault="00074E53">
            <w:pPr>
              <w:pStyle w:val="TableCDT"/>
              <w:rPr>
                <w:ins w:id="2186" w:author="Mark Michaelis" w:date="2020-04-13T12:38:00Z"/>
                <w:rFonts w:eastAsia="Times New Roman"/>
              </w:rPr>
              <w:pPrChange w:id="2187" w:author="ericlippert@gmail.com" w:date="2020-04-13T12:39:00Z">
                <w:pPr>
                  <w:pStyle w:val="CDT"/>
                </w:pPr>
              </w:pPrChange>
            </w:pPr>
            <w:ins w:id="2188" w:author="Mark Michaelis" w:date="2020-04-13T12:40:00Z">
              <w:r>
                <w:rPr>
                  <w:rFonts w:eastAsia="Times New Roman"/>
                </w:rPr>
                <w:t xml:space="preserve">  </w:t>
              </w:r>
            </w:ins>
            <w:ins w:id="2189" w:author="Mark Michaelis" w:date="2020-04-14T14:47:00Z">
              <w:r w:rsidR="001943B4" w:rsidRPr="001943B4">
                <w:rPr>
                  <w:rFonts w:ascii="PalatinoLTPro-Black" w:hAnsi="PalatinoLTPro-Black" w:cs="Times New Roman"/>
                </w:rPr>
                <w:t>textOccurrenceCount</w:t>
              </w:r>
            </w:ins>
            <w:ins w:id="2190" w:author="Mark Michaelis" w:date="2020-04-13T12:38:00Z">
              <w:r w:rsidRPr="00E93CC1">
                <w:rPr>
                  <w:rFonts w:eastAsia="Times New Roman"/>
                </w:rPr>
                <w:t>);</w:t>
              </w:r>
            </w:ins>
          </w:p>
          <w:p w14:paraId="16873E10" w14:textId="77777777" w:rsidR="00074E53" w:rsidRPr="008029B3" w:rsidDel="00917383" w:rsidRDefault="00074E53">
            <w:pPr>
              <w:pStyle w:val="TableCDT"/>
              <w:rPr>
                <w:del w:id="2191" w:author="Mark Michaelis" w:date="2020-04-13T12:20:00Z"/>
              </w:rPr>
              <w:pPrChange w:id="2192" w:author="ericlippert@gmail.com" w:date="2020-04-13T12:39:00Z">
                <w:pPr>
                  <w:pStyle w:val="TableCDT1"/>
                </w:pPr>
              </w:pPrChange>
            </w:pPr>
            <w:del w:id="2193" w:author="Mark Michaelis" w:date="2020-04-13T12:20:00Z">
              <w:r w:rsidRPr="00543379" w:rsidDel="00917383">
                <w:rPr>
                  <w:rStyle w:val="CPKeyword"/>
                </w:rPr>
                <w:delText>string</w:delText>
              </w:r>
              <w:r w:rsidDel="00917383">
                <w:delText xml:space="preserve"> </w:delText>
              </w:r>
              <w:r w:rsidRPr="008029B3" w:rsidDel="00917383">
                <w:delText>url</w:delText>
              </w:r>
              <w:r w:rsidDel="00917383">
                <w:delText xml:space="preserve"> </w:delText>
              </w:r>
              <w:r w:rsidRPr="008029B3" w:rsidDel="00917383">
                <w:delText>=</w:delText>
              </w:r>
            </w:del>
          </w:p>
          <w:p w14:paraId="5D64AFEC" w14:textId="77777777" w:rsidR="00074E53" w:rsidRPr="008029B3" w:rsidDel="00917383" w:rsidRDefault="00074E53">
            <w:pPr>
              <w:pStyle w:val="TableCDT"/>
              <w:rPr>
                <w:del w:id="2194" w:author="Mark Michaelis" w:date="2020-04-13T12:20:00Z"/>
              </w:rPr>
            </w:pPr>
            <w:del w:id="2195" w:author="Mark Michaelis" w:date="2020-04-13T12:20:00Z">
              <w:r w:rsidDel="00917383">
                <w:delText xml:space="preserve">  </w:delText>
              </w:r>
              <w:r w:rsidRPr="00B94BD4" w:rsidDel="00917383">
                <w:rPr>
                  <w:rStyle w:val="Maroon"/>
                </w:rPr>
                <w:delText>"http://www.IntelliTect.com"</w:delText>
              </w:r>
              <w:r w:rsidRPr="008029B3" w:rsidDel="00917383">
                <w:delText>;</w:delText>
              </w:r>
            </w:del>
          </w:p>
          <w:p w14:paraId="7ABDCED7" w14:textId="77777777" w:rsidR="00074E53" w:rsidRPr="008029B3" w:rsidDel="00917383" w:rsidRDefault="00074E53">
            <w:pPr>
              <w:pStyle w:val="TableCDT"/>
              <w:rPr>
                <w:del w:id="2196" w:author="Mark Michaelis" w:date="2020-04-13T12:20:00Z"/>
              </w:rPr>
            </w:pPr>
            <w:del w:id="2197" w:author="Mark Michaelis" w:date="2020-04-13T12:20:00Z">
              <w:r w:rsidRPr="00543379" w:rsidDel="00917383">
                <w:rPr>
                  <w:rStyle w:val="CPKeyword"/>
                </w:rPr>
                <w:delText>if</w:delText>
              </w:r>
              <w:r w:rsidRPr="008029B3" w:rsidDel="00917383">
                <w:delText>(args.Length</w:delText>
              </w:r>
              <w:r w:rsidDel="00917383">
                <w:delText xml:space="preserve"> </w:delText>
              </w:r>
              <w:r w:rsidRPr="008029B3" w:rsidDel="00917383">
                <w:delText>&gt;</w:delText>
              </w:r>
              <w:r w:rsidDel="00917383">
                <w:delText xml:space="preserve"> </w:delText>
              </w:r>
              <w:r w:rsidRPr="008029B3" w:rsidDel="00917383">
                <w:delText>0)</w:delText>
              </w:r>
            </w:del>
          </w:p>
          <w:p w14:paraId="5EB513B3" w14:textId="77777777" w:rsidR="00074E53" w:rsidRPr="008029B3" w:rsidDel="00917383" w:rsidRDefault="00074E53">
            <w:pPr>
              <w:pStyle w:val="TableCDT"/>
              <w:rPr>
                <w:del w:id="2198" w:author="Mark Michaelis" w:date="2020-04-13T12:20:00Z"/>
              </w:rPr>
            </w:pPr>
            <w:del w:id="2199" w:author="Mark Michaelis" w:date="2020-04-13T12:20:00Z">
              <w:r w:rsidRPr="008029B3" w:rsidDel="00917383">
                <w:delText>{</w:delText>
              </w:r>
            </w:del>
          </w:p>
          <w:p w14:paraId="63C1B522" w14:textId="77777777" w:rsidR="00074E53" w:rsidRPr="008029B3" w:rsidDel="00917383" w:rsidRDefault="00074E53">
            <w:pPr>
              <w:pStyle w:val="TableCDT"/>
              <w:rPr>
                <w:del w:id="2200" w:author="Mark Michaelis" w:date="2020-04-13T12:20:00Z"/>
              </w:rPr>
            </w:pPr>
            <w:del w:id="2201" w:author="Mark Michaelis" w:date="2020-04-13T12:20:00Z">
              <w:r w:rsidDel="00917383">
                <w:delText xml:space="preserve">  </w:delText>
              </w:r>
              <w:r w:rsidRPr="008029B3" w:rsidDel="00917383">
                <w:delText>url</w:delText>
              </w:r>
              <w:r w:rsidDel="00917383">
                <w:delText xml:space="preserve"> </w:delText>
              </w:r>
              <w:r w:rsidRPr="008029B3" w:rsidDel="00917383">
                <w:delText>=</w:delText>
              </w:r>
              <w:r w:rsidDel="00917383">
                <w:delText xml:space="preserve"> </w:delText>
              </w:r>
              <w:r w:rsidRPr="008029B3" w:rsidDel="00917383">
                <w:delText>args[0];</w:delText>
              </w:r>
            </w:del>
          </w:p>
          <w:p w14:paraId="194EC3E7" w14:textId="77777777" w:rsidR="00074E53" w:rsidRPr="008029B3" w:rsidDel="00917383" w:rsidRDefault="00074E53">
            <w:pPr>
              <w:pStyle w:val="TableCDT"/>
              <w:rPr>
                <w:del w:id="2202" w:author="Mark Michaelis" w:date="2020-04-13T12:20:00Z"/>
              </w:rPr>
            </w:pPr>
            <w:del w:id="2203" w:author="Mark Michaelis" w:date="2020-04-13T12:20:00Z">
              <w:r w:rsidRPr="008029B3" w:rsidDel="00917383">
                <w:delText>}</w:delText>
              </w:r>
            </w:del>
          </w:p>
          <w:p w14:paraId="7DBE33A1" w14:textId="77777777" w:rsidR="00074E53" w:rsidRPr="008029B3" w:rsidDel="00917383" w:rsidRDefault="00074E53">
            <w:pPr>
              <w:pStyle w:val="TableCDT"/>
              <w:rPr>
                <w:del w:id="2204" w:author="Mark Michaelis" w:date="2020-04-13T12:20:00Z"/>
              </w:rPr>
            </w:pPr>
          </w:p>
          <w:p w14:paraId="04CFA8F8" w14:textId="77777777" w:rsidR="00074E53" w:rsidRPr="008029B3" w:rsidDel="00917383" w:rsidRDefault="00074E53">
            <w:pPr>
              <w:pStyle w:val="TableCDT"/>
              <w:rPr>
                <w:del w:id="2205" w:author="Mark Michaelis" w:date="2020-04-13T12:20:00Z"/>
              </w:rPr>
            </w:pPr>
            <w:del w:id="2206" w:author="Mark Michaelis" w:date="2020-04-13T12:20:00Z">
              <w:r w:rsidRPr="008029B3" w:rsidDel="00917383">
                <w:delText>Console.Write(url);</w:delText>
              </w:r>
            </w:del>
          </w:p>
          <w:p w14:paraId="2D91E0C7" w14:textId="77777777" w:rsidR="00074E53" w:rsidRPr="008029B3" w:rsidDel="00917383" w:rsidRDefault="00074E53">
            <w:pPr>
              <w:pStyle w:val="TableCDT"/>
              <w:rPr>
                <w:del w:id="2207" w:author="Mark Michaelis" w:date="2020-04-13T12:20:00Z"/>
              </w:rPr>
            </w:pPr>
          </w:p>
          <w:p w14:paraId="5068EBFD" w14:textId="77777777" w:rsidR="00074E53" w:rsidDel="00917383" w:rsidRDefault="00074E53">
            <w:pPr>
              <w:pStyle w:val="TableCDT"/>
              <w:rPr>
                <w:del w:id="2208" w:author="Mark Michaelis" w:date="2020-04-13T12:20:00Z"/>
              </w:rPr>
            </w:pPr>
            <w:del w:id="2209" w:author="Mark Michaelis" w:date="2020-04-13T12:20:00Z">
              <w:r w:rsidRPr="008029B3" w:rsidDel="00917383">
                <w:delText>Task</w:delText>
              </w:r>
              <w:r w:rsidDel="00917383">
                <w:delText xml:space="preserve"> </w:delText>
              </w:r>
              <w:r w:rsidRPr="008029B3" w:rsidDel="00917383">
                <w:delText>task</w:delText>
              </w:r>
              <w:r w:rsidDel="00917383">
                <w:delText xml:space="preserve"> </w:delText>
              </w:r>
              <w:r w:rsidRPr="008029B3" w:rsidDel="00917383">
                <w:delText>=</w:delText>
              </w:r>
            </w:del>
          </w:p>
          <w:p w14:paraId="64321D81" w14:textId="77777777" w:rsidR="00074E53" w:rsidRPr="00543379" w:rsidDel="00917383" w:rsidRDefault="00074E53">
            <w:pPr>
              <w:pStyle w:val="TableCDT"/>
              <w:rPr>
                <w:del w:id="2210" w:author="Mark Michaelis" w:date="2020-04-13T12:20:00Z"/>
              </w:rPr>
            </w:pPr>
            <w:del w:id="2211" w:author="Mark Michaelis" w:date="2020-04-13T12:20:00Z">
              <w:r w:rsidDel="00917383">
                <w:delText xml:space="preserve">  </w:delText>
              </w:r>
              <w:r w:rsidRPr="008029B3" w:rsidDel="00917383">
                <w:delText>WriteWebRequestSizeAsync(url);</w:delText>
              </w:r>
            </w:del>
          </w:p>
          <w:p w14:paraId="71A2BA79" w14:textId="77777777" w:rsidR="00074E53" w:rsidRPr="008029B3" w:rsidDel="00917383" w:rsidRDefault="00074E53">
            <w:pPr>
              <w:pStyle w:val="TableCDT"/>
              <w:rPr>
                <w:del w:id="2212" w:author="Mark Michaelis" w:date="2020-04-13T12:20:00Z"/>
              </w:rPr>
              <w:pPrChange w:id="2213" w:author="ericlippert@gmail.com" w:date="2020-04-13T12:39:00Z">
                <w:pPr>
                  <w:pStyle w:val="TableCDT1"/>
                </w:pPr>
              </w:pPrChange>
            </w:pPr>
            <w:del w:id="2214" w:author="Mark Michaelis" w:date="2020-04-13T12:20:00Z">
              <w:r w:rsidRPr="008029B3" w:rsidDel="00917383">
                <w:delText>WebRequest</w:delText>
              </w:r>
              <w:r w:rsidDel="00917383">
                <w:delText xml:space="preserve"> </w:delText>
              </w:r>
              <w:r w:rsidRPr="008029B3" w:rsidDel="00917383">
                <w:delText>webRequest</w:delText>
              </w:r>
              <w:r w:rsidDel="00917383">
                <w:delText xml:space="preserve"> </w:delText>
              </w:r>
              <w:r w:rsidRPr="008029B3" w:rsidDel="00917383">
                <w:delText>=</w:delText>
              </w:r>
            </w:del>
          </w:p>
          <w:p w14:paraId="366AF349" w14:textId="0AD8A148" w:rsidR="00074E53" w:rsidRPr="00CF153B" w:rsidRDefault="00074E53" w:rsidP="00074E53">
            <w:pPr>
              <w:pStyle w:val="TableCDT"/>
              <w:rPr>
                <w:rStyle w:val="CPKeyword"/>
              </w:rPr>
            </w:pPr>
            <w:del w:id="2215" w:author="Mark Michaelis" w:date="2020-04-13T12:20:00Z">
              <w:r w:rsidDel="00917383">
                <w:delText xml:space="preserve">  </w:delText>
              </w:r>
              <w:r w:rsidRPr="008029B3" w:rsidDel="00917383">
                <w:delText>WebRequest.Create(url);</w:delText>
              </w:r>
            </w:del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1F6A9612" w14:textId="7A32FDCF" w:rsidR="000F4605" w:rsidRPr="000F4605" w:rsidRDefault="000F4605" w:rsidP="000F4605">
            <w:pPr>
              <w:pStyle w:val="TableCDT"/>
              <w:rPr>
                <w:rFonts w:ascii="PalatinoLTPro-Black" w:hAnsi="PalatinoLTPro-Black" w:cs="Times New Roman"/>
              </w:rPr>
            </w:pPr>
            <w:r w:rsidRPr="00862F5B">
              <w:rPr>
                <w:rStyle w:val="CPKeyword"/>
              </w:rPr>
              <w:t>int</w:t>
            </w:r>
            <w:r w:rsidRPr="000F4605">
              <w:rPr>
                <w:rFonts w:ascii="PalatinoLTPro-Black" w:hAnsi="PalatinoLTPro-Black" w:cs="Times New Roman"/>
              </w:rPr>
              <w:t xml:space="preserve"> </w:t>
            </w:r>
            <w:ins w:id="2216" w:author="Mark Michaelis" w:date="2020-04-14T14:47:00Z">
              <w:r w:rsidR="001943B4" w:rsidRPr="001943B4">
                <w:rPr>
                  <w:rFonts w:ascii="PalatinoLTPro-Black" w:hAnsi="PalatinoLTPro-Black" w:cs="Times New Roman"/>
                </w:rPr>
                <w:t>textOccurrenceCount</w:t>
              </w:r>
            </w:ins>
            <w:del w:id="2217" w:author="Mark Michaelis" w:date="2020-04-14T14:47:00Z">
              <w:r w:rsidRPr="000F4605" w:rsidDel="001943B4">
                <w:rPr>
                  <w:rFonts w:ascii="PalatinoLTPro-Black" w:hAnsi="PalatinoLTPro-Black" w:cs="Times New Roman"/>
                </w:rPr>
                <w:delText>textOrruranceCount</w:delText>
              </w:r>
            </w:del>
            <w:r w:rsidRPr="000F4605">
              <w:rPr>
                <w:rFonts w:ascii="PalatinoLTPro-Black" w:hAnsi="PalatinoLTPro-Black" w:cs="Times New Roman"/>
              </w:rPr>
              <w:t xml:space="preserve"> = </w:t>
            </w:r>
          </w:p>
          <w:p w14:paraId="47B75C68" w14:textId="635D494D" w:rsidR="00C47DBB" w:rsidRDefault="00862F5B" w:rsidP="000F4605">
            <w:pPr>
              <w:pStyle w:val="TableCDT"/>
              <w:rPr>
                <w:rFonts w:ascii="PalatinoLTPro-Black" w:hAnsi="PalatinoLTPro-Black" w:cs="Times New Roman"/>
              </w:rPr>
            </w:pPr>
            <w:r>
              <w:rPr>
                <w:rFonts w:ascii="PalatinoLTPro-Black" w:hAnsi="PalatinoLTPro-Black" w:cs="Times New Roman"/>
              </w:rPr>
              <w:t xml:space="preserve">  </w:t>
            </w:r>
            <w:r w:rsidR="000F4605" w:rsidRPr="00862F5B">
              <w:rPr>
                <w:rStyle w:val="CPKeyword"/>
              </w:rPr>
              <w:t>await</w:t>
            </w:r>
            <w:r w:rsidR="000F4605" w:rsidRPr="000F4605">
              <w:rPr>
                <w:rFonts w:ascii="PalatinoLTPro-Black" w:hAnsi="PalatinoLTPro-Black" w:cs="Times New Roman"/>
              </w:rPr>
              <w:t xml:space="preserve"> Count</w:t>
            </w:r>
            <w:r w:rsidR="004117BC">
              <w:rPr>
                <w:rFonts w:ascii="PalatinoLTPro-Black" w:hAnsi="PalatinoLTPro-Black" w:cs="Times New Roman"/>
              </w:rPr>
              <w:t>Occurrences</w:t>
            </w:r>
            <w:r w:rsidR="000F4605" w:rsidRPr="000F4605">
              <w:rPr>
                <w:rFonts w:ascii="PalatinoLTPro-Black" w:hAnsi="PalatinoLTPro-Black" w:cs="Times New Roman"/>
              </w:rPr>
              <w:t>InContentAsync(</w:t>
            </w:r>
          </w:p>
          <w:p w14:paraId="4004097E" w14:textId="6FD0EC23" w:rsidR="00074E53" w:rsidRPr="00C4782F" w:rsidRDefault="00C47DBB" w:rsidP="000F4605">
            <w:pPr>
              <w:pStyle w:val="TableCDT"/>
              <w:rPr>
                <w:rFonts w:ascii="PalatinoLTPro-Black" w:hAnsi="PalatinoLTPro-Black" w:cs="Times New Roman"/>
              </w:rPr>
            </w:pPr>
            <w:r>
              <w:rPr>
                <w:rFonts w:ascii="PalatinoLTPro-Black" w:hAnsi="PalatinoLTPro-Black" w:cs="Times New Roman"/>
              </w:rPr>
              <w:t xml:space="preserve">  </w:t>
            </w:r>
            <w:r w:rsidR="000B47E6">
              <w:rPr>
                <w:rFonts w:ascii="PalatinoLTPro-Black" w:hAnsi="PalatinoLTPro-Black" w:cs="Times New Roman"/>
              </w:rPr>
              <w:t xml:space="preserve">  </w:t>
            </w:r>
            <w:r w:rsidR="000F4605" w:rsidRPr="000F4605">
              <w:rPr>
                <w:rFonts w:ascii="PalatinoLTPro-Black" w:hAnsi="PalatinoLTPro-Black" w:cs="Times New Roman"/>
              </w:rPr>
              <w:t>downloadData, findText);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26E56E1F" w14:textId="6F1BFFDB" w:rsidR="00862F5B" w:rsidRDefault="00862F5B" w:rsidP="00862F5B">
            <w:pPr>
              <w:pStyle w:val="TableCDT"/>
            </w:pPr>
            <w:r w:rsidRPr="00862F5B">
              <w:rPr>
                <w:rStyle w:val="CPKeyword"/>
              </w:rPr>
              <w:t>await</w:t>
            </w:r>
            <w:r w:rsidRPr="000F4605">
              <w:t xml:space="preserve"> Count</w:t>
            </w:r>
            <w:r w:rsidR="004117BC">
              <w:t>Occurrences</w:t>
            </w:r>
            <w:r w:rsidRPr="000F4605">
              <w:t>InContentAsync(</w:t>
            </w:r>
          </w:p>
          <w:p w14:paraId="0F8E2EE9" w14:textId="77777777" w:rsidR="00862F5B" w:rsidRDefault="00862F5B" w:rsidP="00862F5B">
            <w:pPr>
              <w:pStyle w:val="TableCDT"/>
            </w:pPr>
            <w:r>
              <w:t xml:space="preserve">  </w:t>
            </w:r>
            <w:r w:rsidRPr="000F4605">
              <w:t>downloadData,</w:t>
            </w:r>
          </w:p>
          <w:p w14:paraId="5EFCDF6E" w14:textId="77777777" w:rsidR="00074E53" w:rsidRDefault="00862F5B" w:rsidP="00862F5B">
            <w:pPr>
              <w:pStyle w:val="TableCDT"/>
            </w:pPr>
            <w:r>
              <w:t xml:space="preserve">  </w:t>
            </w:r>
            <w:r w:rsidRPr="000F4605">
              <w:t>findText);</w:t>
            </w:r>
          </w:p>
          <w:p w14:paraId="7623BC31" w14:textId="3A21AB61" w:rsidR="00582D3B" w:rsidRDefault="00582D3B" w:rsidP="00862F5B">
            <w:pPr>
              <w:pStyle w:val="TableCDT"/>
            </w:pPr>
          </w:p>
          <w:p w14:paraId="7CF837DC" w14:textId="77777777" w:rsidR="001D3ADC" w:rsidRDefault="001D3ADC" w:rsidP="001D3ADC">
            <w:pPr>
              <w:pStyle w:val="TableCDT"/>
            </w:pPr>
            <w:r w:rsidRPr="001D3ADC">
              <w:rPr>
                <w:rStyle w:val="CPKeyword"/>
              </w:rPr>
              <w:t>int</w:t>
            </w:r>
            <w:r>
              <w:t xml:space="preserve"> textOrruranceCount = 0;</w:t>
            </w:r>
          </w:p>
          <w:p w14:paraId="5983E629" w14:textId="77777777" w:rsidR="001D3ADC" w:rsidRDefault="001D3ADC" w:rsidP="001D3ADC">
            <w:pPr>
              <w:pStyle w:val="TableCDT"/>
            </w:pPr>
          </w:p>
          <w:p w14:paraId="52A67176" w14:textId="77777777" w:rsidR="001D3ADC" w:rsidRDefault="001D3ADC" w:rsidP="001D3ADC">
            <w:pPr>
              <w:pStyle w:val="TableCDT"/>
            </w:pPr>
            <w:r w:rsidRPr="001D3ADC">
              <w:rPr>
                <w:rStyle w:val="CPKeyword"/>
              </w:rPr>
              <w:t>using</w:t>
            </w:r>
            <w:r>
              <w:t xml:space="preserve"> MemoryStream stream =</w:t>
            </w:r>
          </w:p>
          <w:p w14:paraId="588DD5D9" w14:textId="77777777" w:rsidR="001D3ADC" w:rsidRDefault="001D3ADC" w:rsidP="001D3ADC">
            <w:pPr>
              <w:pStyle w:val="TableCDT"/>
            </w:pPr>
            <w:r>
              <w:t xml:space="preserve">  </w:t>
            </w:r>
            <w:r w:rsidRPr="001D3ADC">
              <w:rPr>
                <w:rStyle w:val="CPKeyword"/>
              </w:rPr>
              <w:t>new</w:t>
            </w:r>
            <w:r>
              <w:t xml:space="preserve"> MemoryStream(</w:t>
            </w:r>
          </w:p>
          <w:p w14:paraId="34219AD2" w14:textId="4AF93639" w:rsidR="001D3ADC" w:rsidRDefault="001D3ADC" w:rsidP="001D3ADC">
            <w:pPr>
              <w:pStyle w:val="TableCDT"/>
            </w:pPr>
            <w:r>
              <w:t xml:space="preserve">      downloadData);</w:t>
            </w:r>
          </w:p>
          <w:p w14:paraId="4D960171" w14:textId="77777777" w:rsidR="001D3ADC" w:rsidRDefault="001D3ADC" w:rsidP="001D3ADC">
            <w:pPr>
              <w:pStyle w:val="TableCDT"/>
            </w:pPr>
            <w:r w:rsidRPr="001D3ADC">
              <w:rPr>
                <w:rStyle w:val="CPKeyword"/>
              </w:rPr>
              <w:t>using</w:t>
            </w:r>
            <w:r>
              <w:t xml:space="preserve"> StreamReader reader =</w:t>
            </w:r>
          </w:p>
          <w:p w14:paraId="38B87783" w14:textId="1569F959" w:rsidR="001D3ADC" w:rsidRDefault="001D3ADC" w:rsidP="001D3ADC">
            <w:pPr>
              <w:pStyle w:val="TableCDT"/>
            </w:pPr>
            <w:r>
              <w:t xml:space="preserve">  </w:t>
            </w:r>
            <w:r w:rsidRPr="001D3ADC">
              <w:rPr>
                <w:rStyle w:val="CPKeyword"/>
              </w:rPr>
              <w:t>new</w:t>
            </w:r>
            <w:r>
              <w:t xml:space="preserve"> StreamReader(stream);</w:t>
            </w:r>
          </w:p>
          <w:p w14:paraId="1D8F8AE0" w14:textId="77777777" w:rsidR="001D3ADC" w:rsidRDefault="001D3ADC" w:rsidP="001D3ADC">
            <w:pPr>
              <w:pStyle w:val="TableCDT"/>
            </w:pPr>
          </w:p>
          <w:p w14:paraId="4947B14B" w14:textId="77777777" w:rsidR="0079735C" w:rsidRDefault="001D3ADC" w:rsidP="00862F5B">
            <w:pPr>
              <w:pStyle w:val="TableCDT"/>
              <w:rPr>
                <w:rStyle w:val="CPComment"/>
              </w:rPr>
            </w:pPr>
            <w:r>
              <w:rPr>
                <w:rStyle w:val="CPComment"/>
              </w:rPr>
              <w:t xml:space="preserve">// Additional </w:t>
            </w:r>
            <w:r w:rsidR="003D299C">
              <w:rPr>
                <w:rStyle w:val="CPComment"/>
              </w:rPr>
              <w:t>code</w:t>
            </w:r>
            <w:r>
              <w:rPr>
                <w:rStyle w:val="CPComment"/>
              </w:rPr>
              <w:t xml:space="preserve"> </w:t>
            </w:r>
            <w:r w:rsidR="003D299C">
              <w:rPr>
                <w:rStyle w:val="CPComment"/>
              </w:rPr>
              <w:t xml:space="preserve">omitted </w:t>
            </w:r>
          </w:p>
          <w:p w14:paraId="7DD788CB" w14:textId="263EFA56" w:rsidR="001D3ADC" w:rsidRDefault="0079735C" w:rsidP="00862F5B">
            <w:pPr>
              <w:pStyle w:val="TableCDT"/>
              <w:rPr>
                <w:rStyle w:val="CPComment"/>
              </w:rPr>
            </w:pPr>
            <w:r>
              <w:rPr>
                <w:rStyle w:val="CPComment"/>
              </w:rPr>
              <w:t xml:space="preserve">// </w:t>
            </w:r>
            <w:r w:rsidR="003D299C">
              <w:rPr>
                <w:rStyle w:val="CPComment"/>
              </w:rPr>
              <w:t>for elucidation</w:t>
            </w:r>
          </w:p>
          <w:p w14:paraId="75ECF5AC" w14:textId="26CF680D" w:rsidR="00582D3B" w:rsidRPr="00C4782F" w:rsidRDefault="00582D3B" w:rsidP="00862F5B">
            <w:pPr>
              <w:pStyle w:val="TableCDT"/>
            </w:pPr>
            <w:ins w:id="2218" w:author="Mark Michaelis" w:date="2020-04-13T12:41:00Z">
              <w:r w:rsidRPr="00CF153B">
                <w:rPr>
                  <w:rStyle w:val="CPComment"/>
                </w:rPr>
                <w:t>//...</w:t>
              </w:r>
            </w:ins>
          </w:p>
        </w:tc>
      </w:tr>
      <w:tr w:rsidR="00074E53" w:rsidRPr="00C57761" w14:paraId="4A85F1F3" w14:textId="77777777" w:rsidTr="00BF7C9C">
        <w:trPr>
          <w:cantSplit/>
          <w:trHeight w:val="1451"/>
          <w:tblHeader/>
        </w:trPr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AB5EE05" w14:textId="4D93692A" w:rsidR="00074E53" w:rsidRPr="00C57761" w:rsidRDefault="006A6FDE" w:rsidP="00074E53">
            <w:pPr>
              <w:pStyle w:val="TableText"/>
            </w:pPr>
            <w:proofErr w:type="gramStart"/>
            <w:r>
              <w:t xml:space="preserve">Once </w:t>
            </w:r>
            <w:r w:rsidR="00074E53">
              <w:t xml:space="preserve"> </w:t>
            </w:r>
            <w:proofErr w:type="spellStart"/>
            <w:r w:rsidRPr="00D36314">
              <w:rPr>
                <w:rStyle w:val="C1"/>
              </w:rPr>
              <w:t>Count</w:t>
            </w:r>
            <w:r w:rsidR="004117BC">
              <w:rPr>
                <w:rStyle w:val="C1"/>
              </w:rPr>
              <w:t>Occurrences</w:t>
            </w:r>
            <w:r w:rsidRPr="00D36314">
              <w:rPr>
                <w:rStyle w:val="C1"/>
              </w:rPr>
              <w:t>InContentAsync</w:t>
            </w:r>
            <w:proofErr w:type="spellEnd"/>
            <w:proofErr w:type="gramEnd"/>
            <w:r w:rsidRPr="00D36314">
              <w:rPr>
                <w:rStyle w:val="C1"/>
              </w:rPr>
              <w:t>()</w:t>
            </w:r>
            <w:r>
              <w:rPr>
                <w:rFonts w:ascii="PalatinoLTPro-Black" w:hAnsi="PalatinoLTPro-Black" w:cs="Times New Roman"/>
              </w:rPr>
              <w:t xml:space="preserve"> </w:t>
            </w:r>
            <w:r w:rsidR="00012AC9">
              <w:rPr>
                <w:rFonts w:ascii="PalatinoLTPro-Black" w:hAnsi="PalatinoLTPro-Black" w:cs="Times New Roman"/>
              </w:rPr>
              <w:t xml:space="preserve">completes it returns the count </w:t>
            </w:r>
            <w:r w:rsidR="00211AF8">
              <w:rPr>
                <w:rFonts w:ascii="PalatinoLTPro-Black" w:hAnsi="PalatinoLTPro-Black" w:cs="Times New Roman"/>
              </w:rPr>
              <w:t xml:space="preserve">to </w:t>
            </w:r>
            <w:proofErr w:type="spellStart"/>
            <w:r w:rsidR="00211AF8" w:rsidRPr="00D36314">
              <w:rPr>
                <w:rStyle w:val="C1"/>
              </w:rPr>
              <w:t>FindTextInWebUriAsync</w:t>
            </w:r>
            <w:proofErr w:type="spellEnd"/>
            <w:r w:rsidR="00D36314" w:rsidRPr="00D36314">
              <w:rPr>
                <w:rStyle w:val="C1"/>
              </w:rPr>
              <w:t>()</w:t>
            </w:r>
          </w:p>
        </w:tc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64798931" w14:textId="77777777" w:rsidR="00FB7D10" w:rsidRDefault="00FB7D10">
            <w:pPr>
              <w:pStyle w:val="TableCDT"/>
              <w:rPr>
                <w:ins w:id="2219" w:author="Mark Michaelis" w:date="2020-04-14T14:49:00Z"/>
              </w:rPr>
            </w:pPr>
          </w:p>
          <w:p w14:paraId="470D6F55" w14:textId="77777777" w:rsidR="00FB7D10" w:rsidRDefault="00FB7D10">
            <w:pPr>
              <w:pStyle w:val="TableCDT"/>
              <w:rPr>
                <w:ins w:id="2220" w:author="Mark Michaelis" w:date="2020-04-14T14:49:00Z"/>
              </w:rPr>
            </w:pPr>
          </w:p>
          <w:p w14:paraId="788A88F4" w14:textId="77777777" w:rsidR="00BF7C9C" w:rsidRDefault="00BF7C9C">
            <w:pPr>
              <w:pStyle w:val="TableCDT"/>
              <w:rPr>
                <w:ins w:id="2221" w:author="Mark Michaelis" w:date="2020-04-14T14:50:00Z"/>
              </w:rPr>
            </w:pPr>
          </w:p>
          <w:p w14:paraId="384004DF" w14:textId="77777777" w:rsidR="00BF7C9C" w:rsidRDefault="00BF7C9C">
            <w:pPr>
              <w:pStyle w:val="TableCDT"/>
              <w:rPr>
                <w:ins w:id="2222" w:author="Mark Michaelis" w:date="2020-04-14T14:50:00Z"/>
              </w:rPr>
            </w:pPr>
          </w:p>
          <w:p w14:paraId="42D54EA9" w14:textId="77777777" w:rsidR="00BF7C9C" w:rsidRDefault="00BF7C9C">
            <w:pPr>
              <w:pStyle w:val="TableCDT"/>
              <w:rPr>
                <w:ins w:id="2223" w:author="Mark Michaelis" w:date="2020-04-14T14:50:00Z"/>
              </w:rPr>
            </w:pPr>
          </w:p>
          <w:p w14:paraId="029DF728" w14:textId="6442156B" w:rsidR="00074E53" w:rsidRPr="0050576D" w:rsidRDefault="00074E53">
            <w:pPr>
              <w:pStyle w:val="TableCDT"/>
              <w:pPrChange w:id="2224" w:author="ericlippert@gmail.com" w:date="2020-04-13T12:26:00Z">
                <w:pPr>
                  <w:pStyle w:val="TableCDTX"/>
                </w:pPr>
              </w:pPrChange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011F704F" w14:textId="24E22CB2" w:rsidR="00074E53" w:rsidRPr="008029B3" w:rsidDel="00347FFE" w:rsidRDefault="006E3170" w:rsidP="00074E53">
            <w:pPr>
              <w:pStyle w:val="TableCDT1"/>
              <w:rPr>
                <w:del w:id="2225" w:author="Mark Michaelis" w:date="2020-04-13T12:27:00Z"/>
              </w:rPr>
            </w:pPr>
            <w:ins w:id="2226" w:author="Mark Michaelis" w:date="2020-04-14T14:48:00Z">
              <w:r w:rsidRPr="00FB7D10">
                <w:rPr>
                  <w:rStyle w:val="CPKeyword"/>
                  <w:rPrChange w:id="2227" w:author="Mark Michaelis" w:date="2020-04-14T14:49:00Z">
                    <w:rPr/>
                  </w:rPrChange>
                </w:rPr>
                <w:t>return</w:t>
              </w:r>
              <w:r>
                <w:t xml:space="preserve"> </w:t>
              </w:r>
              <w:r w:rsidRPr="00FB7D10">
                <w:rPr>
                  <w:rStyle w:val="CPComment"/>
                  <w:rPrChange w:id="2228" w:author="Mark Michaelis" w:date="2020-04-14T14:49:00Z">
                    <w:rPr/>
                  </w:rPrChange>
                </w:rPr>
                <w:t>&lt;</w:t>
              </w:r>
              <w:r w:rsidR="00FB7D10" w:rsidRPr="00FB7D10">
                <w:rPr>
                  <w:rStyle w:val="CPComment"/>
                  <w:rPrChange w:id="2229" w:author="Mark Michaelis" w:date="2020-04-14T14:49:00Z">
                    <w:rPr/>
                  </w:rPrChange>
                </w:rPr>
                <w:t>result&gt;</w:t>
              </w:r>
            </w:ins>
            <w:del w:id="2230" w:author="Mark Michaelis" w:date="2020-04-13T12:27:00Z">
              <w:r w:rsidR="00074E53" w:rsidRPr="008029B3" w:rsidDel="00347FFE">
                <w:delText>WebResponse</w:delText>
              </w:r>
              <w:r w:rsidR="00074E53" w:rsidDel="00347FFE">
                <w:delText xml:space="preserve"> </w:delText>
              </w:r>
              <w:r w:rsidR="00074E53" w:rsidRPr="008029B3" w:rsidDel="00347FFE">
                <w:delText>response</w:delText>
              </w:r>
              <w:r w:rsidR="00074E53" w:rsidDel="00347FFE">
                <w:delText xml:space="preserve"> </w:delText>
              </w:r>
              <w:r w:rsidR="00074E53" w:rsidRPr="008029B3" w:rsidDel="00347FFE">
                <w:delText>=</w:delText>
              </w:r>
            </w:del>
          </w:p>
          <w:p w14:paraId="2E2431B6" w14:textId="700355D2" w:rsidR="00074E53" w:rsidRPr="008029B3" w:rsidDel="00347FFE" w:rsidRDefault="00074E53" w:rsidP="00074E53">
            <w:pPr>
              <w:pStyle w:val="TableCDT"/>
              <w:rPr>
                <w:del w:id="2231" w:author="Mark Michaelis" w:date="2020-04-13T12:27:00Z"/>
              </w:rPr>
            </w:pPr>
            <w:del w:id="2232" w:author="Mark Michaelis" w:date="2020-04-13T12:27:00Z">
              <w:r w:rsidDel="00347FFE">
                <w:delText xml:space="preserve">  </w:delText>
              </w:r>
              <w:r w:rsidRPr="008029B3" w:rsidDel="00347FFE">
                <w:rPr>
                  <w:rStyle w:val="E4CPKeyword"/>
                </w:rPr>
                <w:delText>await</w:delText>
              </w:r>
              <w:r w:rsidDel="00347FFE">
                <w:delText xml:space="preserve"> </w:delText>
              </w:r>
              <w:r w:rsidRPr="008029B3" w:rsidDel="00347FFE">
                <w:delText>webRequest.GetResponse</w:delText>
              </w:r>
              <w:r w:rsidRPr="00C57761" w:rsidDel="00347FFE">
                <w:rPr>
                  <w:rStyle w:val="E4"/>
                </w:rPr>
                <w:delText>Async</w:delText>
              </w:r>
              <w:r w:rsidRPr="008029B3" w:rsidDel="00347FFE">
                <w:delText>();</w:delText>
              </w:r>
            </w:del>
          </w:p>
          <w:p w14:paraId="3D93E7A2" w14:textId="0D3CBC71" w:rsidR="00074E53" w:rsidRPr="008029B3" w:rsidDel="00347FFE" w:rsidRDefault="00074E53" w:rsidP="00074E53">
            <w:pPr>
              <w:pStyle w:val="TableCDT"/>
              <w:rPr>
                <w:del w:id="2233" w:author="Mark Michaelis" w:date="2020-04-13T12:27:00Z"/>
              </w:rPr>
            </w:pPr>
            <w:del w:id="2234" w:author="Mark Michaelis" w:date="2020-04-13T12:27:00Z">
              <w:r w:rsidRPr="008029B3" w:rsidDel="00347FFE">
                <w:delText>StreamReader</w:delText>
              </w:r>
              <w:r w:rsidDel="00347FFE">
                <w:delText xml:space="preserve"> </w:delText>
              </w:r>
              <w:r w:rsidRPr="008029B3" w:rsidDel="00347FFE">
                <w:delText>reader</w:delText>
              </w:r>
              <w:r w:rsidDel="00347FFE">
                <w:delText xml:space="preserve"> </w:delText>
              </w:r>
              <w:r w:rsidRPr="008029B3" w:rsidDel="00347FFE">
                <w:delText>=</w:delText>
              </w:r>
            </w:del>
          </w:p>
          <w:p w14:paraId="6E29F459" w14:textId="156C887E" w:rsidR="00074E53" w:rsidRPr="008029B3" w:rsidDel="00347FFE" w:rsidRDefault="00074E53" w:rsidP="00074E53">
            <w:pPr>
              <w:pStyle w:val="TableCDT"/>
              <w:rPr>
                <w:del w:id="2235" w:author="Mark Michaelis" w:date="2020-04-13T12:27:00Z"/>
              </w:rPr>
            </w:pPr>
            <w:del w:id="2236" w:author="Mark Michaelis" w:date="2020-04-13T12:27:00Z">
              <w:r w:rsidDel="00347FFE">
                <w:delText xml:space="preserve">  </w:delText>
              </w:r>
              <w:r w:rsidRPr="00B94BD4" w:rsidDel="00347FFE">
                <w:rPr>
                  <w:rStyle w:val="CPKeyword"/>
                </w:rPr>
                <w:delText>new</w:delText>
              </w:r>
              <w:r w:rsidDel="00347FFE">
                <w:delText xml:space="preserve"> </w:delText>
              </w:r>
              <w:r w:rsidRPr="008029B3" w:rsidDel="00347FFE">
                <w:delText>StreamReader(</w:delText>
              </w:r>
            </w:del>
          </w:p>
          <w:p w14:paraId="5A8FEF38" w14:textId="1026F39B" w:rsidR="00074E53" w:rsidRPr="00C57761" w:rsidRDefault="00074E53" w:rsidP="00074E53">
            <w:pPr>
              <w:pStyle w:val="TableCDTX"/>
            </w:pPr>
            <w:del w:id="2237" w:author="Mark Michaelis" w:date="2020-04-13T12:27:00Z">
              <w:r w:rsidDel="00347FFE">
                <w:delText xml:space="preserve">  </w:delText>
              </w:r>
              <w:r w:rsidRPr="008029B3" w:rsidDel="00347FFE">
                <w:delText>response.GetResponseStream()));</w:delText>
              </w:r>
            </w:del>
          </w:p>
        </w:tc>
        <w:tc>
          <w:tcPr>
            <w:tcW w:w="2903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5ED91EF8" w14:textId="77777777" w:rsidR="00074E53" w:rsidRPr="00C57761" w:rsidRDefault="00074E53" w:rsidP="00074E53">
            <w:pPr>
              <w:spacing w:line="240" w:lineRule="auto"/>
            </w:pPr>
          </w:p>
        </w:tc>
      </w:tr>
      <w:tr w:rsidR="00BF7C9C" w:rsidRPr="00C57761" w14:paraId="58F6C927" w14:textId="77777777" w:rsidTr="00BF7C9C">
        <w:trPr>
          <w:cantSplit/>
          <w:trHeight w:val="849"/>
          <w:tblHeader/>
        </w:trPr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5976949" w14:textId="288AB578" w:rsidR="00BF7C9C" w:rsidRDefault="00244D5D" w:rsidP="00BF7C9C">
            <w:pPr>
              <w:pStyle w:val="TableText"/>
            </w:pPr>
            <w:proofErr w:type="spellStart"/>
            <w:proofErr w:type="gramStart"/>
            <w:ins w:id="2238" w:author="Mark Michaelis" w:date="2020-04-14T14:51:00Z">
              <w:r w:rsidRPr="00D36314">
                <w:rPr>
                  <w:rStyle w:val="C1"/>
                </w:rPr>
                <w:lastRenderedPageBreak/>
                <w:t>FindTextInWebUriAsync</w:t>
              </w:r>
              <w:proofErr w:type="spellEnd"/>
              <w:r w:rsidRPr="00D36314">
                <w:rPr>
                  <w:rStyle w:val="C1"/>
                </w:rPr>
                <w:t>(</w:t>
              </w:r>
              <w:proofErr w:type="gramEnd"/>
              <w:r w:rsidRPr="00D36314">
                <w:rPr>
                  <w:rStyle w:val="C1"/>
                </w:rPr>
                <w:t>)</w:t>
              </w:r>
            </w:ins>
            <w:del w:id="2239" w:author="Mark Michaelis" w:date="2020-04-14T14:51:00Z">
              <w:r w:rsidR="00BF7C9C" w:rsidDel="00244D5D">
                <w:rPr>
                  <w:rFonts w:ascii="PalatinoLTPro-Black" w:hAnsi="PalatinoLTPro-Black" w:cs="Times New Roman"/>
                </w:rPr>
                <w:delText xml:space="preserve"> </w:delText>
              </w:r>
              <w:r w:rsidR="00BF7C9C" w:rsidDel="00BF7C9C">
                <w:rPr>
                  <w:rFonts w:ascii="PalatinoLTPro-Black" w:hAnsi="PalatinoLTPro-Black" w:cs="Times New Roman"/>
                </w:rPr>
                <w:delText>w</w:delText>
              </w:r>
              <w:r w:rsidR="00BF7C9C" w:rsidDel="00244D5D">
                <w:rPr>
                  <w:rFonts w:ascii="PalatinoLTPro-Black" w:hAnsi="PalatinoLTPro-Black" w:cs="Times New Roman"/>
                </w:rPr>
                <w:delText xml:space="preserve">hich </w:delText>
              </w:r>
            </w:del>
            <w:ins w:id="2240" w:author="Mark Michaelis" w:date="2020-04-14T14:51:00Z">
              <w:r>
                <w:rPr>
                  <w:rFonts w:ascii="PalatinoLTPro-Black" w:hAnsi="PalatinoLTPro-Black" w:cs="Times New Roman"/>
                </w:rPr>
                <w:t xml:space="preserve"> </w:t>
              </w:r>
            </w:ins>
            <w:r w:rsidR="00BF7C9C">
              <w:rPr>
                <w:rFonts w:ascii="PalatinoLTPro-Black" w:hAnsi="PalatinoLTPro-Black" w:cs="Times New Roman"/>
              </w:rPr>
              <w:t xml:space="preserve">returns the value to </w:t>
            </w:r>
            <w:r w:rsidR="00BF7C9C" w:rsidRPr="00C601AD">
              <w:rPr>
                <w:rStyle w:val="C1"/>
              </w:rPr>
              <w:t>Main()</w:t>
            </w:r>
            <w:r w:rsidR="00BF7C9C">
              <w:rPr>
                <w:rFonts w:ascii="PalatinoLTPro-Black" w:hAnsi="PalatinoLTPro-Black" w:cs="Times New Roman"/>
              </w:rPr>
              <w:t xml:space="preserve"> where it is displayed in the console. 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10026A4D" w14:textId="77777777" w:rsidR="00BF7C9C" w:rsidRDefault="00BF7C9C" w:rsidP="00BF7C9C">
            <w:pPr>
              <w:pStyle w:val="TableCDT"/>
              <w:rPr>
                <w:ins w:id="2241" w:author="Mark Michaelis" w:date="2020-04-14T14:50:00Z"/>
              </w:rPr>
            </w:pPr>
          </w:p>
          <w:p w14:paraId="47B4D7BA" w14:textId="77777777" w:rsidR="00BF7C9C" w:rsidRDefault="00BF7C9C" w:rsidP="00BF7C9C">
            <w:pPr>
              <w:pStyle w:val="TableCDT"/>
              <w:rPr>
                <w:ins w:id="2242" w:author="Mark Michaelis" w:date="2020-04-14T14:49:00Z"/>
              </w:rPr>
            </w:pPr>
            <w:r w:rsidRPr="0049697B">
              <w:t>Console.WriteLine(</w:t>
            </w:r>
          </w:p>
          <w:p w14:paraId="7FC4C68B" w14:textId="77777777" w:rsidR="00BF7C9C" w:rsidRPr="0050576D" w:rsidDel="0050576D" w:rsidRDefault="00BF7C9C">
            <w:pPr>
              <w:pStyle w:val="TableCDT"/>
              <w:rPr>
                <w:del w:id="2243" w:author="Mark Michaelis" w:date="2020-04-13T12:26:00Z"/>
              </w:rPr>
              <w:pPrChange w:id="2244" w:author="ericlippert@gmail.com" w:date="2020-04-13T12:26:00Z">
                <w:pPr>
                  <w:pStyle w:val="TableCDT1"/>
                </w:pPr>
              </w:pPrChange>
            </w:pPr>
            <w:ins w:id="2245" w:author="Mark Michaelis" w:date="2020-04-14T14:49:00Z">
              <w:r>
                <w:t xml:space="preserve">  </w:t>
              </w:r>
              <w:r w:rsidRPr="001943B4">
                <w:rPr>
                  <w:rFonts w:ascii="PalatinoLTPro-Black" w:hAnsi="PalatinoLTPro-Black" w:cs="Times New Roman"/>
                </w:rPr>
                <w:t>textOccurrenceCount</w:t>
              </w:r>
            </w:ins>
            <w:del w:id="2246" w:author="Mark Michaelis" w:date="2020-04-14T14:49:00Z">
              <w:r w:rsidDel="00FB7D10">
                <w:delText>Occurrences</w:delText>
              </w:r>
            </w:del>
            <w:r w:rsidRPr="0049697B">
              <w:t>);</w:t>
            </w:r>
            <w:r w:rsidRPr="0049697B" w:rsidDel="0050576D">
              <w:t xml:space="preserve"> </w:t>
            </w:r>
            <w:del w:id="2247" w:author="Mark Michaelis" w:date="2020-04-13T12:26:00Z">
              <w:r w:rsidRPr="0050576D" w:rsidDel="0050576D">
                <w:rPr>
                  <w:rPrChange w:id="2248" w:author="Mark Michaelis" w:date="2020-04-13T12:26:00Z">
                    <w:rPr>
                      <w:rStyle w:val="CPKeyword"/>
                    </w:rPr>
                  </w:rPrChange>
                </w:rPr>
                <w:delText>while</w:delText>
              </w:r>
              <w:r w:rsidRPr="0050576D" w:rsidDel="0050576D">
                <w:delText>(!task.Wait(100))</w:delText>
              </w:r>
            </w:del>
          </w:p>
          <w:p w14:paraId="3B01C9BE" w14:textId="77777777" w:rsidR="00BF7C9C" w:rsidRPr="0050576D" w:rsidDel="0050576D" w:rsidRDefault="00BF7C9C" w:rsidP="00BF7C9C">
            <w:pPr>
              <w:pStyle w:val="TableCDT"/>
              <w:rPr>
                <w:del w:id="2249" w:author="Mark Michaelis" w:date="2020-04-13T12:26:00Z"/>
              </w:rPr>
            </w:pPr>
            <w:del w:id="2250" w:author="Mark Michaelis" w:date="2020-04-13T12:26:00Z">
              <w:r w:rsidRPr="0050576D" w:rsidDel="0050576D">
                <w:delText>{</w:delText>
              </w:r>
            </w:del>
          </w:p>
          <w:p w14:paraId="4EA5529E" w14:textId="77777777" w:rsidR="00BF7C9C" w:rsidRPr="0050576D" w:rsidDel="0050576D" w:rsidRDefault="00BF7C9C" w:rsidP="00BF7C9C">
            <w:pPr>
              <w:pStyle w:val="TableCDT"/>
              <w:rPr>
                <w:del w:id="2251" w:author="Mark Michaelis" w:date="2020-04-13T12:26:00Z"/>
              </w:rPr>
            </w:pPr>
            <w:del w:id="2252" w:author="Mark Michaelis" w:date="2020-04-13T12:26:00Z">
              <w:r w:rsidRPr="0050576D" w:rsidDel="0050576D">
                <w:delText xml:space="preserve">  Console.Write(</w:delText>
              </w:r>
              <w:r w:rsidRPr="0050576D" w:rsidDel="0050576D">
                <w:rPr>
                  <w:rPrChange w:id="2253" w:author="Mark Michaelis" w:date="2020-04-13T12:26:00Z">
                    <w:rPr>
                      <w:rStyle w:val="Maroon"/>
                    </w:rPr>
                  </w:rPrChange>
                </w:rPr>
                <w:delText>"."</w:delText>
              </w:r>
              <w:r w:rsidRPr="0050576D" w:rsidDel="0050576D">
                <w:delText>);</w:delText>
              </w:r>
            </w:del>
          </w:p>
          <w:p w14:paraId="0CAEDDE7" w14:textId="375F5403" w:rsidR="00BF7C9C" w:rsidRDefault="00BF7C9C" w:rsidP="00BF7C9C">
            <w:pPr>
              <w:pStyle w:val="TableCDT"/>
            </w:pPr>
            <w:del w:id="2254" w:author="Mark Michaelis" w:date="2020-04-13T12:26:00Z">
              <w:r w:rsidRPr="0050576D" w:rsidDel="0050576D">
                <w:delText>}</w:delText>
              </w:r>
            </w:del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2B83AC3A" w14:textId="77777777" w:rsidR="00BF7C9C" w:rsidRPr="00FB7D10" w:rsidRDefault="00BF7C9C" w:rsidP="00074E53">
            <w:pPr>
              <w:pStyle w:val="TableCDTX"/>
              <w:rPr>
                <w:rStyle w:val="CPKeyword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0" w:type="dxa"/>
              <w:left w:w="120" w:type="dxa"/>
              <w:bottom w:w="120" w:type="dxa"/>
              <w:right w:w="60" w:type="dxa"/>
            </w:tcMar>
          </w:tcPr>
          <w:p w14:paraId="75730795" w14:textId="77777777" w:rsidR="00BF7C9C" w:rsidRPr="00C57761" w:rsidRDefault="00BF7C9C" w:rsidP="00074E53">
            <w:pPr>
              <w:spacing w:line="240" w:lineRule="auto"/>
            </w:pPr>
          </w:p>
        </w:tc>
      </w:tr>
    </w:tbl>
    <w:p w14:paraId="7AFB6F72" w14:textId="77777777" w:rsidR="00814AD8" w:rsidRDefault="00814AD8">
      <w:pPr>
        <w:pStyle w:val="Body"/>
      </w:pPr>
    </w:p>
    <w:p w14:paraId="12BF9C77" w14:textId="77777777" w:rsidR="0034112E" w:rsidRDefault="0034112E">
      <w:pPr>
        <w:pStyle w:val="Body"/>
        <w:sectPr w:rsidR="0034112E" w:rsidSect="0034112E">
          <w:pgSz w:w="13140" w:h="10080" w:orient="landscape"/>
          <w:pgMar w:top="1800" w:right="1080" w:bottom="1080" w:left="720" w:header="720" w:footer="720" w:gutter="0"/>
          <w:cols w:space="720"/>
          <w:noEndnote/>
          <w:docGrid w:linePitch="299"/>
        </w:sectPr>
      </w:pPr>
    </w:p>
    <w:p w14:paraId="233F9C43" w14:textId="687CB1D8" w:rsidR="00E73B39" w:rsidRPr="00C4782F" w:rsidRDefault="00FA3D78">
      <w:pPr>
        <w:pStyle w:val="Body"/>
      </w:pPr>
      <w:r w:rsidRPr="00C4782F">
        <w:lastRenderedPageBreak/>
        <w:t>There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couple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important</w:t>
      </w:r>
      <w:r w:rsidR="00B26DD1">
        <w:t xml:space="preserve"> </w:t>
      </w:r>
      <w:r w:rsidRPr="00C4782F">
        <w:t>misconceptions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table</w:t>
      </w:r>
      <w:r w:rsidR="00B26DD1">
        <w:t xml:space="preserve"> </w:t>
      </w:r>
      <w:r w:rsidRPr="00C4782F">
        <w:t>helps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dismiss</w:t>
      </w:r>
      <w:r w:rsidR="00736B63">
        <w:t>:</w:t>
      </w:r>
    </w:p>
    <w:p w14:paraId="5A5A7C66" w14:textId="0698DDED" w:rsidR="00E73B39" w:rsidRPr="00C4782F" w:rsidRDefault="00FA3D78" w:rsidP="000D5B89">
      <w:pPr>
        <w:pStyle w:val="BL1"/>
      </w:pPr>
      <w:r w:rsidRPr="00632463">
        <w:rPr>
          <w:rStyle w:val="Strong"/>
        </w:rPr>
        <w:t>Misconception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#1: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A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method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decorated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with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the</w:t>
      </w:r>
      <w:r w:rsidR="00B26DD1">
        <w:rPr>
          <w:rStyle w:val="Strong"/>
        </w:rPr>
        <w:t xml:space="preserve"> </w:t>
      </w:r>
      <w:r w:rsidRPr="00736B63">
        <w:rPr>
          <w:rStyle w:val="C1Bold"/>
        </w:rPr>
        <w:t>async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keyword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is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automatically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executed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on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a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worker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thread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when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called.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is</w:t>
      </w:r>
      <w:r w:rsidR="00B26DD1">
        <w:t xml:space="preserve"> </w:t>
      </w:r>
      <w:proofErr w:type="gramStart"/>
      <w:r w:rsidRPr="00C4782F">
        <w:t>absolutely</w:t>
      </w:r>
      <w:r w:rsidR="00B26DD1">
        <w:t xml:space="preserve"> </w:t>
      </w:r>
      <w:r w:rsidRPr="00C4782F">
        <w:t>not</w:t>
      </w:r>
      <w:proofErr w:type="gramEnd"/>
      <w:r w:rsidR="00B26DD1">
        <w:t xml:space="preserve"> </w:t>
      </w:r>
      <w:r w:rsidRPr="00C4782F">
        <w:t>true;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executed</w:t>
      </w:r>
      <w:r w:rsidR="00B26DD1">
        <w:t xml:space="preserve"> </w:t>
      </w:r>
      <w:r w:rsidRPr="00C4782F">
        <w:t>normally,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calling</w:t>
      </w:r>
      <w:r w:rsidR="00B26DD1">
        <w:t xml:space="preserve"> </w:t>
      </w:r>
      <w:r w:rsidRPr="00C4782F">
        <w:t>thread,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implementation</w:t>
      </w:r>
      <w:r w:rsidR="00B26DD1">
        <w:t xml:space="preserve"> </w:t>
      </w:r>
      <w:r w:rsidRPr="00C4782F">
        <w:t>doesn’t</w:t>
      </w:r>
      <w:r w:rsidR="00B26DD1">
        <w:t xml:space="preserve"> </w:t>
      </w:r>
      <w:r w:rsidRPr="00C4782F">
        <w:t>await</w:t>
      </w:r>
      <w:r w:rsidR="00B26DD1">
        <w:t xml:space="preserve"> </w:t>
      </w:r>
      <w:r w:rsidRPr="00C4782F">
        <w:t>any</w:t>
      </w:r>
      <w:r w:rsidR="00B26DD1">
        <w:t xml:space="preserve"> </w:t>
      </w:r>
      <w:r w:rsidRPr="00C4782F">
        <w:t>incomplete</w:t>
      </w:r>
      <w:r w:rsidR="00B26DD1">
        <w:t xml:space="preserve"> </w:t>
      </w:r>
      <w:proofErr w:type="spellStart"/>
      <w:r w:rsidRPr="00C4782F">
        <w:t>awaitable</w:t>
      </w:r>
      <w:proofErr w:type="spellEnd"/>
      <w:r w:rsidR="00B26DD1">
        <w:t xml:space="preserve"> </w:t>
      </w:r>
      <w:r w:rsidRPr="00C4782F">
        <w:t>tasks,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complete</w:t>
      </w:r>
      <w:r w:rsidR="00B26DD1">
        <w:t xml:space="preserve"> </w:t>
      </w:r>
      <w:r w:rsidRPr="00C4782F">
        <w:t>synchronously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same</w:t>
      </w:r>
      <w:r w:rsidR="00B26DD1">
        <w:t xml:space="preserve"> </w:t>
      </w:r>
      <w:r w:rsidRPr="00C4782F">
        <w:t>thread.</w:t>
      </w:r>
      <w:r w:rsidR="00B26DD1">
        <w:t xml:space="preserve"> </w:t>
      </w:r>
      <w:r w:rsidRPr="00C4782F">
        <w:t>It’s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method’s</w:t>
      </w:r>
      <w:r w:rsidR="00B26DD1">
        <w:t xml:space="preserve"> </w:t>
      </w:r>
      <w:r w:rsidRPr="00C4782F">
        <w:t>implementation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responsible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starting</w:t>
      </w:r>
      <w:r w:rsidR="00B26DD1">
        <w:t xml:space="preserve"> </w:t>
      </w:r>
      <w:r w:rsidRPr="00C4782F">
        <w:t>any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work.</w:t>
      </w:r>
      <w:r w:rsidR="00B26DD1">
        <w:t xml:space="preserve"> </w:t>
      </w:r>
      <w:r w:rsidRPr="00C4782F">
        <w:t>Just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Pr="00C4782F">
        <w:t>does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change</w:t>
      </w:r>
      <w:r w:rsidR="00B26DD1">
        <w:t xml:space="preserve"> </w:t>
      </w:r>
      <w:del w:id="2255" w:author="Mark Michaelis" w:date="2020-04-14T14:52:00Z">
        <w:r w:rsidRPr="00C4782F" w:rsidDel="003D32E7">
          <w:delText>where</w:delText>
        </w:r>
        <w:r w:rsidR="00B26DD1" w:rsidDel="003D32E7">
          <w:delText xml:space="preserve"> </w:delText>
        </w:r>
      </w:del>
      <w:ins w:id="2256" w:author="Mark Michaelis" w:date="2020-04-14T14:52:00Z">
        <w:r w:rsidR="003D32E7">
          <w:t xml:space="preserve">on which thread </w:t>
        </w:r>
      </w:ins>
      <w:r w:rsidRPr="00C4782F">
        <w:t>the</w:t>
      </w:r>
      <w:r w:rsidR="00B26DD1">
        <w:t xml:space="preserve"> </w:t>
      </w:r>
      <w:r w:rsidRPr="00C4782F">
        <w:t>method’s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executes.</w:t>
      </w:r>
      <w:r w:rsidR="00B26DD1">
        <w:t xml:space="preserve"> </w:t>
      </w:r>
      <w:r w:rsidRPr="00C4782F">
        <w:t>Also,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nothing</w:t>
      </w:r>
      <w:r w:rsidR="00B26DD1">
        <w:t xml:space="preserve"> </w:t>
      </w:r>
      <w:r w:rsidRPr="00C4782F">
        <w:t>unusual</w:t>
      </w:r>
      <w:r w:rsidR="00B26DD1">
        <w:t xml:space="preserve"> </w:t>
      </w:r>
      <w:r w:rsidRPr="00C4782F">
        <w:t>about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call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caller’s</w:t>
      </w:r>
      <w:r w:rsidR="00B26DD1">
        <w:t xml:space="preserve"> </w:t>
      </w:r>
      <w:r w:rsidRPr="00C4782F">
        <w:t>perspective;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typed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returning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B25458">
        <w:rPr>
          <w:rStyle w:val="C1"/>
        </w:rPr>
        <w:t>Task</w:t>
      </w:r>
      <w:r w:rsidRPr="00C4782F">
        <w:t>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called</w:t>
      </w:r>
      <w:r w:rsidR="00B26DD1">
        <w:t xml:space="preserve"> </w:t>
      </w:r>
      <w:r w:rsidRPr="00C4782F">
        <w:t>normally,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returns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object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its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normally.</w:t>
      </w:r>
      <w:ins w:id="2257" w:author="Mark Michaelis" w:date="2020-04-14T14:52:00Z">
        <w:r w:rsidR="00751743">
          <w:t xml:space="preserve"> In </w:t>
        </w:r>
        <w:proofErr w:type="gramStart"/>
        <w:r w:rsidR="00751743" w:rsidRPr="002F0BB3">
          <w:rPr>
            <w:rStyle w:val="C1"/>
            <w:rPrChange w:id="2258" w:author="Mark Michaelis" w:date="2020-04-14T14:53:00Z">
              <w:rPr/>
            </w:rPrChange>
          </w:rPr>
          <w:t>Main(</w:t>
        </w:r>
        <w:proofErr w:type="gramEnd"/>
        <w:r w:rsidR="00751743" w:rsidRPr="002F0BB3">
          <w:rPr>
            <w:rStyle w:val="C1"/>
            <w:rPrChange w:id="2259" w:author="Mark Michaelis" w:date="2020-04-14T14:53:00Z">
              <w:rPr/>
            </w:rPrChange>
          </w:rPr>
          <w:t>)</w:t>
        </w:r>
        <w:r w:rsidR="00751743">
          <w:t xml:space="preserve">, for example, we </w:t>
        </w:r>
        <w:proofErr w:type="spellStart"/>
        <w:r w:rsidR="00751743" w:rsidRPr="00D36314">
          <w:rPr>
            <w:rStyle w:val="C1"/>
          </w:rPr>
          <w:t>FindTextInWebUriAsync</w:t>
        </w:r>
        <w:proofErr w:type="spellEnd"/>
        <w:r w:rsidR="00751743" w:rsidRPr="00D36314">
          <w:rPr>
            <w:rStyle w:val="C1"/>
          </w:rPr>
          <w:t>()</w:t>
        </w:r>
        <w:r w:rsidR="00751743" w:rsidRPr="00751743">
          <w:rPr>
            <w:rPrChange w:id="2260" w:author="Mark Michaelis" w:date="2020-04-14T14:53:00Z">
              <w:rPr>
                <w:rStyle w:val="C1"/>
              </w:rPr>
            </w:rPrChange>
          </w:rPr>
          <w:t xml:space="preserve"> is assigned a task</w:t>
        </w:r>
      </w:ins>
      <w:ins w:id="2261" w:author="Mark Michaelis" w:date="2020-04-14T14:53:00Z">
        <w:r w:rsidR="00751743">
          <w:t>, just like it would for a non-async method. We l</w:t>
        </w:r>
        <w:r w:rsidR="002F0BB3">
          <w:t>ater then await the task.</w:t>
        </w:r>
      </w:ins>
    </w:p>
    <w:p w14:paraId="5C632886" w14:textId="2E6FB325" w:rsidR="0073083B" w:rsidRDefault="00FA3D78" w:rsidP="002E650B">
      <w:pPr>
        <w:pStyle w:val="BLX"/>
      </w:pPr>
      <w:r w:rsidRPr="00632463">
        <w:rPr>
          <w:rStyle w:val="Strong"/>
        </w:rPr>
        <w:t>Misconception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#2: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The</w:t>
      </w:r>
      <w:r w:rsidR="00B26DD1">
        <w:rPr>
          <w:rStyle w:val="Strong"/>
        </w:rPr>
        <w:t xml:space="preserve"> </w:t>
      </w:r>
      <w:r w:rsidRPr="00736B63">
        <w:rPr>
          <w:rStyle w:val="C1Bold"/>
        </w:rPr>
        <w:t>await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keyword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causes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the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current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thread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to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block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until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the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awaited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task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is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completed.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also</w:t>
      </w:r>
      <w:r w:rsidR="00B26DD1">
        <w:t xml:space="preserve"> </w:t>
      </w:r>
      <w:proofErr w:type="gramStart"/>
      <w:r w:rsidRPr="00C4782F">
        <w:t>absolutely</w:t>
      </w:r>
      <w:r w:rsidR="00B26DD1">
        <w:t xml:space="preserve"> </w:t>
      </w:r>
      <w:r w:rsidRPr="00C4782F">
        <w:t>not</w:t>
      </w:r>
      <w:proofErr w:type="gramEnd"/>
      <w:r w:rsidR="00B26DD1">
        <w:t xml:space="preserve"> </w:t>
      </w:r>
      <w:r w:rsidRPr="00C4782F">
        <w:t>true.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you</w:t>
      </w:r>
      <w:r w:rsidR="00B26DD1">
        <w:t xml:space="preserve"> </w:t>
      </w:r>
      <w:r w:rsidRPr="00C4782F">
        <w:t>want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current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block</w:t>
      </w:r>
      <w:r w:rsidR="00B26DD1">
        <w:t xml:space="preserve"> </w:t>
      </w:r>
      <w:r w:rsidRPr="00C4782F">
        <w:t>until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completes,</w:t>
      </w:r>
      <w:r w:rsidR="00B26DD1">
        <w:t xml:space="preserve"> </w:t>
      </w:r>
      <w:r w:rsidRPr="00C4782F">
        <w:t>call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gramStart"/>
      <w:r w:rsidRPr="00B25458">
        <w:rPr>
          <w:rStyle w:val="C1"/>
        </w:rPr>
        <w:t>Wait(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method,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have</w:t>
      </w:r>
      <w:r w:rsidR="00B26DD1">
        <w:t xml:space="preserve"> </w:t>
      </w:r>
      <w:r w:rsidRPr="00C4782F">
        <w:t>already</w:t>
      </w:r>
      <w:r w:rsidR="00B26DD1">
        <w:t xml:space="preserve"> </w:t>
      </w:r>
      <w:r w:rsidRPr="00C4782F">
        <w:t>described</w:t>
      </w:r>
      <w:r w:rsidR="00736B63">
        <w:t>.</w:t>
      </w:r>
      <w:r w:rsidR="00B26DD1">
        <w:t xml:space="preserve"> </w:t>
      </w:r>
      <w:del w:id="2262" w:author="Mark Michaelis" w:date="2020-04-10T17:29:00Z">
        <w:r w:rsidR="00736B63" w:rsidDel="007806AE">
          <w:delText>I</w:delText>
        </w:r>
        <w:r w:rsidRPr="00C4782F" w:rsidDel="007806AE">
          <w:delText>n</w:delText>
        </w:r>
        <w:r w:rsidR="00B26DD1" w:rsidDel="007806AE">
          <w:delText xml:space="preserve"> </w:delText>
        </w:r>
        <w:r w:rsidRPr="00C4782F" w:rsidDel="007806AE">
          <w:delText>fact,</w:delText>
        </w:r>
        <w:r w:rsidR="00B26DD1" w:rsidDel="007806AE">
          <w:delText xml:space="preserve"> </w:delText>
        </w:r>
        <w:r w:rsidRPr="00C4782F" w:rsidDel="007806AE">
          <w:delText>the</w:delText>
        </w:r>
        <w:r w:rsidR="00B26DD1" w:rsidDel="007806AE">
          <w:delText xml:space="preserve"> </w:delText>
        </w:r>
        <w:r w:rsidRPr="00B25458" w:rsidDel="007806AE">
          <w:rPr>
            <w:rStyle w:val="C1"/>
          </w:rPr>
          <w:delText>Main</w:delText>
        </w:r>
        <w:r w:rsidR="00B26DD1" w:rsidDel="007806AE">
          <w:delText xml:space="preserve"> </w:delText>
        </w:r>
        <w:r w:rsidRPr="00C4782F" w:rsidDel="007806AE">
          <w:delText>thread</w:delText>
        </w:r>
        <w:r w:rsidR="00B26DD1" w:rsidDel="007806AE">
          <w:delText xml:space="preserve"> </w:delText>
        </w:r>
        <w:r w:rsidRPr="00C4782F" w:rsidDel="007806AE">
          <w:delText>does</w:delText>
        </w:r>
        <w:r w:rsidR="00B26DD1" w:rsidDel="007806AE">
          <w:delText xml:space="preserve"> </w:delText>
        </w:r>
        <w:r w:rsidR="00736B63" w:rsidDel="007806AE">
          <w:delText>so</w:delText>
        </w:r>
        <w:r w:rsidR="00B26DD1" w:rsidDel="007806AE">
          <w:delText xml:space="preserve"> </w:delText>
        </w:r>
        <w:r w:rsidRPr="00C4782F" w:rsidDel="007806AE">
          <w:delText>repeatedly</w:delText>
        </w:r>
        <w:r w:rsidR="00B26DD1" w:rsidDel="007806AE">
          <w:delText xml:space="preserve"> </w:delText>
        </w:r>
        <w:r w:rsidRPr="00C4782F" w:rsidDel="007806AE">
          <w:delText>while</w:delText>
        </w:r>
        <w:r w:rsidR="00B26DD1" w:rsidDel="007806AE">
          <w:delText xml:space="preserve"> </w:delText>
        </w:r>
        <w:r w:rsidRPr="00C4782F" w:rsidDel="007806AE">
          <w:delText>waiting</w:delText>
        </w:r>
        <w:r w:rsidR="00B26DD1" w:rsidDel="007806AE">
          <w:delText xml:space="preserve"> </w:delText>
        </w:r>
        <w:r w:rsidRPr="00C4782F" w:rsidDel="007806AE">
          <w:delText>for</w:delText>
        </w:r>
        <w:r w:rsidR="00B26DD1" w:rsidDel="007806AE">
          <w:delText xml:space="preserve"> </w:delText>
        </w:r>
        <w:r w:rsidRPr="00C4782F" w:rsidDel="007806AE">
          <w:delText>the</w:delText>
        </w:r>
        <w:r w:rsidR="00B26DD1" w:rsidDel="007806AE">
          <w:delText xml:space="preserve"> </w:delText>
        </w:r>
        <w:r w:rsidRPr="00C4782F" w:rsidDel="007806AE">
          <w:delText>other</w:delText>
        </w:r>
        <w:r w:rsidR="00B26DD1" w:rsidDel="007806AE">
          <w:delText xml:space="preserve"> </w:delText>
        </w:r>
        <w:r w:rsidRPr="00C4782F" w:rsidDel="007806AE">
          <w:delText>tasks</w:delText>
        </w:r>
        <w:r w:rsidR="00B26DD1" w:rsidDel="007806AE">
          <w:delText xml:space="preserve"> </w:delText>
        </w:r>
        <w:r w:rsidRPr="00C4782F" w:rsidDel="007806AE">
          <w:delText>to</w:delText>
        </w:r>
        <w:r w:rsidR="00B26DD1" w:rsidDel="007806AE">
          <w:delText xml:space="preserve"> </w:delText>
        </w:r>
        <w:r w:rsidRPr="00C4782F" w:rsidDel="007806AE">
          <w:delText>complete.</w:delText>
        </w:r>
        <w:r w:rsidR="00B26DD1" w:rsidDel="007806AE">
          <w:delText xml:space="preserve"> </w:delText>
        </w:r>
        <w:r w:rsidR="006D2929" w:rsidDel="007806AE">
          <w:delText>Each</w:delText>
        </w:r>
        <w:r w:rsidR="00B26DD1" w:rsidDel="007806AE">
          <w:delText xml:space="preserve"> </w:delText>
        </w:r>
        <w:r w:rsidR="006D2929" w:rsidDel="007806AE">
          <w:delText>time</w:delText>
        </w:r>
        <w:r w:rsidR="00B26DD1" w:rsidDel="007806AE">
          <w:delText xml:space="preserve"> </w:delText>
        </w:r>
        <w:r w:rsidR="006D2929" w:rsidRPr="00B25458" w:rsidDel="007806AE">
          <w:rPr>
            <w:rStyle w:val="C1"/>
          </w:rPr>
          <w:delText>task.Wait(100)</w:delText>
        </w:r>
        <w:r w:rsidR="00C70DF2" w:rsidRPr="00C70DF2" w:rsidDel="007806AE">
          <w:delText>,</w:delText>
        </w:r>
        <w:r w:rsidR="00B26DD1" w:rsidDel="007806AE">
          <w:delText xml:space="preserve"> </w:delText>
        </w:r>
        <w:r w:rsidR="007C5FA5" w:rsidDel="007806AE">
          <w:delText>it</w:delText>
        </w:r>
        <w:r w:rsidR="00B26DD1" w:rsidDel="007806AE">
          <w:delText xml:space="preserve"> </w:delText>
        </w:r>
        <w:r w:rsidR="007C5FA5" w:rsidDel="007806AE">
          <w:delText>blocks.</w:delText>
        </w:r>
        <w:r w:rsidR="00B26DD1" w:rsidDel="007806AE">
          <w:delText xml:space="preserve"> </w:delText>
        </w:r>
        <w:r w:rsidR="007C5FA5" w:rsidDel="007806AE">
          <w:delText>However,</w:delText>
        </w:r>
        <w:r w:rsidR="00B26DD1" w:rsidDel="007806AE">
          <w:delText xml:space="preserve"> </w:delText>
        </w:r>
        <w:r w:rsidR="007C5FA5" w:rsidDel="007806AE">
          <w:delText>once</w:delText>
        </w:r>
        <w:r w:rsidR="00B26DD1" w:rsidDel="007806AE">
          <w:delText xml:space="preserve"> </w:delText>
        </w:r>
        <w:r w:rsidR="007C5FA5" w:rsidDel="007806AE">
          <w:delText>this</w:delText>
        </w:r>
        <w:r w:rsidR="00B26DD1" w:rsidDel="007806AE">
          <w:delText xml:space="preserve"> </w:delText>
        </w:r>
        <w:r w:rsidR="007C5FA5" w:rsidDel="007806AE">
          <w:delText>call</w:delText>
        </w:r>
        <w:r w:rsidR="00B26DD1" w:rsidDel="007806AE">
          <w:delText xml:space="preserve"> </w:delText>
        </w:r>
        <w:r w:rsidR="007C5FA5" w:rsidDel="007806AE">
          <w:delText>completes,</w:delText>
        </w:r>
        <w:r w:rsidR="00B26DD1" w:rsidDel="007806AE">
          <w:delText xml:space="preserve"> </w:delText>
        </w:r>
        <w:r w:rsidR="007C5FA5" w:rsidDel="007806AE">
          <w:delText>the</w:delText>
        </w:r>
        <w:r w:rsidR="00B26DD1" w:rsidDel="007806AE">
          <w:delText xml:space="preserve"> </w:delText>
        </w:r>
        <w:r w:rsidR="007C5FA5" w:rsidDel="007806AE">
          <w:delText>body</w:delText>
        </w:r>
        <w:r w:rsidR="00B26DD1" w:rsidDel="007806AE">
          <w:delText xml:space="preserve"> </w:delText>
        </w:r>
        <w:r w:rsidR="007C5FA5" w:rsidDel="007806AE">
          <w:delText>of</w:delText>
        </w:r>
        <w:r w:rsidR="00B26DD1" w:rsidDel="007806AE">
          <w:delText xml:space="preserve"> </w:delText>
        </w:r>
        <w:r w:rsidR="007C5FA5" w:rsidRPr="007C5FA5" w:rsidDel="007806AE">
          <w:delText>the</w:delText>
        </w:r>
        <w:r w:rsidR="00B26DD1" w:rsidDel="007806AE">
          <w:delText xml:space="preserve"> </w:delText>
        </w:r>
        <w:r w:rsidR="007C5FA5" w:rsidRPr="000401EE" w:rsidDel="007806AE">
          <w:delText>while</w:delText>
        </w:r>
        <w:r w:rsidR="00B26DD1" w:rsidDel="007806AE">
          <w:delText xml:space="preserve"> </w:delText>
        </w:r>
        <w:r w:rsidR="007C5FA5" w:rsidRPr="000401EE" w:rsidDel="007806AE">
          <w:delText>loop</w:delText>
        </w:r>
        <w:r w:rsidR="00B26DD1" w:rsidDel="007806AE">
          <w:delText xml:space="preserve"> </w:delText>
        </w:r>
        <w:r w:rsidR="00BC317A" w:rsidRPr="00C4782F" w:rsidDel="007806AE">
          <w:delText>executes</w:delText>
        </w:r>
        <w:r w:rsidR="00B26DD1" w:rsidDel="007806AE">
          <w:delText xml:space="preserve"> </w:delText>
        </w:r>
        <w:r w:rsidR="00BC317A" w:rsidRPr="00C4782F" w:rsidDel="007806AE">
          <w:delText>concurrently</w:delText>
        </w:r>
        <w:r w:rsidR="00B26DD1" w:rsidDel="007806AE">
          <w:delText xml:space="preserve"> </w:delText>
        </w:r>
        <w:r w:rsidR="00BC317A" w:rsidRPr="00C4782F" w:rsidDel="007806AE">
          <w:delText>with</w:delText>
        </w:r>
        <w:r w:rsidR="00B26DD1" w:rsidDel="007806AE">
          <w:delText xml:space="preserve"> </w:delText>
        </w:r>
        <w:r w:rsidR="00BC317A" w:rsidRPr="00C4782F" w:rsidDel="007806AE">
          <w:delText>the</w:delText>
        </w:r>
        <w:r w:rsidR="00B26DD1" w:rsidDel="007806AE">
          <w:delText xml:space="preserve"> </w:delText>
        </w:r>
        <w:r w:rsidR="00BC317A" w:rsidRPr="00C4782F" w:rsidDel="007806AE">
          <w:delText>other</w:delText>
        </w:r>
        <w:r w:rsidR="00B26DD1" w:rsidDel="007806AE">
          <w:delText xml:space="preserve"> </w:delText>
        </w:r>
        <w:r w:rsidR="00BC317A" w:rsidRPr="00C4782F" w:rsidDel="007806AE">
          <w:delText>tasks—not</w:delText>
        </w:r>
        <w:r w:rsidR="00B26DD1" w:rsidDel="007806AE">
          <w:delText xml:space="preserve"> </w:delText>
        </w:r>
        <w:r w:rsidR="00BC317A" w:rsidRPr="00C4782F" w:rsidDel="007806AE">
          <w:delText>synchronously</w:delText>
        </w:r>
        <w:r w:rsidRPr="00C4782F" w:rsidDel="007806AE">
          <w:delText>.</w:delText>
        </w:r>
        <w:r w:rsidR="00B26DD1" w:rsidDel="007806AE">
          <w:delText xml:space="preserve"> </w:delText>
        </w:r>
      </w:del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Pr="00C4782F">
        <w:t>evaluates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="00736B63">
        <w:t>that</w:t>
      </w:r>
      <w:r w:rsidR="00B26DD1">
        <w:t xml:space="preserve"> </w:t>
      </w:r>
      <w:r w:rsidRPr="00C4782F">
        <w:t>follows</w:t>
      </w:r>
      <w:r w:rsidR="00B26DD1">
        <w:t xml:space="preserve"> </w:t>
      </w:r>
      <w:r w:rsidRPr="00C4782F">
        <w:t>it,</w:t>
      </w:r>
      <w:r w:rsidR="00B26DD1">
        <w:t xml:space="preserve"> </w:t>
      </w:r>
      <w:r w:rsidRPr="00C4782F">
        <w:t>which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usually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B25458">
        <w:rPr>
          <w:rStyle w:val="C1"/>
        </w:rPr>
        <w:t>Task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B25458">
        <w:rPr>
          <w:rStyle w:val="C1"/>
        </w:rPr>
        <w:t>Task&lt;T&gt;</w:t>
      </w:r>
      <w:r w:rsidRPr="00C4782F">
        <w:t>,</w:t>
      </w:r>
      <w:r w:rsidR="00B26DD1">
        <w:t xml:space="preserve"> </w:t>
      </w:r>
      <w:r w:rsidRPr="00C4782F">
        <w:t>adds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continuation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resultant</w:t>
      </w:r>
      <w:r w:rsidR="00B26DD1">
        <w:t xml:space="preserve"> </w:t>
      </w:r>
      <w:r w:rsidRPr="00C4782F">
        <w:t>task,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then</w:t>
      </w:r>
      <w:r w:rsidR="00B26DD1">
        <w:t xml:space="preserve"> </w:t>
      </w:r>
      <w:r w:rsidRPr="00632463">
        <w:rPr>
          <w:rStyle w:val="Italic"/>
        </w:rPr>
        <w:t>immediately</w:t>
      </w:r>
      <w:r w:rsidR="00B26DD1">
        <w:t xml:space="preserve"> </w:t>
      </w:r>
      <w:r w:rsidRPr="00C4782F">
        <w:t>returns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creation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has</w:t>
      </w:r>
      <w:r w:rsidR="00B26DD1">
        <w:t xml:space="preserve"> </w:t>
      </w:r>
      <w:r w:rsidRPr="00C4782F">
        <w:t>started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work;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Pr="00C4782F">
        <w:t>means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developer</w:t>
      </w:r>
      <w:r w:rsidR="00B26DD1">
        <w:t xml:space="preserve"> </w:t>
      </w:r>
      <w:r w:rsidRPr="00C4782F">
        <w:t>wishes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continue</w:t>
      </w:r>
      <w:r w:rsidR="00B26DD1">
        <w:t xml:space="preserve"> </w:t>
      </w:r>
      <w:r w:rsidRPr="00C4782F">
        <w:t>executing</w:t>
      </w:r>
      <w:r w:rsidR="00B26DD1">
        <w:t xml:space="preserve"> </w:t>
      </w:r>
      <w:r w:rsidRPr="00C4782F">
        <w:t>its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while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processed.</w:t>
      </w:r>
      <w:r w:rsidR="00B26DD1">
        <w:t xml:space="preserve"> </w:t>
      </w:r>
      <w:r w:rsidRPr="00C4782F">
        <w:t>At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point</w:t>
      </w:r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complete,</w:t>
      </w:r>
      <w:r w:rsidR="00B26DD1">
        <w:t xml:space="preserve"> </w:t>
      </w:r>
      <w:r w:rsidRPr="00C4782F">
        <w:t>execution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resume</w:t>
      </w:r>
      <w:r w:rsidR="00B26DD1">
        <w:t xml:space="preserve"> </w:t>
      </w:r>
      <w:r w:rsidRPr="00C4782F">
        <w:t>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point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following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expression.</w:t>
      </w:r>
    </w:p>
    <w:p w14:paraId="631683DB" w14:textId="1D6306EA" w:rsidR="00E73B39" w:rsidRPr="00C4782F" w:rsidRDefault="00FA3D78">
      <w:pPr>
        <w:pStyle w:val="Body"/>
      </w:pPr>
      <w:r w:rsidRPr="00C4782F">
        <w:t>In</w:t>
      </w:r>
      <w:r w:rsidR="00B26DD1">
        <w:t xml:space="preserve"> </w:t>
      </w:r>
      <w:r w:rsidRPr="00C4782F">
        <w:t>fact,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principal</w:t>
      </w:r>
      <w:r w:rsidR="00B26DD1">
        <w:t xml:space="preserve"> </w:t>
      </w:r>
      <w:r w:rsidRPr="00C4782F">
        <w:t>reasons</w:t>
      </w:r>
      <w:r w:rsidR="00B26DD1">
        <w:t xml:space="preserve"> </w:t>
      </w:r>
      <w:r w:rsidRPr="00C4782F">
        <w:t>why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Pr="00C4782F">
        <w:t>exists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first</w:t>
      </w:r>
      <w:r w:rsidR="00B26DD1">
        <w:t xml:space="preserve"> </w:t>
      </w:r>
      <w:r w:rsidRPr="00C4782F">
        <w:t>place</w:t>
      </w:r>
      <w:r w:rsidR="00B26DD1">
        <w:t xml:space="preserve"> </w:t>
      </w:r>
      <w:r w:rsidRPr="00C4782F">
        <w:t>are</w:t>
      </w:r>
      <w:r w:rsidR="00B26DD1">
        <w:t xml:space="preserve"> </w:t>
      </w:r>
      <w:r w:rsidR="00736B63">
        <w:t>twofold.</w:t>
      </w:r>
      <w:r w:rsidR="00B26DD1">
        <w:t xml:space="preserve"> </w:t>
      </w:r>
      <w:r w:rsidR="00736B63">
        <w:t>F</w:t>
      </w:r>
      <w:r w:rsidRPr="00C4782F">
        <w:t>irst,</w:t>
      </w:r>
      <w:r w:rsidR="00B26DD1">
        <w:t xml:space="preserve"> </w:t>
      </w:r>
      <w:r w:rsidR="00736B63">
        <w:t>it</w:t>
      </w:r>
      <w:r w:rsidR="00B26DD1">
        <w:t xml:space="preserve"> </w:t>
      </w:r>
      <w:r w:rsidR="00736B63">
        <w:t>makes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crystal</w:t>
      </w:r>
      <w:r w:rsidR="00B26DD1">
        <w:t xml:space="preserve"> </w:t>
      </w:r>
      <w:r w:rsidRPr="00C4782F">
        <w:t>clear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reader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="00736B63">
        <w:t>that</w:t>
      </w:r>
      <w:r w:rsidR="00B26DD1">
        <w:t xml:space="preserve"> </w:t>
      </w:r>
      <w:r w:rsidRPr="00C4782F">
        <w:t>follows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automatically</w:t>
      </w:r>
      <w:r w:rsidR="00B26DD1">
        <w:t xml:space="preserve"> </w:t>
      </w:r>
      <w:r w:rsidRPr="00C4782F">
        <w:t>rewritten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compiler</w:t>
      </w:r>
      <w:r w:rsidR="00736B63">
        <w:t>.</w:t>
      </w:r>
      <w:r w:rsidR="00B26DD1">
        <w:t xml:space="preserve"> </w:t>
      </w:r>
      <w:r w:rsidR="00736B63">
        <w:t>S</w:t>
      </w:r>
      <w:r w:rsidRPr="00C4782F">
        <w:t>econd,</w:t>
      </w:r>
      <w:r w:rsidR="00B26DD1">
        <w:t xml:space="preserve"> </w:t>
      </w:r>
      <w:r w:rsidR="00736B63">
        <w:t>it</w:t>
      </w:r>
      <w:r w:rsidR="00B26DD1">
        <w:t xml:space="preserve"> </w:t>
      </w:r>
      <w:r w:rsidR="00736B63">
        <w:t>informs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compiler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usages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contextual</w:t>
      </w:r>
      <w:r w:rsidR="00B26DD1">
        <w:t xml:space="preserve"> </w:t>
      </w:r>
      <w:r w:rsidRPr="00C4782F">
        <w:t>keyword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treated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flow</w:t>
      </w:r>
      <w:r w:rsidR="00B26DD1">
        <w:t xml:space="preserve"> </w:t>
      </w:r>
      <w:r w:rsidRPr="00C4782F">
        <w:lastRenderedPageBreak/>
        <w:t>and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ordinary</w:t>
      </w:r>
      <w:r w:rsidR="00B26DD1">
        <w:t xml:space="preserve"> </w:t>
      </w:r>
      <w:r w:rsidRPr="00C4782F">
        <w:t>identifier.</w:t>
      </w:r>
    </w:p>
    <w:p w14:paraId="71CD46F7" w14:textId="0CD2742F" w:rsidR="0056200E" w:rsidRDefault="00224E2B" w:rsidP="0056200E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“Begin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6B286CD6" w14:textId="048C72CF" w:rsidR="009077C5" w:rsidRDefault="005A23D6" w:rsidP="000401EE">
      <w:pPr>
        <w:pStyle w:val="Body"/>
      </w:pPr>
      <w:r>
        <w:t>S</w:t>
      </w:r>
      <w:r w:rsidR="009077C5">
        <w:t>tarting</w:t>
      </w:r>
      <w:r w:rsidR="00B26DD1">
        <w:t xml:space="preserve"> </w:t>
      </w:r>
      <w:r w:rsidR="009077C5">
        <w:t>with</w:t>
      </w:r>
      <w:r w:rsidR="00B26DD1">
        <w:t xml:space="preserve"> </w:t>
      </w:r>
      <w:r w:rsidR="009077C5">
        <w:t>C#</w:t>
      </w:r>
      <w:r w:rsidR="00B26DD1">
        <w:t xml:space="preserve"> </w:t>
      </w:r>
      <w:r w:rsidR="009077C5">
        <w:t>7.1</w:t>
      </w:r>
      <w:r w:rsidR="00C70DF2">
        <w:t>,</w:t>
      </w:r>
      <w:r w:rsidR="00B26DD1">
        <w:t xml:space="preserve"> </w:t>
      </w:r>
      <w:r w:rsidR="009077C5">
        <w:t>it</w:t>
      </w:r>
      <w:r w:rsidR="00B26DD1">
        <w:t xml:space="preserve"> </w:t>
      </w:r>
      <w:r w:rsidR="009077C5">
        <w:t>is</w:t>
      </w:r>
      <w:r w:rsidR="00B26DD1">
        <w:t xml:space="preserve"> </w:t>
      </w:r>
      <w:r w:rsidR="009077C5">
        <w:t>possible</w:t>
      </w:r>
      <w:r w:rsidR="00B26DD1">
        <w:t xml:space="preserve"> </w:t>
      </w:r>
      <w:r w:rsidR="009077C5">
        <w:t>to</w:t>
      </w:r>
      <w:r w:rsidR="00B26DD1">
        <w:t xml:space="preserve"> </w:t>
      </w:r>
      <w:r w:rsidR="009077C5">
        <w:t>have</w:t>
      </w:r>
      <w:r w:rsidR="00B26DD1">
        <w:t xml:space="preserve"> </w:t>
      </w:r>
      <w:r w:rsidR="009077C5">
        <w:t>an</w:t>
      </w:r>
      <w:r w:rsidR="00B26DD1">
        <w:t xml:space="preserve"> </w:t>
      </w:r>
      <w:r w:rsidR="009077C5" w:rsidRPr="005743E2">
        <w:rPr>
          <w:rStyle w:val="C1"/>
        </w:rPr>
        <w:t>async</w:t>
      </w:r>
      <w:r w:rsidR="00B26DD1">
        <w:t xml:space="preserve"> </w:t>
      </w:r>
      <w:r w:rsidR="009077C5" w:rsidRPr="005743E2">
        <w:rPr>
          <w:rStyle w:val="C1"/>
        </w:rPr>
        <w:t>Main</w:t>
      </w:r>
      <w:r w:rsidR="00B26DD1">
        <w:t xml:space="preserve"> </w:t>
      </w:r>
      <w:r w:rsidR="009077C5">
        <w:t>method.</w:t>
      </w:r>
      <w:r w:rsidR="00B26DD1">
        <w:t xml:space="preserve"> </w:t>
      </w:r>
      <w:r w:rsidR="009077C5">
        <w:t>As</w:t>
      </w:r>
      <w:r w:rsidR="00B26DD1">
        <w:t xml:space="preserve"> </w:t>
      </w:r>
      <w:r w:rsidR="009077C5">
        <w:t>a</w:t>
      </w:r>
      <w:r w:rsidR="00B26DD1">
        <w:t xml:space="preserve"> </w:t>
      </w:r>
      <w:r w:rsidR="009077C5">
        <w:t>result,</w:t>
      </w:r>
      <w:r w:rsidR="00B26DD1">
        <w:t xml:space="preserve"> </w:t>
      </w:r>
      <w:r w:rsidR="009077C5">
        <w:t>Listing</w:t>
      </w:r>
      <w:r w:rsidR="00B26DD1">
        <w:t xml:space="preserve"> </w:t>
      </w:r>
      <w:del w:id="2263" w:author="Kevin" w:date="2020-04-04T15:06:00Z">
        <w:r w:rsidR="009077C5" w:rsidDel="00DD5DCC">
          <w:delText>19.15</w:delText>
        </w:r>
      </w:del>
      <w:ins w:id="2264" w:author="Kevin" w:date="2020-04-04T15:06:00Z">
        <w:r w:rsidR="00DD5DCC">
          <w:t>20.</w:t>
        </w:r>
      </w:ins>
      <w:ins w:id="2265" w:author="Kevin" w:date="2020-04-04T15:10:00Z">
        <w:r w:rsidR="00992900">
          <w:t>3</w:t>
        </w:r>
      </w:ins>
      <w:r w:rsidR="00C70DF2" w:rsidRPr="00C70DF2">
        <w:t>’</w:t>
      </w:r>
      <w:r w:rsidR="009077C5">
        <w:t>s</w:t>
      </w:r>
      <w:r w:rsidR="00B26DD1">
        <w:t xml:space="preserve"> </w:t>
      </w:r>
      <w:r w:rsidR="009077C5" w:rsidRPr="0015717F">
        <w:rPr>
          <w:rStyle w:val="C1"/>
        </w:rPr>
        <w:t>Main</w:t>
      </w:r>
      <w:r w:rsidR="00B26DD1">
        <w:t xml:space="preserve"> </w:t>
      </w:r>
      <w:r w:rsidR="009077C5">
        <w:t>signature</w:t>
      </w:r>
      <w:r w:rsidR="00B26DD1">
        <w:t xml:space="preserve"> </w:t>
      </w:r>
      <w:r w:rsidR="009077C5">
        <w:t>could</w:t>
      </w:r>
      <w:r w:rsidR="00B26DD1">
        <w:t xml:space="preserve"> </w:t>
      </w:r>
      <w:r w:rsidR="009077C5">
        <w:t>be</w:t>
      </w:r>
      <w:r w:rsidR="00B26DD1">
        <w:t xml:space="preserve"> </w:t>
      </w:r>
      <w:r w:rsidR="009077C5" w:rsidRPr="000401EE">
        <w:rPr>
          <w:rStyle w:val="C1"/>
        </w:rPr>
        <w:t>private</w:t>
      </w:r>
      <w:r w:rsidR="00B26DD1">
        <w:rPr>
          <w:rStyle w:val="C1"/>
        </w:rPr>
        <w:t xml:space="preserve"> </w:t>
      </w:r>
      <w:r w:rsidR="009077C5" w:rsidRPr="000401EE">
        <w:rPr>
          <w:rStyle w:val="C1"/>
        </w:rPr>
        <w:t>static</w:t>
      </w:r>
      <w:r w:rsidR="00B26DD1">
        <w:rPr>
          <w:rStyle w:val="C1"/>
        </w:rPr>
        <w:t xml:space="preserve"> </w:t>
      </w:r>
      <w:r w:rsidR="009077C5" w:rsidRPr="000401EE">
        <w:rPr>
          <w:rStyle w:val="C1"/>
        </w:rPr>
        <w:t>async</w:t>
      </w:r>
      <w:r w:rsidR="00B26DD1">
        <w:rPr>
          <w:rStyle w:val="C1"/>
        </w:rPr>
        <w:t xml:space="preserve"> </w:t>
      </w:r>
      <w:r w:rsidR="009077C5" w:rsidRPr="000401EE">
        <w:rPr>
          <w:rStyle w:val="C1"/>
        </w:rPr>
        <w:t>Task</w:t>
      </w:r>
      <w:r w:rsidR="00B26DD1">
        <w:rPr>
          <w:rStyle w:val="C1"/>
        </w:rPr>
        <w:t xml:space="preserve"> </w:t>
      </w:r>
      <w:r w:rsidR="009077C5" w:rsidRPr="000401EE">
        <w:rPr>
          <w:rStyle w:val="C1"/>
        </w:rPr>
        <w:t>Main(</w:t>
      </w:r>
      <w:proofErr w:type="gramStart"/>
      <w:r w:rsidR="009077C5" w:rsidRPr="000401EE">
        <w:rPr>
          <w:rStyle w:val="C1"/>
        </w:rPr>
        <w:t>string[</w:t>
      </w:r>
      <w:proofErr w:type="gramEnd"/>
      <w:r w:rsidR="009077C5" w:rsidRPr="000401EE">
        <w:rPr>
          <w:rStyle w:val="C1"/>
        </w:rPr>
        <w:t>]</w:t>
      </w:r>
      <w:r w:rsidR="00B26DD1">
        <w:rPr>
          <w:rStyle w:val="C1"/>
        </w:rPr>
        <w:t xml:space="preserve"> </w:t>
      </w:r>
      <w:proofErr w:type="spellStart"/>
      <w:r w:rsidR="009077C5" w:rsidRPr="000401EE">
        <w:rPr>
          <w:rStyle w:val="C1"/>
        </w:rPr>
        <w:t>args</w:t>
      </w:r>
      <w:proofErr w:type="spellEnd"/>
      <w:r w:rsidR="009077C5" w:rsidRPr="000401EE">
        <w:rPr>
          <w:rStyle w:val="C1"/>
        </w:rPr>
        <w:t>)</w:t>
      </w:r>
      <w:r w:rsidR="00CA3240" w:rsidRPr="00CA3240">
        <w:t>,</w:t>
      </w:r>
      <w:r w:rsidR="00B26DD1">
        <w:t xml:space="preserve"> </w:t>
      </w:r>
      <w:r w:rsidR="009077C5">
        <w:t>and</w:t>
      </w:r>
      <w:r w:rsidR="00B26DD1">
        <w:t xml:space="preserve"> </w:t>
      </w:r>
      <w:r w:rsidR="009077C5">
        <w:t>we</w:t>
      </w:r>
      <w:r w:rsidR="00B26DD1">
        <w:t xml:space="preserve"> </w:t>
      </w:r>
      <w:r w:rsidR="009077C5">
        <w:t>could</w:t>
      </w:r>
      <w:r w:rsidR="00B26DD1">
        <w:t xml:space="preserve"> </w:t>
      </w:r>
      <w:r w:rsidR="009077C5">
        <w:t>change</w:t>
      </w:r>
      <w:r w:rsidR="00B26DD1">
        <w:t xml:space="preserve"> </w:t>
      </w:r>
      <w:r w:rsidR="009077C5">
        <w:t>the</w:t>
      </w:r>
      <w:r w:rsidR="00B26DD1">
        <w:t xml:space="preserve"> </w:t>
      </w:r>
      <w:proofErr w:type="spellStart"/>
      <w:r w:rsidR="009077C5" w:rsidRPr="000401EE">
        <w:rPr>
          <w:rStyle w:val="C1"/>
        </w:rPr>
        <w:t>WriteWebRequestSizeAsync</w:t>
      </w:r>
      <w:proofErr w:type="spellEnd"/>
      <w:r w:rsidR="00B26DD1">
        <w:t xml:space="preserve"> </w:t>
      </w:r>
      <w:r w:rsidR="009077C5">
        <w:t>invocation</w:t>
      </w:r>
      <w:r w:rsidR="00B26DD1">
        <w:t xml:space="preserve"> </w:t>
      </w:r>
      <w:r w:rsidR="009077C5">
        <w:t>to</w:t>
      </w:r>
      <w:r w:rsidR="00B26DD1">
        <w:t xml:space="preserve"> </w:t>
      </w:r>
      <w:r w:rsidR="009077C5" w:rsidRPr="000401EE">
        <w:rPr>
          <w:rStyle w:val="C1"/>
        </w:rPr>
        <w:t>await</w:t>
      </w:r>
      <w:r w:rsidR="00B26DD1">
        <w:rPr>
          <w:rStyle w:val="C1"/>
        </w:rPr>
        <w:t xml:space="preserve"> </w:t>
      </w:r>
      <w:proofErr w:type="spellStart"/>
      <w:r w:rsidR="009077C5" w:rsidRPr="000401EE">
        <w:rPr>
          <w:rStyle w:val="C1"/>
        </w:rPr>
        <w:t>WriteWebRequestSizeAsync</w:t>
      </w:r>
      <w:proofErr w:type="spellEnd"/>
      <w:r w:rsidR="009077C5" w:rsidRPr="000401EE">
        <w:rPr>
          <w:rStyle w:val="C1"/>
        </w:rPr>
        <w:t>(</w:t>
      </w:r>
      <w:proofErr w:type="spellStart"/>
      <w:r w:rsidR="009077C5" w:rsidRPr="000401EE">
        <w:rPr>
          <w:rStyle w:val="C1"/>
        </w:rPr>
        <w:t>url</w:t>
      </w:r>
      <w:proofErr w:type="spellEnd"/>
      <w:r w:rsidR="009077C5" w:rsidRPr="000401EE">
        <w:rPr>
          <w:rStyle w:val="C1"/>
        </w:rPr>
        <w:t>)</w:t>
      </w:r>
      <w:r w:rsidR="009077C5">
        <w:t>.</w:t>
      </w:r>
      <w:r w:rsidR="00B26DD1">
        <w:t xml:space="preserve"> </w:t>
      </w:r>
      <w:r w:rsidR="009077C5">
        <w:t>The</w:t>
      </w:r>
      <w:r w:rsidR="00B26DD1">
        <w:t xml:space="preserve"> </w:t>
      </w:r>
      <w:r w:rsidR="009077C5">
        <w:t>disadvantage</w:t>
      </w:r>
      <w:r w:rsidR="00B26DD1">
        <w:t xml:space="preserve"> </w:t>
      </w:r>
      <w:r w:rsidR="009077C5">
        <w:t>in</w:t>
      </w:r>
      <w:r w:rsidR="00B26DD1">
        <w:t xml:space="preserve"> </w:t>
      </w:r>
      <w:r w:rsidR="009077C5">
        <w:t>this</w:t>
      </w:r>
      <w:r w:rsidR="00B26DD1">
        <w:t xml:space="preserve"> </w:t>
      </w:r>
      <w:r w:rsidR="009077C5">
        <w:t>case</w:t>
      </w:r>
      <w:r w:rsidR="00B26DD1">
        <w:t xml:space="preserve"> </w:t>
      </w:r>
      <w:r w:rsidR="009077C5">
        <w:t>would</w:t>
      </w:r>
      <w:r w:rsidR="00B26DD1">
        <w:t xml:space="preserve"> </w:t>
      </w:r>
      <w:r w:rsidR="009077C5">
        <w:t>be</w:t>
      </w:r>
      <w:r w:rsidR="00B26DD1">
        <w:t xml:space="preserve"> </w:t>
      </w:r>
      <w:r w:rsidR="009077C5">
        <w:t>that</w:t>
      </w:r>
      <w:r w:rsidR="00B26DD1">
        <w:t xml:space="preserve"> </w:t>
      </w:r>
      <w:r w:rsidR="009077C5">
        <w:t>we</w:t>
      </w:r>
      <w:r w:rsidR="00B26DD1">
        <w:t xml:space="preserve"> </w:t>
      </w:r>
      <w:r w:rsidR="009077C5">
        <w:t>could</w:t>
      </w:r>
      <w:r w:rsidR="00B26DD1">
        <w:t xml:space="preserve"> </w:t>
      </w:r>
      <w:r w:rsidR="009077C5">
        <w:t>no</w:t>
      </w:r>
      <w:r w:rsidR="00B26DD1">
        <w:t xml:space="preserve"> </w:t>
      </w:r>
      <w:r w:rsidR="009077C5">
        <w:t>longer</w:t>
      </w:r>
      <w:r w:rsidR="00B26DD1">
        <w:t xml:space="preserve"> </w:t>
      </w:r>
      <w:r w:rsidR="009077C5">
        <w:t>have</w:t>
      </w:r>
      <w:r w:rsidR="00B26DD1">
        <w:t xml:space="preserve"> </w:t>
      </w:r>
      <w:r w:rsidR="009077C5">
        <w:t>a</w:t>
      </w:r>
      <w:r w:rsidR="00B26DD1">
        <w:t xml:space="preserve"> </w:t>
      </w:r>
      <w:r w:rsidR="009077C5">
        <w:t>timeout</w:t>
      </w:r>
      <w:r w:rsidR="00B26DD1">
        <w:t xml:space="preserve"> </w:t>
      </w:r>
      <w:r w:rsidR="009077C5">
        <w:t>(</w:t>
      </w:r>
      <w:proofErr w:type="spellStart"/>
      <w:proofErr w:type="gramStart"/>
      <w:r w:rsidRPr="000401EE">
        <w:rPr>
          <w:rStyle w:val="C1"/>
        </w:rPr>
        <w:t>task.Wait</w:t>
      </w:r>
      <w:proofErr w:type="spellEnd"/>
      <w:proofErr w:type="gramEnd"/>
      <w:r w:rsidRPr="000401EE">
        <w:rPr>
          <w:rStyle w:val="C1"/>
        </w:rPr>
        <w:t>(100)</w:t>
      </w:r>
      <w:r w:rsidR="009077C5">
        <w:t>)</w:t>
      </w:r>
      <w:r>
        <w:t>.</w:t>
      </w:r>
    </w:p>
    <w:p w14:paraId="5E9B3D6A" w14:textId="43D3F906" w:rsidR="00284148" w:rsidRDefault="00284148" w:rsidP="00284148">
      <w:pPr>
        <w:pStyle w:val="PD"/>
        <w:rPr>
          <w:ins w:id="2266" w:author="Mark Michaelis" w:date="2019-10-26T16:06:00Z"/>
        </w:rPr>
      </w:pPr>
      <w:ins w:id="2267" w:author="Mark Michaelis" w:date="2019-10-26T16:06:00Z">
        <w:r>
          <w:t>***COMP: Insert “End 7.0” tab</w:t>
        </w:r>
      </w:ins>
    </w:p>
    <w:p w14:paraId="408036A4" w14:textId="77777777" w:rsidR="00785DD3" w:rsidRDefault="00785DD3" w:rsidP="00785DD3">
      <w:pPr>
        <w:pStyle w:val="PD"/>
        <w:rPr>
          <w:ins w:id="2268" w:author="Mark Michaelis" w:date="2019-10-28T10:27:00Z"/>
        </w:rPr>
      </w:pPr>
      <w:ins w:id="2269" w:author="Mark Michaelis" w:date="2019-10-28T10:27:00Z">
        <w:r>
          <w:t>***COMP: Insert “Begin 8.0” tab</w:t>
        </w:r>
      </w:ins>
    </w:p>
    <w:p w14:paraId="49A70509" w14:textId="77777777" w:rsidR="00CD285A" w:rsidRPr="00C4782F" w:rsidRDefault="00CD285A" w:rsidP="006A27E5">
      <w:pPr>
        <w:pStyle w:val="HB"/>
        <w:outlineLvl w:val="1"/>
        <w:rPr>
          <w:ins w:id="2270" w:author="Mark Michaelis" w:date="2019-11-01T17:32:00Z"/>
        </w:rPr>
      </w:pPr>
      <w:ins w:id="2271" w:author="Mark Michaelis" w:date="2019-11-01T17:32:00Z">
        <w:r w:rsidRPr="00C4782F">
          <w:t>Asynchronously</w:t>
        </w:r>
        <w:r>
          <w:t xml:space="preserve"> </w:t>
        </w:r>
        <w:r w:rsidRPr="00C4782F">
          <w:t>Invoking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High-Latency</w:t>
        </w:r>
        <w:r>
          <w:t xml:space="preserve"> </w:t>
        </w:r>
        <w:r w:rsidRPr="00C4782F">
          <w:t>Operation</w:t>
        </w:r>
        <w:r>
          <w:t xml:space="preserve"> </w:t>
        </w:r>
        <w:r w:rsidRPr="00C4782F">
          <w:t>Using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TPL</w:t>
        </w:r>
      </w:ins>
    </w:p>
    <w:p w14:paraId="2778F9EC" w14:textId="1816D1E1" w:rsidR="00CD285A" w:rsidRDefault="00CD285A" w:rsidP="00CD285A">
      <w:pPr>
        <w:pStyle w:val="BodyNoIndent"/>
        <w:rPr>
          <w:ins w:id="2272" w:author="Mark Michaelis" w:date="2019-11-01T17:32:00Z"/>
        </w:rPr>
      </w:pPr>
      <w:ins w:id="2273" w:author="Mark Michaelis" w:date="2019-11-01T17:32:00Z">
        <w:r w:rsidRPr="00C4782F">
          <w:t>To</w:t>
        </w:r>
        <w:r>
          <w:t xml:space="preserve"> </w:t>
        </w:r>
        <w:r w:rsidRPr="00C4782F">
          <w:t>address</w:t>
        </w:r>
        <w:r>
          <w:t xml:space="preserve"> </w:t>
        </w:r>
        <w:r w:rsidRPr="00C4782F">
          <w:t>this</w:t>
        </w:r>
        <w:r>
          <w:t xml:space="preserve"> </w:t>
        </w:r>
        <w:r w:rsidRPr="00C4782F">
          <w:t>problem,</w:t>
        </w:r>
        <w:r>
          <w:t xml:space="preserve"> </w:t>
        </w:r>
        <w:proofErr w:type="gramStart"/>
        <w:r>
          <w:t>Listing</w:t>
        </w:r>
        <w:proofErr w:type="gramEnd"/>
        <w:r>
          <w:t xml:space="preserve"> </w:t>
        </w:r>
        <w:del w:id="2274" w:author="Kevin" w:date="2020-04-04T15:07:00Z">
          <w:r w:rsidDel="00943563">
            <w:delText>19.14</w:delText>
          </w:r>
        </w:del>
      </w:ins>
      <w:ins w:id="2275" w:author="Kevin" w:date="2020-04-04T15:07:00Z">
        <w:r w:rsidR="00943563">
          <w:t>20.3</w:t>
        </w:r>
      </w:ins>
      <w:ins w:id="2276" w:author="Mark Michaelis" w:date="2019-11-01T17:32:00Z">
        <w:r>
          <w:t xml:space="preserve"> </w:t>
        </w:r>
        <w:r w:rsidRPr="00C4782F">
          <w:t>takes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similar</w:t>
        </w:r>
        <w:r>
          <w:t xml:space="preserve"> </w:t>
        </w:r>
        <w:r w:rsidRPr="00C4782F">
          <w:t>approach</w:t>
        </w:r>
        <w:r>
          <w:t xml:space="preserve"> </w:t>
        </w:r>
        <w:r w:rsidRPr="00C4782F">
          <w:t>but</w:t>
        </w:r>
        <w:r>
          <w:t xml:space="preserve"> </w:t>
        </w:r>
        <w:r w:rsidRPr="00C4782F">
          <w:t>instead</w:t>
        </w:r>
        <w:r>
          <w:t xml:space="preserve"> </w:t>
        </w:r>
        <w:r w:rsidRPr="00C4782F">
          <w:t>uses</w:t>
        </w:r>
        <w:r>
          <w:t xml:space="preserve"> </w:t>
        </w:r>
        <w:r w:rsidRPr="00C4782F">
          <w:t>task-based</w:t>
        </w:r>
        <w:r>
          <w:t xml:space="preserve"> </w:t>
        </w:r>
        <w:r w:rsidRPr="00C4782F">
          <w:t>asynchrony</w:t>
        </w:r>
        <w:r>
          <w:t xml:space="preserve"> </w:t>
        </w:r>
        <w:r w:rsidRPr="00C4782F">
          <w:t>with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TPL.</w:t>
        </w:r>
      </w:ins>
    </w:p>
    <w:p w14:paraId="6718896E" w14:textId="7E97723D" w:rsidR="00CD285A" w:rsidRPr="00C4782F" w:rsidRDefault="00CD285A" w:rsidP="00CD285A">
      <w:pPr>
        <w:pStyle w:val="ListingHead"/>
        <w:rPr>
          <w:ins w:id="2277" w:author="Mark Michaelis" w:date="2019-11-01T17:32:00Z"/>
        </w:rPr>
      </w:pPr>
      <w:ins w:id="2278" w:author="Mark Michaelis" w:date="2019-11-01T17:32:00Z">
        <w:r w:rsidRPr="0063286B">
          <w:rPr>
            <w:rStyle w:val="ListingNumber"/>
          </w:rPr>
          <w:t>Listing</w:t>
        </w:r>
        <w:r>
          <w:rPr>
            <w:rStyle w:val="ListingNumber"/>
          </w:rPr>
          <w:t xml:space="preserve"> </w:t>
        </w:r>
        <w:del w:id="2279" w:author="Kevin" w:date="2020-04-04T15:07:00Z">
          <w:r w:rsidRPr="0063286B" w:rsidDel="00943563">
            <w:rPr>
              <w:rStyle w:val="ListingNumber"/>
            </w:rPr>
            <w:delText>19.1</w:delText>
          </w:r>
        </w:del>
      </w:ins>
      <w:ins w:id="2280" w:author="Mark Michaelis" w:date="2019-11-01T18:10:00Z">
        <w:del w:id="2281" w:author="Kevin" w:date="2020-04-04T15:07:00Z">
          <w:r w:rsidR="004C6A12" w:rsidDel="00943563">
            <w:rPr>
              <w:rStyle w:val="ListingNumber"/>
            </w:rPr>
            <w:delText>5</w:delText>
          </w:r>
        </w:del>
      </w:ins>
      <w:ins w:id="2282" w:author="Mark Michaelis" w:date="2019-11-01T17:32:00Z">
        <w:del w:id="2283" w:author="Kevin" w:date="2020-04-04T15:07:00Z">
          <w:r w:rsidRPr="0063286B" w:rsidDel="00943563">
            <w:rPr>
              <w:rStyle w:val="ListingNumber"/>
            </w:rPr>
            <w:delText>4</w:delText>
          </w:r>
        </w:del>
      </w:ins>
      <w:ins w:id="2284" w:author="Kevin" w:date="2020-04-04T15:07:00Z">
        <w:r w:rsidR="00943563">
          <w:rPr>
            <w:rStyle w:val="ListingNumber"/>
          </w:rPr>
          <w:t>20.3</w:t>
        </w:r>
      </w:ins>
      <w:ins w:id="2285" w:author="Mark Michaelis" w:date="2019-11-01T17:32:00Z">
        <w:r>
          <w:rPr>
            <w:rStyle w:val="ListingNumber"/>
          </w:rPr>
          <w:t>: </w:t>
        </w:r>
        <w:r w:rsidRPr="00C4782F">
          <w:t>An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Web</w:t>
        </w:r>
        <w:r>
          <w:t xml:space="preserve"> </w:t>
        </w:r>
        <w:r w:rsidRPr="00C4782F">
          <w:t>Request</w:t>
        </w:r>
      </w:ins>
    </w:p>
    <w:p w14:paraId="335D31BB" w14:textId="77777777" w:rsidR="00CD285A" w:rsidRPr="00C4782F" w:rsidRDefault="00CD285A" w:rsidP="00CD285A">
      <w:pPr>
        <w:pStyle w:val="CDT1"/>
        <w:rPr>
          <w:ins w:id="2286" w:author="Mark Michaelis" w:date="2019-11-01T17:32:00Z"/>
        </w:rPr>
      </w:pPr>
      <w:ins w:id="2287" w:author="Mark Michaelis" w:date="2019-11-01T17:32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System;</w:t>
        </w:r>
      </w:ins>
    </w:p>
    <w:p w14:paraId="19499493" w14:textId="77777777" w:rsidR="00CD285A" w:rsidRPr="00C4782F" w:rsidRDefault="00CD285A" w:rsidP="00CD285A">
      <w:pPr>
        <w:pStyle w:val="CDT"/>
        <w:rPr>
          <w:ins w:id="2288" w:author="Mark Michaelis" w:date="2019-11-01T17:32:00Z"/>
        </w:rPr>
      </w:pPr>
      <w:ins w:id="2289" w:author="Mark Michaelis" w:date="2019-11-01T17:32:00Z">
        <w:r w:rsidRPr="00C4782F">
          <w:rPr>
            <w:rStyle w:val="CPKeyword"/>
          </w:rPr>
          <w:t>using</w:t>
        </w:r>
        <w:r>
          <w:rPr>
            <w:rStyle w:val="CPKeyword"/>
          </w:rPr>
          <w:t xml:space="preserve"> </w:t>
        </w:r>
        <w:r w:rsidRPr="00C4782F">
          <w:t>System.IO;</w:t>
        </w:r>
      </w:ins>
    </w:p>
    <w:p w14:paraId="36D58360" w14:textId="77777777" w:rsidR="00CD285A" w:rsidRPr="00C4782F" w:rsidRDefault="00CD285A" w:rsidP="00CD285A">
      <w:pPr>
        <w:pStyle w:val="CDT"/>
        <w:rPr>
          <w:ins w:id="2290" w:author="Mark Michaelis" w:date="2019-11-01T17:32:00Z"/>
        </w:rPr>
      </w:pPr>
      <w:ins w:id="2291" w:author="Mark Michaelis" w:date="2019-11-01T17:32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System.Net;</w:t>
        </w:r>
      </w:ins>
    </w:p>
    <w:p w14:paraId="381DC7A7" w14:textId="77777777" w:rsidR="00CD285A" w:rsidRPr="00C4782F" w:rsidRDefault="00CD285A" w:rsidP="00CD285A">
      <w:pPr>
        <w:pStyle w:val="CDT"/>
        <w:rPr>
          <w:ins w:id="2292" w:author="Mark Michaelis" w:date="2019-11-01T17:32:00Z"/>
        </w:rPr>
      </w:pPr>
      <w:ins w:id="2293" w:author="Mark Michaelis" w:date="2019-11-01T17:32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System.Linq;</w:t>
        </w:r>
      </w:ins>
    </w:p>
    <w:p w14:paraId="698119F9" w14:textId="77777777" w:rsidR="00CD285A" w:rsidRPr="00C4782F" w:rsidRDefault="00CD285A" w:rsidP="00CD285A">
      <w:pPr>
        <w:pStyle w:val="CDT"/>
        <w:rPr>
          <w:ins w:id="2294" w:author="Mark Michaelis" w:date="2019-11-01T17:32:00Z"/>
        </w:rPr>
      </w:pPr>
      <w:ins w:id="2295" w:author="Mark Michaelis" w:date="2019-11-01T17:32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System.Threading.Tasks;</w:t>
        </w:r>
      </w:ins>
    </w:p>
    <w:p w14:paraId="18CE4A2A" w14:textId="77777777" w:rsidR="00CD285A" w:rsidRPr="00C4782F" w:rsidRDefault="00CD285A" w:rsidP="00CD285A">
      <w:pPr>
        <w:pStyle w:val="CDT"/>
        <w:rPr>
          <w:ins w:id="2296" w:author="Mark Michaelis" w:date="2019-11-01T17:32:00Z"/>
        </w:rPr>
      </w:pPr>
      <w:ins w:id="2297" w:author="Mark Michaelis" w:date="2019-11-01T17:32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System.Runtime.ExceptionServices;</w:t>
        </w:r>
      </w:ins>
    </w:p>
    <w:p w14:paraId="3CFFE588" w14:textId="77777777" w:rsidR="00CD285A" w:rsidRPr="00C4782F" w:rsidRDefault="00CD285A" w:rsidP="00CD285A">
      <w:pPr>
        <w:pStyle w:val="CDT"/>
        <w:rPr>
          <w:ins w:id="2298" w:author="Mark Michaelis" w:date="2019-11-01T17:32:00Z"/>
        </w:rPr>
      </w:pPr>
    </w:p>
    <w:p w14:paraId="401555B1" w14:textId="77777777" w:rsidR="00CD285A" w:rsidRPr="00C4782F" w:rsidRDefault="00CD285A" w:rsidP="00CD285A">
      <w:pPr>
        <w:pStyle w:val="CDT"/>
        <w:rPr>
          <w:ins w:id="2299" w:author="Mark Michaelis" w:date="2019-11-01T17:32:00Z"/>
        </w:rPr>
      </w:pPr>
      <w:ins w:id="2300" w:author="Mark Michaelis" w:date="2019-11-01T17:32:00Z">
        <w:r w:rsidRPr="00C4782F">
          <w:rPr>
            <w:rStyle w:val="CPKeyword"/>
          </w:rPr>
          <w:t>public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class</w:t>
        </w:r>
        <w:r>
          <w:t xml:space="preserve"> </w:t>
        </w:r>
        <w:r w:rsidRPr="00C4782F">
          <w:t>Program</w:t>
        </w:r>
      </w:ins>
    </w:p>
    <w:p w14:paraId="0D85457D" w14:textId="77777777" w:rsidR="00CD285A" w:rsidRPr="00C4782F" w:rsidRDefault="00CD285A" w:rsidP="00CD285A">
      <w:pPr>
        <w:pStyle w:val="CDT"/>
        <w:rPr>
          <w:ins w:id="2301" w:author="Mark Michaelis" w:date="2019-11-01T17:32:00Z"/>
        </w:rPr>
      </w:pPr>
      <w:ins w:id="2302" w:author="Mark Michaelis" w:date="2019-11-01T17:32:00Z">
        <w:r w:rsidRPr="00C4782F">
          <w:t>{</w:t>
        </w:r>
      </w:ins>
    </w:p>
    <w:p w14:paraId="4CC78C40" w14:textId="77777777" w:rsidR="00CD285A" w:rsidRPr="00C4782F" w:rsidRDefault="00CD285A" w:rsidP="00CD285A">
      <w:pPr>
        <w:pStyle w:val="CDT"/>
        <w:rPr>
          <w:ins w:id="2303" w:author="Mark Michaelis" w:date="2019-11-01T17:32:00Z"/>
        </w:rPr>
      </w:pPr>
      <w:ins w:id="2304" w:author="Mark Michaelis" w:date="2019-11-01T17:32:00Z">
        <w:r>
          <w:t xml:space="preserve">  </w:t>
        </w:r>
        <w:r w:rsidRPr="00C4782F">
          <w:rPr>
            <w:rStyle w:val="CPKeyword"/>
          </w:rPr>
          <w:t>public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static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void</w:t>
        </w:r>
        <w:r>
          <w:t xml:space="preserve"> </w:t>
        </w:r>
        <w:r w:rsidRPr="00C4782F">
          <w:t>Main(</w:t>
        </w:r>
        <w:r w:rsidRPr="00C4782F">
          <w:rPr>
            <w:rStyle w:val="CPKeyword"/>
          </w:rPr>
          <w:t>string</w:t>
        </w:r>
        <w:r w:rsidRPr="00C4782F">
          <w:t>[]</w:t>
        </w:r>
        <w:r>
          <w:t xml:space="preserve"> </w:t>
        </w:r>
        <w:r w:rsidRPr="00C4782F">
          <w:t>args)</w:t>
        </w:r>
      </w:ins>
    </w:p>
    <w:p w14:paraId="1E5C43CD" w14:textId="77777777" w:rsidR="00CD285A" w:rsidRPr="00C4782F" w:rsidRDefault="00CD285A" w:rsidP="00CD285A">
      <w:pPr>
        <w:pStyle w:val="CDT"/>
        <w:rPr>
          <w:ins w:id="2305" w:author="Mark Michaelis" w:date="2019-11-01T17:32:00Z"/>
        </w:rPr>
      </w:pPr>
      <w:ins w:id="2306" w:author="Mark Michaelis" w:date="2019-11-01T17:32:00Z">
        <w:r>
          <w:t xml:space="preserve">  </w:t>
        </w:r>
        <w:r w:rsidRPr="00C4782F">
          <w:t>{</w:t>
        </w:r>
      </w:ins>
    </w:p>
    <w:p w14:paraId="54A1CD10" w14:textId="77777777" w:rsidR="00CD285A" w:rsidRPr="00C4782F" w:rsidRDefault="00CD285A" w:rsidP="00CD285A">
      <w:pPr>
        <w:pStyle w:val="CDT"/>
        <w:rPr>
          <w:ins w:id="2307" w:author="Mark Michaelis" w:date="2019-11-01T17:32:00Z"/>
        </w:rPr>
      </w:pPr>
      <w:ins w:id="2308" w:author="Mark Michaelis" w:date="2019-11-01T17:32:00Z">
        <w:r>
          <w:t xml:space="preserve">      </w:t>
        </w:r>
        <w:r w:rsidRPr="00C4782F">
          <w:rPr>
            <w:rStyle w:val="CPKeyword"/>
          </w:rPr>
          <w:t>string</w:t>
        </w:r>
        <w:r>
          <w:t xml:space="preserve"> </w:t>
        </w:r>
        <w:r w:rsidRPr="00C4782F">
          <w:t>url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rPr>
            <w:rStyle w:val="Maroon"/>
          </w:rPr>
          <w:t>"http://www.IntelliTect.com"</w:t>
        </w:r>
        <w:r w:rsidRPr="00C4782F">
          <w:t>;</w:t>
        </w:r>
      </w:ins>
    </w:p>
    <w:p w14:paraId="5E44C47D" w14:textId="77777777" w:rsidR="00CD285A" w:rsidRPr="00C4782F" w:rsidRDefault="00CD285A" w:rsidP="00CD285A">
      <w:pPr>
        <w:pStyle w:val="CDT"/>
        <w:rPr>
          <w:ins w:id="2309" w:author="Mark Michaelis" w:date="2019-11-01T17:32:00Z"/>
        </w:rPr>
      </w:pPr>
      <w:ins w:id="2310" w:author="Mark Michaelis" w:date="2019-11-01T17:32:00Z">
        <w:r>
          <w:t xml:space="preserve">      </w:t>
        </w:r>
        <w:r w:rsidRPr="00C4782F">
          <w:rPr>
            <w:rStyle w:val="CPKeyword"/>
          </w:rPr>
          <w:t>if</w:t>
        </w:r>
        <w:r w:rsidRPr="00C4782F">
          <w:t>(args.Length</w:t>
        </w:r>
        <w:r>
          <w:t xml:space="preserve"> </w:t>
        </w:r>
        <w:r w:rsidRPr="00C4782F">
          <w:t>&gt;</w:t>
        </w:r>
        <w:r>
          <w:t xml:space="preserve"> </w:t>
        </w:r>
        <w:r w:rsidRPr="00C4782F">
          <w:t>0)</w:t>
        </w:r>
      </w:ins>
    </w:p>
    <w:p w14:paraId="0F32DBE9" w14:textId="77777777" w:rsidR="00CD285A" w:rsidRPr="00C4782F" w:rsidRDefault="00CD285A" w:rsidP="00CD285A">
      <w:pPr>
        <w:pStyle w:val="CDT"/>
        <w:rPr>
          <w:ins w:id="2311" w:author="Mark Michaelis" w:date="2019-11-01T17:32:00Z"/>
        </w:rPr>
      </w:pPr>
      <w:ins w:id="2312" w:author="Mark Michaelis" w:date="2019-11-01T17:32:00Z">
        <w:r>
          <w:t xml:space="preserve">      </w:t>
        </w:r>
        <w:r w:rsidRPr="00C4782F">
          <w:t>{</w:t>
        </w:r>
      </w:ins>
    </w:p>
    <w:p w14:paraId="2D2B2DB9" w14:textId="77777777" w:rsidR="00CD285A" w:rsidRPr="00C4782F" w:rsidRDefault="00CD285A" w:rsidP="00CD285A">
      <w:pPr>
        <w:pStyle w:val="CDT"/>
        <w:rPr>
          <w:ins w:id="2313" w:author="Mark Michaelis" w:date="2019-11-01T17:32:00Z"/>
        </w:rPr>
      </w:pPr>
      <w:ins w:id="2314" w:author="Mark Michaelis" w:date="2019-11-01T17:32:00Z">
        <w:r>
          <w:t xml:space="preserve">          </w:t>
        </w:r>
        <w:r w:rsidRPr="00C4782F">
          <w:t>url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t>args[0];</w:t>
        </w:r>
      </w:ins>
    </w:p>
    <w:p w14:paraId="6C85CEE6" w14:textId="77777777" w:rsidR="00CD285A" w:rsidRPr="00C4782F" w:rsidRDefault="00CD285A" w:rsidP="00CD285A">
      <w:pPr>
        <w:pStyle w:val="CDT"/>
        <w:rPr>
          <w:ins w:id="2315" w:author="Mark Michaelis" w:date="2019-11-01T17:32:00Z"/>
        </w:rPr>
      </w:pPr>
      <w:ins w:id="2316" w:author="Mark Michaelis" w:date="2019-11-01T17:32:00Z">
        <w:r>
          <w:lastRenderedPageBreak/>
          <w:t xml:space="preserve">      </w:t>
        </w:r>
        <w:r w:rsidRPr="00C4782F">
          <w:t>}</w:t>
        </w:r>
      </w:ins>
    </w:p>
    <w:p w14:paraId="645F2C56" w14:textId="77777777" w:rsidR="00CD285A" w:rsidRPr="00C4782F" w:rsidRDefault="00CD285A" w:rsidP="00CD285A">
      <w:pPr>
        <w:pStyle w:val="CDT"/>
        <w:rPr>
          <w:ins w:id="2317" w:author="Mark Michaelis" w:date="2019-11-01T17:32:00Z"/>
        </w:rPr>
      </w:pPr>
    </w:p>
    <w:p w14:paraId="3234D6E7" w14:textId="77777777" w:rsidR="00CD285A" w:rsidRPr="00C4782F" w:rsidRDefault="00CD285A" w:rsidP="00CD285A">
      <w:pPr>
        <w:pStyle w:val="CDT"/>
        <w:rPr>
          <w:ins w:id="2318" w:author="Mark Michaelis" w:date="2019-11-01T17:32:00Z"/>
        </w:rPr>
      </w:pPr>
      <w:ins w:id="2319" w:author="Mark Michaelis" w:date="2019-11-01T17:32:00Z">
        <w:r>
          <w:t xml:space="preserve">      </w:t>
        </w:r>
        <w:r w:rsidRPr="00C4782F">
          <w:t>Console.Write(url);</w:t>
        </w:r>
      </w:ins>
    </w:p>
    <w:p w14:paraId="302538D5" w14:textId="77777777" w:rsidR="00CD285A" w:rsidRPr="00C4782F" w:rsidRDefault="00CD285A" w:rsidP="00CD285A">
      <w:pPr>
        <w:pStyle w:val="CDT"/>
        <w:rPr>
          <w:ins w:id="2320" w:author="Mark Michaelis" w:date="2019-11-01T17:32:00Z"/>
        </w:rPr>
      </w:pPr>
    </w:p>
    <w:p w14:paraId="1F01FFD9" w14:textId="77777777" w:rsidR="00CD285A" w:rsidRPr="00C4782F" w:rsidRDefault="00CD285A" w:rsidP="00CD285A">
      <w:pPr>
        <w:pStyle w:val="CDT"/>
        <w:rPr>
          <w:ins w:id="2321" w:author="Mark Michaelis" w:date="2019-11-01T17:32:00Z"/>
        </w:rPr>
      </w:pPr>
      <w:ins w:id="2322" w:author="Mark Michaelis" w:date="2019-11-01T17:32:00Z">
        <w:r>
          <w:t xml:space="preserve">      </w:t>
        </w:r>
        <w:r w:rsidRPr="00C4782F">
          <w:t>Task</w:t>
        </w:r>
        <w:r>
          <w:t xml:space="preserve"> </w:t>
        </w:r>
        <w:r w:rsidRPr="00C4782F">
          <w:t>task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t>WriteWebRequestSizeAsync(url);</w:t>
        </w:r>
      </w:ins>
    </w:p>
    <w:p w14:paraId="2AC0F1B7" w14:textId="77777777" w:rsidR="00CD285A" w:rsidRPr="00C4782F" w:rsidRDefault="00CD285A" w:rsidP="00CD285A">
      <w:pPr>
        <w:pStyle w:val="CDT"/>
        <w:rPr>
          <w:ins w:id="2323" w:author="Mark Michaelis" w:date="2019-11-01T17:32:00Z"/>
        </w:rPr>
      </w:pPr>
    </w:p>
    <w:p w14:paraId="4705B0B4" w14:textId="77777777" w:rsidR="00CD285A" w:rsidRPr="00C4782F" w:rsidRDefault="00CD285A" w:rsidP="00CD285A">
      <w:pPr>
        <w:pStyle w:val="CDT"/>
        <w:rPr>
          <w:ins w:id="2324" w:author="Mark Michaelis" w:date="2019-11-01T17:32:00Z"/>
          <w:rStyle w:val="CPKeyword"/>
        </w:rPr>
      </w:pPr>
      <w:ins w:id="2325" w:author="Mark Michaelis" w:date="2019-11-01T17:32:00Z">
        <w:r>
          <w:t xml:space="preserve">      </w:t>
        </w:r>
        <w:r w:rsidRPr="00C4782F">
          <w:rPr>
            <w:rStyle w:val="CPKeyword"/>
          </w:rPr>
          <w:t>try</w:t>
        </w:r>
      </w:ins>
    </w:p>
    <w:p w14:paraId="4058BE36" w14:textId="77777777" w:rsidR="00CD285A" w:rsidRPr="000401EE" w:rsidRDefault="00CD285A" w:rsidP="00CD285A">
      <w:pPr>
        <w:pStyle w:val="CDT"/>
        <w:rPr>
          <w:ins w:id="2326" w:author="Mark Michaelis" w:date="2019-11-01T17:32:00Z"/>
        </w:rPr>
      </w:pPr>
      <w:ins w:id="2327" w:author="Mark Michaelis" w:date="2019-11-01T17:32:00Z">
        <w:r>
          <w:t xml:space="preserve">      </w:t>
        </w:r>
        <w:r w:rsidRPr="000401EE">
          <w:t>{</w:t>
        </w:r>
      </w:ins>
    </w:p>
    <w:p w14:paraId="2785E8C6" w14:textId="77777777" w:rsidR="00CD285A" w:rsidRPr="00C4782F" w:rsidRDefault="00CD285A" w:rsidP="00CD285A">
      <w:pPr>
        <w:pStyle w:val="CDT"/>
        <w:rPr>
          <w:ins w:id="2328" w:author="Mark Michaelis" w:date="2019-11-01T17:32:00Z"/>
        </w:rPr>
      </w:pPr>
      <w:ins w:id="2329" w:author="Mark Michaelis" w:date="2019-11-01T17:32:00Z">
        <w:r>
          <w:t xml:space="preserve">          </w:t>
        </w:r>
        <w:r w:rsidRPr="00C4782F">
          <w:rPr>
            <w:rStyle w:val="CPKeyword"/>
          </w:rPr>
          <w:t>while</w:t>
        </w:r>
        <w:r w:rsidRPr="00C4782F">
          <w:t>(!task.Wait(100))</w:t>
        </w:r>
      </w:ins>
    </w:p>
    <w:p w14:paraId="573FAE86" w14:textId="77777777" w:rsidR="00CD285A" w:rsidRPr="00C4782F" w:rsidRDefault="00CD285A" w:rsidP="00CD285A">
      <w:pPr>
        <w:pStyle w:val="CDT"/>
        <w:rPr>
          <w:ins w:id="2330" w:author="Mark Michaelis" w:date="2019-11-01T17:32:00Z"/>
        </w:rPr>
      </w:pPr>
      <w:ins w:id="2331" w:author="Mark Michaelis" w:date="2019-11-01T17:32:00Z">
        <w:r>
          <w:t xml:space="preserve">          </w:t>
        </w:r>
        <w:r w:rsidRPr="00C4782F">
          <w:t>{</w:t>
        </w:r>
      </w:ins>
    </w:p>
    <w:p w14:paraId="4117262B" w14:textId="77777777" w:rsidR="00CD285A" w:rsidRPr="00C4782F" w:rsidRDefault="00CD285A" w:rsidP="00CD285A">
      <w:pPr>
        <w:pStyle w:val="CDT"/>
        <w:rPr>
          <w:ins w:id="2332" w:author="Mark Michaelis" w:date="2019-11-01T17:32:00Z"/>
        </w:rPr>
      </w:pPr>
      <w:ins w:id="2333" w:author="Mark Michaelis" w:date="2019-11-01T17:32:00Z">
        <w:r>
          <w:t xml:space="preserve">              </w:t>
        </w:r>
        <w:r w:rsidRPr="00C4782F">
          <w:t>Console.Write(</w:t>
        </w:r>
        <w:r w:rsidRPr="00C4782F">
          <w:rPr>
            <w:rStyle w:val="Maroon"/>
          </w:rPr>
          <w:t>"."</w:t>
        </w:r>
        <w:r w:rsidRPr="00C4782F">
          <w:t>);</w:t>
        </w:r>
      </w:ins>
    </w:p>
    <w:p w14:paraId="30201125" w14:textId="77777777" w:rsidR="00CD285A" w:rsidRPr="00C4782F" w:rsidRDefault="00CD285A" w:rsidP="00CD285A">
      <w:pPr>
        <w:pStyle w:val="CDT"/>
        <w:rPr>
          <w:ins w:id="2334" w:author="Mark Michaelis" w:date="2019-11-01T17:32:00Z"/>
        </w:rPr>
      </w:pPr>
      <w:ins w:id="2335" w:author="Mark Michaelis" w:date="2019-11-01T17:32:00Z">
        <w:r>
          <w:t xml:space="preserve">          </w:t>
        </w:r>
        <w:r w:rsidRPr="00C4782F">
          <w:t>}</w:t>
        </w:r>
      </w:ins>
    </w:p>
    <w:p w14:paraId="593E83E5" w14:textId="77777777" w:rsidR="00CD285A" w:rsidRPr="00C4782F" w:rsidRDefault="00CD285A" w:rsidP="00CD285A">
      <w:pPr>
        <w:pStyle w:val="CDT"/>
        <w:rPr>
          <w:ins w:id="2336" w:author="Mark Michaelis" w:date="2019-11-01T17:32:00Z"/>
        </w:rPr>
      </w:pPr>
      <w:ins w:id="2337" w:author="Mark Michaelis" w:date="2019-11-01T17:32:00Z">
        <w:r>
          <w:t xml:space="preserve">      </w:t>
        </w:r>
        <w:r w:rsidRPr="00C4782F">
          <w:t>}</w:t>
        </w:r>
      </w:ins>
    </w:p>
    <w:p w14:paraId="4E56BEA8" w14:textId="77777777" w:rsidR="00CD285A" w:rsidRPr="00C4782F" w:rsidRDefault="00CD285A" w:rsidP="00CD285A">
      <w:pPr>
        <w:pStyle w:val="CDT"/>
        <w:rPr>
          <w:ins w:id="2338" w:author="Mark Michaelis" w:date="2019-11-01T17:32:00Z"/>
        </w:rPr>
      </w:pPr>
      <w:ins w:id="2339" w:author="Mark Michaelis" w:date="2019-11-01T17:32:00Z">
        <w:r>
          <w:t xml:space="preserve">      </w:t>
        </w:r>
        <w:r w:rsidRPr="00C4782F">
          <w:rPr>
            <w:rStyle w:val="CPKeyword"/>
          </w:rPr>
          <w:t>catch</w:t>
        </w:r>
        <w:r w:rsidRPr="00C4782F">
          <w:t>(AggregateException</w:t>
        </w:r>
        <w:r>
          <w:t xml:space="preserve"> </w:t>
        </w:r>
        <w:r w:rsidRPr="00C4782F">
          <w:t>exception)</w:t>
        </w:r>
      </w:ins>
    </w:p>
    <w:p w14:paraId="70DD2465" w14:textId="77777777" w:rsidR="00CD285A" w:rsidRPr="00C4782F" w:rsidRDefault="00CD285A" w:rsidP="00CD285A">
      <w:pPr>
        <w:pStyle w:val="CDT"/>
        <w:rPr>
          <w:ins w:id="2340" w:author="Mark Michaelis" w:date="2019-11-01T17:32:00Z"/>
        </w:rPr>
      </w:pPr>
      <w:ins w:id="2341" w:author="Mark Michaelis" w:date="2019-11-01T17:32:00Z">
        <w:r>
          <w:t xml:space="preserve">      </w:t>
        </w:r>
        <w:r w:rsidRPr="00C4782F">
          <w:t>{</w:t>
        </w:r>
      </w:ins>
    </w:p>
    <w:p w14:paraId="6ECA3013" w14:textId="77777777" w:rsidR="00CD285A" w:rsidRPr="00C4782F" w:rsidRDefault="00CD285A" w:rsidP="00CD285A">
      <w:pPr>
        <w:pStyle w:val="CDT"/>
        <w:rPr>
          <w:ins w:id="2342" w:author="Mark Michaelis" w:date="2019-11-01T17:32:00Z"/>
        </w:rPr>
      </w:pPr>
      <w:ins w:id="2343" w:author="Mark Michaelis" w:date="2019-11-01T17:32:00Z">
        <w:r>
          <w:t xml:space="preserve">          </w:t>
        </w:r>
        <w:r w:rsidRPr="00C4782F">
          <w:t>exception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t>exception.Flatten();</w:t>
        </w:r>
      </w:ins>
    </w:p>
    <w:p w14:paraId="5DA32CA1" w14:textId="77777777" w:rsidR="00CD285A" w:rsidRPr="00C4782F" w:rsidRDefault="00CD285A" w:rsidP="00CD285A">
      <w:pPr>
        <w:pStyle w:val="CDT"/>
        <w:rPr>
          <w:ins w:id="2344" w:author="Mark Michaelis" w:date="2019-11-01T17:32:00Z"/>
        </w:rPr>
      </w:pPr>
      <w:ins w:id="2345" w:author="Mark Michaelis" w:date="2019-11-01T17:32:00Z">
        <w:r>
          <w:t xml:space="preserve">          </w:t>
        </w:r>
        <w:r w:rsidRPr="00C4782F">
          <w:rPr>
            <w:rStyle w:val="CPKeyword"/>
          </w:rPr>
          <w:t>try</w:t>
        </w:r>
      </w:ins>
    </w:p>
    <w:p w14:paraId="57F413B3" w14:textId="77777777" w:rsidR="00CD285A" w:rsidRPr="00C4782F" w:rsidRDefault="00CD285A" w:rsidP="00CD285A">
      <w:pPr>
        <w:pStyle w:val="CDT"/>
        <w:rPr>
          <w:ins w:id="2346" w:author="Mark Michaelis" w:date="2019-11-01T17:32:00Z"/>
        </w:rPr>
      </w:pPr>
      <w:ins w:id="2347" w:author="Mark Michaelis" w:date="2019-11-01T17:32:00Z">
        <w:r>
          <w:t xml:space="preserve">          </w:t>
        </w:r>
        <w:r w:rsidRPr="00C4782F">
          <w:t>{</w:t>
        </w:r>
      </w:ins>
    </w:p>
    <w:p w14:paraId="49A4937E" w14:textId="77777777" w:rsidR="00CD285A" w:rsidRPr="00C4782F" w:rsidRDefault="00CD285A" w:rsidP="00CD285A">
      <w:pPr>
        <w:pStyle w:val="CDT"/>
        <w:rPr>
          <w:ins w:id="2348" w:author="Mark Michaelis" w:date="2019-11-01T17:32:00Z"/>
        </w:rPr>
      </w:pPr>
      <w:ins w:id="2349" w:author="Mark Michaelis" w:date="2019-11-01T17:32:00Z">
        <w:r>
          <w:t xml:space="preserve">              </w:t>
        </w:r>
        <w:r w:rsidRPr="00C4782F">
          <w:t>exception.Handle(innerException</w:t>
        </w:r>
        <w:r>
          <w:t xml:space="preserve"> </w:t>
        </w:r>
        <w:r w:rsidRPr="00C4782F">
          <w:t>=&gt;</w:t>
        </w:r>
      </w:ins>
    </w:p>
    <w:p w14:paraId="49BB1DF7" w14:textId="77777777" w:rsidR="00CD285A" w:rsidRPr="00C4782F" w:rsidRDefault="00CD285A" w:rsidP="00CD285A">
      <w:pPr>
        <w:pStyle w:val="CDT"/>
        <w:rPr>
          <w:ins w:id="2350" w:author="Mark Michaelis" w:date="2019-11-01T17:32:00Z"/>
        </w:rPr>
      </w:pPr>
      <w:ins w:id="2351" w:author="Mark Michaelis" w:date="2019-11-01T17:32:00Z">
        <w:r>
          <w:t xml:space="preserve">              </w:t>
        </w:r>
        <w:r w:rsidRPr="00C4782F">
          <w:t>{</w:t>
        </w:r>
      </w:ins>
    </w:p>
    <w:p w14:paraId="2A797ABA" w14:textId="77777777" w:rsidR="00CD285A" w:rsidRPr="00C4782F" w:rsidRDefault="00CD285A" w:rsidP="00CD285A">
      <w:pPr>
        <w:pStyle w:val="CDT"/>
        <w:rPr>
          <w:ins w:id="2352" w:author="Mark Michaelis" w:date="2019-11-01T17:32:00Z"/>
          <w:rStyle w:val="CPKeyword"/>
        </w:rPr>
      </w:pPr>
      <w:ins w:id="2353" w:author="Mark Michaelis" w:date="2019-11-01T17:32:00Z">
        <w:r>
          <w:rPr>
            <w:rStyle w:val="CPKeyword"/>
          </w:rPr>
          <w:t xml:space="preserve">                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Rethrowing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rather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than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using</w:t>
        </w:r>
      </w:ins>
    </w:p>
    <w:p w14:paraId="1165FDED" w14:textId="77777777" w:rsidR="00CD285A" w:rsidRPr="00C4782F" w:rsidRDefault="00CD285A" w:rsidP="00CD285A">
      <w:pPr>
        <w:pStyle w:val="CDT"/>
        <w:rPr>
          <w:ins w:id="2354" w:author="Mark Michaelis" w:date="2019-11-01T17:32:00Z"/>
          <w:rStyle w:val="CPKeyword"/>
        </w:rPr>
      </w:pPr>
      <w:ins w:id="2355" w:author="Mark Michaelis" w:date="2019-11-01T17:32:00Z">
        <w:r>
          <w:rPr>
            <w:rStyle w:val="CPKeyword"/>
          </w:rPr>
          <w:t xml:space="preserve">                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if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condition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on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the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type</w:t>
        </w:r>
      </w:ins>
    </w:p>
    <w:p w14:paraId="10CB2419" w14:textId="77777777" w:rsidR="00CD285A" w:rsidRPr="00C4782F" w:rsidRDefault="00CD285A" w:rsidP="00CD285A">
      <w:pPr>
        <w:pStyle w:val="CDT"/>
        <w:rPr>
          <w:ins w:id="2356" w:author="Mark Michaelis" w:date="2019-11-01T17:32:00Z"/>
        </w:rPr>
      </w:pPr>
      <w:ins w:id="2357" w:author="Mark Michaelis" w:date="2019-11-01T17:32:00Z">
        <w:r>
          <w:t xml:space="preserve">                  </w:t>
        </w:r>
        <w:r w:rsidRPr="00C4782F">
          <w:t>ExceptionDispatchInfo.Capture(</w:t>
        </w:r>
      </w:ins>
    </w:p>
    <w:p w14:paraId="5C3492FF" w14:textId="0E385235" w:rsidR="00CD285A" w:rsidRPr="00C4782F" w:rsidRDefault="00CD285A" w:rsidP="00CD285A">
      <w:pPr>
        <w:pStyle w:val="CDT"/>
        <w:rPr>
          <w:ins w:id="2358" w:author="Mark Michaelis" w:date="2019-11-01T17:32:00Z"/>
        </w:rPr>
      </w:pPr>
      <w:ins w:id="2359" w:author="Mark Michaelis" w:date="2019-11-01T17:32:00Z">
        <w:r>
          <w:t xml:space="preserve">                      </w:t>
        </w:r>
      </w:ins>
      <w:ins w:id="2360" w:author="Mark Michaelis" w:date="2020-04-10T17:29:00Z">
        <w:r w:rsidR="007806AE">
          <w:t>i</w:t>
        </w:r>
      </w:ins>
      <w:ins w:id="2361" w:author="Mark Michaelis" w:date="2019-11-01T17:32:00Z">
        <w:del w:id="2362" w:author="Mark Michaelis" w:date="2020-04-10T17:29:00Z">
          <w:r w:rsidRPr="00C4782F" w:rsidDel="007806AE">
            <w:delText>exception.I</w:delText>
          </w:r>
        </w:del>
        <w:r w:rsidRPr="00C4782F">
          <w:t>nnerException)</w:t>
        </w:r>
      </w:ins>
    </w:p>
    <w:p w14:paraId="67F81827" w14:textId="77777777" w:rsidR="00CD285A" w:rsidRPr="00C4782F" w:rsidRDefault="00CD285A" w:rsidP="00CD285A">
      <w:pPr>
        <w:pStyle w:val="CDT"/>
        <w:rPr>
          <w:ins w:id="2363" w:author="Mark Michaelis" w:date="2019-11-01T17:32:00Z"/>
        </w:rPr>
      </w:pPr>
      <w:ins w:id="2364" w:author="Mark Michaelis" w:date="2019-11-01T17:32:00Z">
        <w:r>
          <w:t xml:space="preserve">                      </w:t>
        </w:r>
        <w:r w:rsidRPr="00C4782F">
          <w:t>.Throw();</w:t>
        </w:r>
      </w:ins>
    </w:p>
    <w:p w14:paraId="33C37001" w14:textId="77777777" w:rsidR="00CD285A" w:rsidRPr="00C4782F" w:rsidRDefault="00CD285A" w:rsidP="00CD285A">
      <w:pPr>
        <w:pStyle w:val="CDT"/>
        <w:rPr>
          <w:ins w:id="2365" w:author="Mark Michaelis" w:date="2019-11-01T17:32:00Z"/>
        </w:rPr>
      </w:pPr>
      <w:ins w:id="2366" w:author="Mark Michaelis" w:date="2019-11-01T17:32:00Z">
        <w:r>
          <w:t xml:space="preserve">                  </w:t>
        </w:r>
        <w:r w:rsidRPr="00C4782F">
          <w:rPr>
            <w:rStyle w:val="CPKeyword"/>
          </w:rPr>
          <w:t>return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true</w:t>
        </w:r>
        <w:r w:rsidRPr="00C4782F">
          <w:t>;</w:t>
        </w:r>
      </w:ins>
    </w:p>
    <w:p w14:paraId="6BAC960D" w14:textId="77777777" w:rsidR="00CD285A" w:rsidRPr="00C4782F" w:rsidRDefault="00CD285A" w:rsidP="00CD285A">
      <w:pPr>
        <w:pStyle w:val="CDT"/>
        <w:rPr>
          <w:ins w:id="2367" w:author="Mark Michaelis" w:date="2019-11-01T17:32:00Z"/>
        </w:rPr>
      </w:pPr>
      <w:ins w:id="2368" w:author="Mark Michaelis" w:date="2019-11-01T17:32:00Z">
        <w:r>
          <w:t xml:space="preserve">              </w:t>
        </w:r>
        <w:r w:rsidRPr="00C4782F">
          <w:t>});</w:t>
        </w:r>
      </w:ins>
    </w:p>
    <w:p w14:paraId="570559B2" w14:textId="77777777" w:rsidR="00CD285A" w:rsidRPr="00C4782F" w:rsidRDefault="00CD285A" w:rsidP="00CD285A">
      <w:pPr>
        <w:pStyle w:val="CDT"/>
        <w:rPr>
          <w:ins w:id="2369" w:author="Mark Michaelis" w:date="2019-11-01T17:32:00Z"/>
        </w:rPr>
      </w:pPr>
      <w:ins w:id="2370" w:author="Mark Michaelis" w:date="2019-11-01T17:32:00Z">
        <w:r>
          <w:t xml:space="preserve">          </w:t>
        </w:r>
        <w:r w:rsidRPr="00C4782F">
          <w:t>}</w:t>
        </w:r>
      </w:ins>
    </w:p>
    <w:p w14:paraId="034EEDF1" w14:textId="77777777" w:rsidR="00CD285A" w:rsidRPr="00C4782F" w:rsidRDefault="00CD285A" w:rsidP="00CD285A">
      <w:pPr>
        <w:pStyle w:val="CDT"/>
        <w:rPr>
          <w:ins w:id="2371" w:author="Mark Michaelis" w:date="2019-11-01T17:32:00Z"/>
        </w:rPr>
      </w:pPr>
      <w:ins w:id="2372" w:author="Mark Michaelis" w:date="2019-11-01T17:32:00Z">
        <w:r>
          <w:t xml:space="preserve">          </w:t>
        </w:r>
        <w:r w:rsidRPr="00C4782F">
          <w:rPr>
            <w:rStyle w:val="CPKeyword"/>
          </w:rPr>
          <w:t>catch</w:t>
        </w:r>
        <w:r w:rsidRPr="00C4782F">
          <w:t>(WebException)</w:t>
        </w:r>
      </w:ins>
    </w:p>
    <w:p w14:paraId="060AD5BA" w14:textId="77777777" w:rsidR="00CD285A" w:rsidRPr="00C4782F" w:rsidRDefault="00CD285A" w:rsidP="00CD285A">
      <w:pPr>
        <w:pStyle w:val="CDT"/>
        <w:rPr>
          <w:ins w:id="2373" w:author="Mark Michaelis" w:date="2019-11-01T17:32:00Z"/>
        </w:rPr>
      </w:pPr>
      <w:ins w:id="2374" w:author="Mark Michaelis" w:date="2019-11-01T17:32:00Z">
        <w:r>
          <w:t xml:space="preserve">          </w:t>
        </w:r>
        <w:r w:rsidRPr="00C4782F">
          <w:t>{</w:t>
        </w:r>
      </w:ins>
    </w:p>
    <w:p w14:paraId="68B5E343" w14:textId="77777777" w:rsidR="00CD285A" w:rsidRPr="00C4782F" w:rsidRDefault="00CD285A" w:rsidP="00CD285A">
      <w:pPr>
        <w:pStyle w:val="CDT"/>
        <w:rPr>
          <w:ins w:id="2375" w:author="Mark Michaelis" w:date="2019-11-01T17:32:00Z"/>
          <w:rStyle w:val="CPComment"/>
        </w:rPr>
      </w:pPr>
      <w:ins w:id="2376" w:author="Mark Michaelis" w:date="2019-11-01T17:32:00Z">
        <w:r>
          <w:rPr>
            <w:rStyle w:val="CPComment"/>
          </w:rPr>
          <w:t xml:space="preserve">            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...</w:t>
        </w:r>
      </w:ins>
    </w:p>
    <w:p w14:paraId="24DC75FF" w14:textId="77777777" w:rsidR="00CD285A" w:rsidRPr="00C4782F" w:rsidRDefault="00CD285A" w:rsidP="00CD285A">
      <w:pPr>
        <w:pStyle w:val="CDT"/>
        <w:rPr>
          <w:ins w:id="2377" w:author="Mark Michaelis" w:date="2019-11-01T17:32:00Z"/>
        </w:rPr>
      </w:pPr>
      <w:ins w:id="2378" w:author="Mark Michaelis" w:date="2019-11-01T17:32:00Z">
        <w:r>
          <w:lastRenderedPageBreak/>
          <w:t xml:space="preserve">          </w:t>
        </w:r>
        <w:r w:rsidRPr="00C4782F">
          <w:t>}</w:t>
        </w:r>
      </w:ins>
    </w:p>
    <w:p w14:paraId="38A77B13" w14:textId="77777777" w:rsidR="00CD285A" w:rsidRPr="00C4782F" w:rsidRDefault="00CD285A" w:rsidP="00CD285A">
      <w:pPr>
        <w:pStyle w:val="CDT"/>
        <w:rPr>
          <w:ins w:id="2379" w:author="Mark Michaelis" w:date="2019-11-01T17:32:00Z"/>
        </w:rPr>
      </w:pPr>
      <w:ins w:id="2380" w:author="Mark Michaelis" w:date="2019-11-01T17:32:00Z">
        <w:r>
          <w:t xml:space="preserve">          </w:t>
        </w:r>
        <w:r w:rsidRPr="00C4782F">
          <w:rPr>
            <w:rStyle w:val="CPKeyword"/>
          </w:rPr>
          <w:t>catch</w:t>
        </w:r>
        <w:r w:rsidRPr="00C4782F">
          <w:t>(IOException</w:t>
        </w:r>
        <w:r>
          <w:t xml:space="preserve"> </w:t>
        </w:r>
        <w:r w:rsidRPr="00C4782F">
          <w:t>)</w:t>
        </w:r>
      </w:ins>
    </w:p>
    <w:p w14:paraId="0C294DAA" w14:textId="77777777" w:rsidR="00CD285A" w:rsidRPr="00C4782F" w:rsidRDefault="00CD285A" w:rsidP="00CD285A">
      <w:pPr>
        <w:pStyle w:val="CDT"/>
        <w:rPr>
          <w:ins w:id="2381" w:author="Mark Michaelis" w:date="2019-11-01T17:32:00Z"/>
        </w:rPr>
      </w:pPr>
      <w:ins w:id="2382" w:author="Mark Michaelis" w:date="2019-11-01T17:32:00Z">
        <w:r>
          <w:t xml:space="preserve">          </w:t>
        </w:r>
        <w:r w:rsidRPr="00C4782F">
          <w:t>{</w:t>
        </w:r>
      </w:ins>
    </w:p>
    <w:p w14:paraId="27952A5B" w14:textId="77777777" w:rsidR="00CD285A" w:rsidRPr="00C4782F" w:rsidRDefault="00CD285A" w:rsidP="00CD285A">
      <w:pPr>
        <w:pStyle w:val="CDT"/>
        <w:rPr>
          <w:ins w:id="2383" w:author="Mark Michaelis" w:date="2019-11-01T17:32:00Z"/>
          <w:rStyle w:val="CPComment"/>
        </w:rPr>
      </w:pPr>
      <w:ins w:id="2384" w:author="Mark Michaelis" w:date="2019-11-01T17:32:00Z">
        <w:r>
          <w:rPr>
            <w:rStyle w:val="CPComment"/>
          </w:rPr>
          <w:t xml:space="preserve">            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...</w:t>
        </w:r>
      </w:ins>
    </w:p>
    <w:p w14:paraId="2086B65C" w14:textId="77777777" w:rsidR="00CD285A" w:rsidRPr="00C4782F" w:rsidRDefault="00CD285A" w:rsidP="00CD285A">
      <w:pPr>
        <w:pStyle w:val="CDT"/>
        <w:rPr>
          <w:ins w:id="2385" w:author="Mark Michaelis" w:date="2019-11-01T17:32:00Z"/>
        </w:rPr>
      </w:pPr>
      <w:ins w:id="2386" w:author="Mark Michaelis" w:date="2019-11-01T17:32:00Z">
        <w:r>
          <w:t xml:space="preserve">          </w:t>
        </w:r>
        <w:r w:rsidRPr="00C4782F">
          <w:t>}</w:t>
        </w:r>
      </w:ins>
    </w:p>
    <w:p w14:paraId="6B0E9DF8" w14:textId="77777777" w:rsidR="00CD285A" w:rsidRPr="00C4782F" w:rsidRDefault="00CD285A" w:rsidP="00CD285A">
      <w:pPr>
        <w:pStyle w:val="CDT"/>
        <w:rPr>
          <w:ins w:id="2387" w:author="Mark Michaelis" w:date="2019-11-01T17:32:00Z"/>
        </w:rPr>
      </w:pPr>
      <w:ins w:id="2388" w:author="Mark Michaelis" w:date="2019-11-01T17:32:00Z">
        <w:r>
          <w:t xml:space="preserve">          </w:t>
        </w:r>
        <w:r w:rsidRPr="00C4782F">
          <w:rPr>
            <w:rStyle w:val="CPKeyword"/>
          </w:rPr>
          <w:t>catch</w:t>
        </w:r>
        <w:r w:rsidRPr="00C4782F">
          <w:t>(NotSupportedException</w:t>
        </w:r>
        <w:r>
          <w:t xml:space="preserve"> </w:t>
        </w:r>
        <w:r w:rsidRPr="00C4782F">
          <w:t>)</w:t>
        </w:r>
      </w:ins>
    </w:p>
    <w:p w14:paraId="2ACF15ED" w14:textId="77777777" w:rsidR="00CD285A" w:rsidRPr="00C4782F" w:rsidRDefault="00CD285A" w:rsidP="00CD285A">
      <w:pPr>
        <w:pStyle w:val="CDT"/>
        <w:rPr>
          <w:ins w:id="2389" w:author="Mark Michaelis" w:date="2019-11-01T17:32:00Z"/>
        </w:rPr>
      </w:pPr>
      <w:ins w:id="2390" w:author="Mark Michaelis" w:date="2019-11-01T17:32:00Z">
        <w:r>
          <w:t xml:space="preserve">          </w:t>
        </w:r>
        <w:r w:rsidRPr="00C4782F">
          <w:t>{</w:t>
        </w:r>
      </w:ins>
    </w:p>
    <w:p w14:paraId="6588EF0D" w14:textId="77777777" w:rsidR="00CD285A" w:rsidRPr="00C4782F" w:rsidRDefault="00CD285A" w:rsidP="00CD285A">
      <w:pPr>
        <w:pStyle w:val="CDT"/>
        <w:rPr>
          <w:ins w:id="2391" w:author="Mark Michaelis" w:date="2019-11-01T17:32:00Z"/>
        </w:rPr>
      </w:pPr>
      <w:ins w:id="2392" w:author="Mark Michaelis" w:date="2019-11-01T17:32:00Z">
        <w:r>
          <w:t xml:space="preserve">              </w:t>
        </w:r>
        <w:r w:rsidRPr="00C4782F">
          <w:t>//</w:t>
        </w:r>
        <w:r>
          <w:t xml:space="preserve"> </w:t>
        </w:r>
        <w:r w:rsidRPr="00C4782F">
          <w:t>...</w:t>
        </w:r>
      </w:ins>
    </w:p>
    <w:p w14:paraId="5147AA47" w14:textId="77777777" w:rsidR="00CD285A" w:rsidRPr="00C4782F" w:rsidRDefault="00CD285A" w:rsidP="00CD285A">
      <w:pPr>
        <w:pStyle w:val="CDT"/>
        <w:rPr>
          <w:ins w:id="2393" w:author="Mark Michaelis" w:date="2019-11-01T17:32:00Z"/>
        </w:rPr>
      </w:pPr>
      <w:ins w:id="2394" w:author="Mark Michaelis" w:date="2019-11-01T17:32:00Z">
        <w:r>
          <w:t xml:space="preserve">          </w:t>
        </w:r>
        <w:r w:rsidRPr="00C4782F">
          <w:t>}</w:t>
        </w:r>
      </w:ins>
    </w:p>
    <w:p w14:paraId="455C367E" w14:textId="77777777" w:rsidR="00CD285A" w:rsidRPr="00C4782F" w:rsidRDefault="00CD285A" w:rsidP="00CD285A">
      <w:pPr>
        <w:pStyle w:val="CDT"/>
        <w:rPr>
          <w:ins w:id="2395" w:author="Mark Michaelis" w:date="2019-11-01T17:32:00Z"/>
        </w:rPr>
      </w:pPr>
      <w:ins w:id="2396" w:author="Mark Michaelis" w:date="2019-11-01T17:32:00Z">
        <w:r>
          <w:t xml:space="preserve">      </w:t>
        </w:r>
        <w:r w:rsidRPr="00C4782F">
          <w:t>}</w:t>
        </w:r>
      </w:ins>
    </w:p>
    <w:p w14:paraId="7DA34B4C" w14:textId="77777777" w:rsidR="00CD285A" w:rsidRPr="00C4782F" w:rsidRDefault="00CD285A" w:rsidP="00CD285A">
      <w:pPr>
        <w:pStyle w:val="CDT"/>
        <w:rPr>
          <w:ins w:id="2397" w:author="Mark Michaelis" w:date="2019-11-01T17:32:00Z"/>
        </w:rPr>
      </w:pPr>
      <w:ins w:id="2398" w:author="Mark Michaelis" w:date="2019-11-01T17:32:00Z">
        <w:r>
          <w:t xml:space="preserve">  </w:t>
        </w:r>
        <w:r w:rsidRPr="00C4782F">
          <w:t>}</w:t>
        </w:r>
      </w:ins>
    </w:p>
    <w:p w14:paraId="7C8CA668" w14:textId="77777777" w:rsidR="00CD285A" w:rsidRPr="00C4782F" w:rsidRDefault="00CD285A" w:rsidP="00CD285A">
      <w:pPr>
        <w:pStyle w:val="CDT"/>
        <w:rPr>
          <w:ins w:id="2399" w:author="Mark Michaelis" w:date="2019-11-01T17:32:00Z"/>
        </w:rPr>
      </w:pPr>
    </w:p>
    <w:p w14:paraId="3AD8D11A" w14:textId="77777777" w:rsidR="00CD285A" w:rsidRPr="00C4782F" w:rsidRDefault="00CD285A" w:rsidP="00CD285A">
      <w:pPr>
        <w:pStyle w:val="CDT"/>
        <w:rPr>
          <w:ins w:id="2400" w:author="Mark Michaelis" w:date="2019-11-01T17:32:00Z"/>
        </w:rPr>
      </w:pPr>
    </w:p>
    <w:p w14:paraId="2ADAACE3" w14:textId="77777777" w:rsidR="00CD285A" w:rsidRPr="00C4782F" w:rsidRDefault="00CD285A" w:rsidP="00CD285A">
      <w:pPr>
        <w:pStyle w:val="CDT"/>
        <w:rPr>
          <w:ins w:id="2401" w:author="Mark Michaelis" w:date="2019-11-01T17:32:00Z"/>
        </w:rPr>
      </w:pPr>
      <w:ins w:id="2402" w:author="Mark Michaelis" w:date="2019-11-01T17:32:00Z">
        <w:r>
          <w:t xml:space="preserve">  </w:t>
        </w:r>
        <w:r w:rsidRPr="00C4782F">
          <w:rPr>
            <w:rStyle w:val="CPKeyword"/>
          </w:rPr>
          <w:t>private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static</w:t>
        </w:r>
        <w:r>
          <w:t xml:space="preserve"> </w:t>
        </w:r>
        <w:r w:rsidRPr="00C4782F">
          <w:t>Task</w:t>
        </w:r>
        <w:r>
          <w:t xml:space="preserve"> </w:t>
        </w:r>
        <w:r w:rsidRPr="00C4782F">
          <w:t>WriteWebRequestSizeAsync(</w:t>
        </w:r>
      </w:ins>
    </w:p>
    <w:p w14:paraId="22273D29" w14:textId="77777777" w:rsidR="00CD285A" w:rsidRPr="00C4782F" w:rsidRDefault="00CD285A" w:rsidP="00CD285A">
      <w:pPr>
        <w:pStyle w:val="CDT"/>
        <w:rPr>
          <w:ins w:id="2403" w:author="Mark Michaelis" w:date="2019-11-01T17:32:00Z"/>
        </w:rPr>
      </w:pPr>
      <w:ins w:id="2404" w:author="Mark Michaelis" w:date="2019-11-01T17:32:00Z">
        <w:r>
          <w:t xml:space="preserve">      </w:t>
        </w:r>
        <w:r w:rsidRPr="00C4782F">
          <w:rPr>
            <w:rStyle w:val="CPKeyword"/>
          </w:rPr>
          <w:t>string</w:t>
        </w:r>
        <w:r>
          <w:t xml:space="preserve"> </w:t>
        </w:r>
        <w:r w:rsidRPr="00C4782F">
          <w:t>url)</w:t>
        </w:r>
      </w:ins>
    </w:p>
    <w:p w14:paraId="56620651" w14:textId="77777777" w:rsidR="00CD285A" w:rsidRPr="00C4782F" w:rsidRDefault="00CD285A" w:rsidP="00CD285A">
      <w:pPr>
        <w:pStyle w:val="CDT"/>
        <w:rPr>
          <w:ins w:id="2405" w:author="Mark Michaelis" w:date="2019-11-01T17:32:00Z"/>
        </w:rPr>
      </w:pPr>
      <w:ins w:id="2406" w:author="Mark Michaelis" w:date="2019-11-01T17:32:00Z">
        <w:r>
          <w:t xml:space="preserve">  </w:t>
        </w:r>
        <w:r w:rsidRPr="00C4782F">
          <w:t>{</w:t>
        </w:r>
      </w:ins>
    </w:p>
    <w:p w14:paraId="099922A7" w14:textId="77777777" w:rsidR="00CD285A" w:rsidRPr="00C4782F" w:rsidRDefault="00CD285A" w:rsidP="00CD285A">
      <w:pPr>
        <w:pStyle w:val="CDT"/>
        <w:rPr>
          <w:ins w:id="2407" w:author="Mark Michaelis" w:date="2019-11-01T17:32:00Z"/>
        </w:rPr>
      </w:pPr>
      <w:ins w:id="2408" w:author="Mark Michaelis" w:date="2019-11-01T17:32:00Z">
        <w:r>
          <w:t xml:space="preserve">      </w:t>
        </w:r>
        <w:r w:rsidRPr="00C4782F">
          <w:t>StreamReader</w:t>
        </w:r>
        <w:r>
          <w:t xml:space="preserve"> </w:t>
        </w:r>
        <w:r w:rsidRPr="00C4782F">
          <w:t>reader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rPr>
            <w:rStyle w:val="CPKeyword"/>
          </w:rPr>
          <w:t>null</w:t>
        </w:r>
        <w:r w:rsidRPr="00C4782F">
          <w:t>;</w:t>
        </w:r>
      </w:ins>
    </w:p>
    <w:p w14:paraId="52D3103F" w14:textId="77777777" w:rsidR="00CD285A" w:rsidRPr="00C4782F" w:rsidRDefault="00CD285A" w:rsidP="00CD285A">
      <w:pPr>
        <w:pStyle w:val="CDT"/>
        <w:rPr>
          <w:ins w:id="2409" w:author="Mark Michaelis" w:date="2019-11-01T17:32:00Z"/>
        </w:rPr>
      </w:pPr>
      <w:ins w:id="2410" w:author="Mark Michaelis" w:date="2019-11-01T17:32:00Z">
        <w:r>
          <w:t xml:space="preserve">      </w:t>
        </w:r>
        <w:r w:rsidRPr="00C4782F">
          <w:t>WebRequest</w:t>
        </w:r>
        <w:r>
          <w:t xml:space="preserve"> </w:t>
        </w:r>
        <w:r w:rsidRPr="00C4782F">
          <w:t>webRequest</w:t>
        </w:r>
        <w:r>
          <w:t xml:space="preserve"> </w:t>
        </w:r>
        <w:r w:rsidRPr="00C4782F">
          <w:t>=</w:t>
        </w:r>
      </w:ins>
    </w:p>
    <w:p w14:paraId="062327D8" w14:textId="77777777" w:rsidR="00CD285A" w:rsidRPr="00C4782F" w:rsidRDefault="00CD285A" w:rsidP="00CD285A">
      <w:pPr>
        <w:pStyle w:val="CDT"/>
        <w:rPr>
          <w:ins w:id="2411" w:author="Mark Michaelis" w:date="2019-11-01T17:32:00Z"/>
        </w:rPr>
      </w:pPr>
      <w:ins w:id="2412" w:author="Mark Michaelis" w:date="2019-11-01T17:32:00Z">
        <w:r>
          <w:t xml:space="preserve">           </w:t>
        </w:r>
        <w:r w:rsidRPr="00C4782F">
          <w:t>WebRequest.Create(url);</w:t>
        </w:r>
      </w:ins>
    </w:p>
    <w:p w14:paraId="0DBC2C9D" w14:textId="77777777" w:rsidR="00CD285A" w:rsidRPr="00C4782F" w:rsidRDefault="00CD285A" w:rsidP="00CD285A">
      <w:pPr>
        <w:pStyle w:val="CDT"/>
        <w:rPr>
          <w:ins w:id="2413" w:author="Mark Michaelis" w:date="2019-11-01T17:32:00Z"/>
        </w:rPr>
      </w:pPr>
    </w:p>
    <w:p w14:paraId="07083DC8" w14:textId="77777777" w:rsidR="00CD285A" w:rsidRPr="00C4782F" w:rsidRDefault="00CD285A" w:rsidP="00CD285A">
      <w:pPr>
        <w:pStyle w:val="CDT"/>
        <w:rPr>
          <w:ins w:id="2414" w:author="Mark Michaelis" w:date="2019-11-01T17:32:00Z"/>
        </w:rPr>
      </w:pPr>
      <w:ins w:id="2415" w:author="Mark Michaelis" w:date="2019-11-01T17:32:00Z">
        <w:r>
          <w:t xml:space="preserve">      </w:t>
        </w:r>
        <w:r w:rsidRPr="00C4782F">
          <w:t>Task</w:t>
        </w:r>
        <w:r>
          <w:t xml:space="preserve"> </w:t>
        </w:r>
        <w:r w:rsidRPr="00C4782F">
          <w:t>task</w:t>
        </w:r>
        <w:r>
          <w:t xml:space="preserve"> </w:t>
        </w:r>
        <w:r w:rsidRPr="00C4782F">
          <w:t>=</w:t>
        </w:r>
      </w:ins>
    </w:p>
    <w:p w14:paraId="6236E4B7" w14:textId="77777777" w:rsidR="00CD285A" w:rsidRPr="00C4782F" w:rsidRDefault="00CD285A" w:rsidP="00CD285A">
      <w:pPr>
        <w:pStyle w:val="CDT"/>
        <w:rPr>
          <w:ins w:id="2416" w:author="Mark Michaelis" w:date="2019-11-01T17:32:00Z"/>
        </w:rPr>
      </w:pPr>
      <w:ins w:id="2417" w:author="Mark Michaelis" w:date="2019-11-01T17:32:00Z">
        <w:r>
          <w:t xml:space="preserve">          </w:t>
        </w:r>
        <w:r w:rsidRPr="00C4782F">
          <w:t>webRequest.GetResponseAsync()</w:t>
        </w:r>
      </w:ins>
    </w:p>
    <w:p w14:paraId="6EF1301F" w14:textId="77777777" w:rsidR="00CD285A" w:rsidRPr="00C4782F" w:rsidRDefault="00CD285A" w:rsidP="00CD285A">
      <w:pPr>
        <w:pStyle w:val="CDT"/>
        <w:rPr>
          <w:ins w:id="2418" w:author="Mark Michaelis" w:date="2019-11-01T17:32:00Z"/>
        </w:rPr>
      </w:pPr>
      <w:ins w:id="2419" w:author="Mark Michaelis" w:date="2019-11-01T17:32:00Z">
        <w:r>
          <w:t xml:space="preserve">      </w:t>
        </w:r>
        <w:r w:rsidRPr="00C4782F">
          <w:t>.ContinueWith(</w:t>
        </w:r>
        <w:r>
          <w:t xml:space="preserve"> </w:t>
        </w:r>
        <w:r w:rsidRPr="00C4782F">
          <w:t>antecedent</w:t>
        </w:r>
        <w:r>
          <w:t xml:space="preserve"> </w:t>
        </w:r>
        <w:r w:rsidRPr="00C4782F">
          <w:t>=&gt;</w:t>
        </w:r>
      </w:ins>
    </w:p>
    <w:p w14:paraId="35D007D4" w14:textId="77777777" w:rsidR="00CD285A" w:rsidRPr="00C4782F" w:rsidRDefault="00CD285A" w:rsidP="00CD285A">
      <w:pPr>
        <w:pStyle w:val="CDT"/>
        <w:rPr>
          <w:ins w:id="2420" w:author="Mark Michaelis" w:date="2019-11-01T17:32:00Z"/>
        </w:rPr>
      </w:pPr>
      <w:ins w:id="2421" w:author="Mark Michaelis" w:date="2019-11-01T17:32:00Z">
        <w:r>
          <w:t xml:space="preserve">      </w:t>
        </w:r>
        <w:r w:rsidRPr="00C4782F">
          <w:t>{</w:t>
        </w:r>
      </w:ins>
    </w:p>
    <w:p w14:paraId="08C91F85" w14:textId="77777777" w:rsidR="00CD285A" w:rsidRPr="00C4782F" w:rsidRDefault="00CD285A" w:rsidP="00CD285A">
      <w:pPr>
        <w:pStyle w:val="CDT"/>
        <w:rPr>
          <w:ins w:id="2422" w:author="Mark Michaelis" w:date="2019-11-01T17:32:00Z"/>
        </w:rPr>
      </w:pPr>
      <w:ins w:id="2423" w:author="Mark Michaelis" w:date="2019-11-01T17:32:00Z">
        <w:r>
          <w:t xml:space="preserve">          </w:t>
        </w:r>
        <w:r w:rsidRPr="00C4782F">
          <w:t>WebResponse</w:t>
        </w:r>
        <w:r>
          <w:t xml:space="preserve"> </w:t>
        </w:r>
        <w:r w:rsidRPr="00C4782F">
          <w:t>response</w:t>
        </w:r>
        <w:r>
          <w:t xml:space="preserve"> </w:t>
        </w:r>
        <w:r w:rsidRPr="00C4782F">
          <w:t>=</w:t>
        </w:r>
      </w:ins>
    </w:p>
    <w:p w14:paraId="26CADA14" w14:textId="77777777" w:rsidR="00CD285A" w:rsidRPr="00C4782F" w:rsidRDefault="00CD285A" w:rsidP="00CD285A">
      <w:pPr>
        <w:pStyle w:val="CDT"/>
        <w:rPr>
          <w:ins w:id="2424" w:author="Mark Michaelis" w:date="2019-11-01T17:32:00Z"/>
        </w:rPr>
      </w:pPr>
      <w:ins w:id="2425" w:author="Mark Michaelis" w:date="2019-11-01T17:32:00Z">
        <w:r>
          <w:t xml:space="preserve">             </w:t>
        </w:r>
        <w:r w:rsidRPr="00C4782F">
          <w:t>antecedent.Result;</w:t>
        </w:r>
      </w:ins>
    </w:p>
    <w:p w14:paraId="4F1D03E9" w14:textId="77777777" w:rsidR="00CD285A" w:rsidRPr="00C4782F" w:rsidRDefault="00CD285A" w:rsidP="00CD285A">
      <w:pPr>
        <w:pStyle w:val="CDT"/>
        <w:rPr>
          <w:ins w:id="2426" w:author="Mark Michaelis" w:date="2019-11-01T17:32:00Z"/>
        </w:rPr>
      </w:pPr>
    </w:p>
    <w:p w14:paraId="272BE8E6" w14:textId="77777777" w:rsidR="00CD285A" w:rsidRPr="00C4782F" w:rsidRDefault="00CD285A" w:rsidP="00CD285A">
      <w:pPr>
        <w:pStyle w:val="CDT"/>
        <w:rPr>
          <w:ins w:id="2427" w:author="Mark Michaelis" w:date="2019-11-01T17:32:00Z"/>
        </w:rPr>
      </w:pPr>
      <w:ins w:id="2428" w:author="Mark Michaelis" w:date="2019-11-01T17:32:00Z">
        <w:r>
          <w:t xml:space="preserve">          </w:t>
        </w:r>
        <w:r w:rsidRPr="00C4782F">
          <w:t>reader</w:t>
        </w:r>
        <w:r>
          <w:t xml:space="preserve"> </w:t>
        </w:r>
        <w:r w:rsidRPr="00C4782F">
          <w:t>=</w:t>
        </w:r>
      </w:ins>
    </w:p>
    <w:p w14:paraId="5A927E91" w14:textId="77777777" w:rsidR="00CD285A" w:rsidRPr="00C4782F" w:rsidRDefault="00CD285A" w:rsidP="00CD285A">
      <w:pPr>
        <w:pStyle w:val="CDT"/>
        <w:rPr>
          <w:ins w:id="2429" w:author="Mark Michaelis" w:date="2019-11-01T17:32:00Z"/>
        </w:rPr>
      </w:pPr>
      <w:ins w:id="2430" w:author="Mark Michaelis" w:date="2019-11-01T17:32:00Z">
        <w:r>
          <w:t xml:space="preserve">              </w:t>
        </w:r>
        <w:r w:rsidRPr="00C4782F">
          <w:rPr>
            <w:rStyle w:val="CPKeyword"/>
          </w:rPr>
          <w:t>new</w:t>
        </w:r>
        <w:r>
          <w:t xml:space="preserve"> </w:t>
        </w:r>
        <w:r w:rsidRPr="00C4782F">
          <w:t>StreamReader(</w:t>
        </w:r>
      </w:ins>
    </w:p>
    <w:p w14:paraId="410E77AA" w14:textId="77777777" w:rsidR="00CD285A" w:rsidRPr="00C4782F" w:rsidRDefault="00CD285A" w:rsidP="00CD285A">
      <w:pPr>
        <w:pStyle w:val="CDT"/>
        <w:rPr>
          <w:ins w:id="2431" w:author="Mark Michaelis" w:date="2019-11-01T17:32:00Z"/>
        </w:rPr>
      </w:pPr>
      <w:ins w:id="2432" w:author="Mark Michaelis" w:date="2019-11-01T17:32:00Z">
        <w:r>
          <w:t xml:space="preserve">                  </w:t>
        </w:r>
        <w:r w:rsidRPr="00C4782F">
          <w:t>response.GetResponseStream());</w:t>
        </w:r>
      </w:ins>
    </w:p>
    <w:p w14:paraId="63117951" w14:textId="77777777" w:rsidR="00CD285A" w:rsidRPr="00C4782F" w:rsidRDefault="00CD285A" w:rsidP="00CD285A">
      <w:pPr>
        <w:pStyle w:val="CDT"/>
        <w:rPr>
          <w:ins w:id="2433" w:author="Mark Michaelis" w:date="2019-11-01T17:32:00Z"/>
        </w:rPr>
      </w:pPr>
      <w:ins w:id="2434" w:author="Mark Michaelis" w:date="2019-11-01T17:32:00Z">
        <w:r>
          <w:t xml:space="preserve">          </w:t>
        </w:r>
        <w:r w:rsidRPr="00C4782F">
          <w:rPr>
            <w:rStyle w:val="CPKeyword"/>
          </w:rPr>
          <w:t>return</w:t>
        </w:r>
        <w:r>
          <w:t xml:space="preserve"> </w:t>
        </w:r>
        <w:r w:rsidRPr="00C4782F">
          <w:t>reader.ReadToEndAsync();</w:t>
        </w:r>
      </w:ins>
    </w:p>
    <w:p w14:paraId="3067F9FC" w14:textId="77777777" w:rsidR="00CD285A" w:rsidRPr="00C4782F" w:rsidRDefault="00CD285A" w:rsidP="00CD285A">
      <w:pPr>
        <w:pStyle w:val="CDT"/>
        <w:rPr>
          <w:ins w:id="2435" w:author="Mark Michaelis" w:date="2019-11-01T17:32:00Z"/>
        </w:rPr>
      </w:pPr>
      <w:ins w:id="2436" w:author="Mark Michaelis" w:date="2019-11-01T17:32:00Z">
        <w:r>
          <w:lastRenderedPageBreak/>
          <w:t xml:space="preserve">      </w:t>
        </w:r>
        <w:r w:rsidRPr="00C4782F">
          <w:t>})</w:t>
        </w:r>
      </w:ins>
    </w:p>
    <w:p w14:paraId="1FEDFF0F" w14:textId="77777777" w:rsidR="00CD285A" w:rsidRPr="00C4782F" w:rsidRDefault="00CD285A" w:rsidP="00CD285A">
      <w:pPr>
        <w:pStyle w:val="CDT"/>
        <w:rPr>
          <w:ins w:id="2437" w:author="Mark Michaelis" w:date="2019-11-01T17:32:00Z"/>
        </w:rPr>
      </w:pPr>
      <w:ins w:id="2438" w:author="Mark Michaelis" w:date="2019-11-01T17:32:00Z">
        <w:r>
          <w:t xml:space="preserve">      </w:t>
        </w:r>
        <w:r w:rsidRPr="00C4782F">
          <w:t>.Unwrap()</w:t>
        </w:r>
      </w:ins>
    </w:p>
    <w:p w14:paraId="085E9302" w14:textId="77777777" w:rsidR="00CD285A" w:rsidRPr="00C4782F" w:rsidRDefault="00CD285A" w:rsidP="00CD285A">
      <w:pPr>
        <w:pStyle w:val="CDT"/>
        <w:rPr>
          <w:ins w:id="2439" w:author="Mark Michaelis" w:date="2019-11-01T17:32:00Z"/>
        </w:rPr>
      </w:pPr>
      <w:ins w:id="2440" w:author="Mark Michaelis" w:date="2019-11-01T17:32:00Z">
        <w:r>
          <w:t xml:space="preserve">      </w:t>
        </w:r>
        <w:r w:rsidRPr="00C4782F">
          <w:t>.ContinueWith(antecedent</w:t>
        </w:r>
        <w:r>
          <w:t xml:space="preserve"> </w:t>
        </w:r>
        <w:r w:rsidRPr="00C4782F">
          <w:t>=&gt;</w:t>
        </w:r>
      </w:ins>
    </w:p>
    <w:p w14:paraId="2F3A5BD1" w14:textId="77777777" w:rsidR="00CD285A" w:rsidRPr="00C4782F" w:rsidRDefault="00CD285A" w:rsidP="00CD285A">
      <w:pPr>
        <w:pStyle w:val="CDT"/>
        <w:rPr>
          <w:ins w:id="2441" w:author="Mark Michaelis" w:date="2019-11-01T17:32:00Z"/>
        </w:rPr>
      </w:pPr>
      <w:ins w:id="2442" w:author="Mark Michaelis" w:date="2019-11-01T17:32:00Z">
        <w:r>
          <w:t xml:space="preserve">      </w:t>
        </w:r>
        <w:r w:rsidRPr="00C4782F">
          <w:t>{</w:t>
        </w:r>
      </w:ins>
    </w:p>
    <w:p w14:paraId="6CE11B38" w14:textId="3174C1E4" w:rsidR="00CD285A" w:rsidRPr="00C4782F" w:rsidRDefault="00CD285A" w:rsidP="00CD285A">
      <w:pPr>
        <w:pStyle w:val="CDT"/>
        <w:rPr>
          <w:ins w:id="2443" w:author="Mark Michaelis" w:date="2019-11-01T17:32:00Z"/>
        </w:rPr>
      </w:pPr>
      <w:ins w:id="2444" w:author="Mark Michaelis" w:date="2019-11-01T17:32:00Z">
        <w:r>
          <w:t xml:space="preserve">          </w:t>
        </w:r>
        <w:del w:id="2445" w:author="Kevin" w:date="2020-04-04T15:11:00Z">
          <w:r w:rsidRPr="00C4782F" w:rsidDel="00F2203A">
            <w:rPr>
              <w:rStyle w:val="CPKeyword"/>
            </w:rPr>
            <w:delText>if</w:delText>
          </w:r>
          <w:r w:rsidRPr="00C4782F" w:rsidDel="00F2203A">
            <w:delText>(reader</w:delText>
          </w:r>
          <w:r w:rsidDel="00F2203A">
            <w:delText xml:space="preserve"> </w:delText>
          </w:r>
          <w:r w:rsidRPr="00C4782F" w:rsidDel="00F2203A">
            <w:delText>!=</w:delText>
          </w:r>
          <w:r w:rsidDel="00F2203A">
            <w:delText xml:space="preserve"> </w:delText>
          </w:r>
          <w:r w:rsidRPr="00C4782F" w:rsidDel="00F2203A">
            <w:rPr>
              <w:rStyle w:val="CPKeyword"/>
            </w:rPr>
            <w:delText>null</w:delText>
          </w:r>
          <w:r w:rsidRPr="00C4782F" w:rsidDel="00F2203A">
            <w:delText>)</w:delText>
          </w:r>
          <w:r w:rsidDel="00F2203A">
            <w:delText xml:space="preserve"> </w:delText>
          </w:r>
        </w:del>
        <w:r w:rsidRPr="00C4782F">
          <w:t>reader</w:t>
        </w:r>
      </w:ins>
      <w:ins w:id="2446" w:author="Kevin" w:date="2020-04-04T15:11:00Z">
        <w:r w:rsidR="00F2203A">
          <w:t>?</w:t>
        </w:r>
      </w:ins>
      <w:ins w:id="2447" w:author="Mark Michaelis" w:date="2019-11-01T17:32:00Z">
        <w:r w:rsidRPr="00C4782F">
          <w:t>.Dispose();</w:t>
        </w:r>
      </w:ins>
    </w:p>
    <w:p w14:paraId="12DE1953" w14:textId="77777777" w:rsidR="00CD285A" w:rsidRDefault="00CD285A" w:rsidP="00CD285A">
      <w:pPr>
        <w:pStyle w:val="CDT"/>
        <w:rPr>
          <w:ins w:id="2448" w:author="Mark Michaelis" w:date="2019-11-01T17:32:00Z"/>
        </w:rPr>
      </w:pPr>
      <w:ins w:id="2449" w:author="Mark Michaelis" w:date="2019-11-01T17:32:00Z">
        <w:r>
          <w:t xml:space="preserve">          </w:t>
        </w:r>
        <w:r w:rsidRPr="00C4782F">
          <w:rPr>
            <w:rStyle w:val="CPKeyword"/>
          </w:rPr>
          <w:t>string</w:t>
        </w:r>
        <w:r>
          <w:t xml:space="preserve"> </w:t>
        </w:r>
        <w:r w:rsidRPr="00C4782F">
          <w:t>text</w:t>
        </w:r>
        <w:r>
          <w:t xml:space="preserve"> </w:t>
        </w:r>
        <w:r w:rsidRPr="00C4782F">
          <w:t>=</w:t>
        </w:r>
        <w:r>
          <w:t xml:space="preserve"> </w:t>
        </w:r>
        <w:r w:rsidRPr="00C4782F">
          <w:t>antecedent.Result;</w:t>
        </w:r>
      </w:ins>
    </w:p>
    <w:p w14:paraId="6D7E40DE" w14:textId="77777777" w:rsidR="00CD285A" w:rsidRPr="00C4782F" w:rsidRDefault="00CD285A" w:rsidP="00CD285A">
      <w:pPr>
        <w:pStyle w:val="CDT"/>
        <w:rPr>
          <w:ins w:id="2450" w:author="Mark Michaelis" w:date="2019-11-01T17:32:00Z"/>
        </w:rPr>
      </w:pPr>
      <w:ins w:id="2451" w:author="Mark Michaelis" w:date="2019-11-01T17:32:00Z">
        <w:r>
          <w:t xml:space="preserve">          </w:t>
        </w:r>
        <w:r w:rsidRPr="00C4782F">
          <w:t>Console.WriteLine(</w:t>
        </w:r>
      </w:ins>
    </w:p>
    <w:p w14:paraId="1F8B7BF0" w14:textId="4BA9687D" w:rsidR="00CD285A" w:rsidRPr="00C4782F" w:rsidRDefault="00CD285A" w:rsidP="00CD285A">
      <w:pPr>
        <w:pStyle w:val="CDT"/>
        <w:rPr>
          <w:ins w:id="2452" w:author="Mark Michaelis" w:date="2019-11-01T17:32:00Z"/>
        </w:rPr>
      </w:pPr>
      <w:ins w:id="2453" w:author="Mark Michaelis" w:date="2019-11-01T17:32:00Z">
        <w:r>
          <w:t xml:space="preserve">              </w:t>
        </w:r>
        <w:r w:rsidRPr="00C4782F">
          <w:t>FormatBytes(text.Length));</w:t>
        </w:r>
      </w:ins>
    </w:p>
    <w:p w14:paraId="451E6042" w14:textId="77777777" w:rsidR="00CD285A" w:rsidRPr="00C4782F" w:rsidRDefault="00CD285A" w:rsidP="00CD285A">
      <w:pPr>
        <w:pStyle w:val="CDT"/>
        <w:rPr>
          <w:ins w:id="2454" w:author="Mark Michaelis" w:date="2019-11-01T17:32:00Z"/>
        </w:rPr>
      </w:pPr>
      <w:ins w:id="2455" w:author="Mark Michaelis" w:date="2019-11-01T17:32:00Z">
        <w:r>
          <w:t xml:space="preserve">      </w:t>
        </w:r>
        <w:r w:rsidRPr="00C4782F">
          <w:t>});</w:t>
        </w:r>
      </w:ins>
    </w:p>
    <w:p w14:paraId="395F950D" w14:textId="77777777" w:rsidR="00CD285A" w:rsidRPr="00C4782F" w:rsidRDefault="00CD285A" w:rsidP="00CD285A">
      <w:pPr>
        <w:pStyle w:val="CDT"/>
        <w:rPr>
          <w:ins w:id="2456" w:author="Mark Michaelis" w:date="2019-11-01T17:32:00Z"/>
        </w:rPr>
      </w:pPr>
    </w:p>
    <w:p w14:paraId="22E5DBBB" w14:textId="77777777" w:rsidR="00CD285A" w:rsidRPr="00C4782F" w:rsidRDefault="00CD285A" w:rsidP="00CD285A">
      <w:pPr>
        <w:pStyle w:val="CDT"/>
        <w:rPr>
          <w:ins w:id="2457" w:author="Mark Michaelis" w:date="2019-11-01T17:32:00Z"/>
        </w:rPr>
      </w:pPr>
      <w:ins w:id="2458" w:author="Mark Michaelis" w:date="2019-11-01T17:32:00Z">
        <w:r>
          <w:t xml:space="preserve">      </w:t>
        </w:r>
        <w:r w:rsidRPr="00C4782F">
          <w:rPr>
            <w:rStyle w:val="CPKeyword"/>
          </w:rPr>
          <w:t>return</w:t>
        </w:r>
        <w:r>
          <w:t xml:space="preserve"> </w:t>
        </w:r>
        <w:r w:rsidRPr="00C4782F">
          <w:t>task;</w:t>
        </w:r>
      </w:ins>
    </w:p>
    <w:p w14:paraId="672B5DC3" w14:textId="77777777" w:rsidR="00CD285A" w:rsidRPr="00C4782F" w:rsidRDefault="00CD285A" w:rsidP="00CD285A">
      <w:pPr>
        <w:pStyle w:val="CDT"/>
        <w:rPr>
          <w:ins w:id="2459" w:author="Mark Michaelis" w:date="2019-11-01T17:32:00Z"/>
        </w:rPr>
      </w:pPr>
      <w:ins w:id="2460" w:author="Mark Michaelis" w:date="2019-11-01T17:32:00Z">
        <w:r>
          <w:t xml:space="preserve">  </w:t>
        </w:r>
        <w:r w:rsidRPr="00C4782F">
          <w:t>}</w:t>
        </w:r>
      </w:ins>
    </w:p>
    <w:p w14:paraId="05B8F0F6" w14:textId="3D162407" w:rsidR="00CD285A" w:rsidRDefault="00CD285A" w:rsidP="00CD285A">
      <w:pPr>
        <w:pStyle w:val="CDT"/>
        <w:rPr>
          <w:ins w:id="2461" w:author="Mark Michaelis" w:date="2020-04-10T17:32:00Z"/>
        </w:rPr>
      </w:pPr>
    </w:p>
    <w:p w14:paraId="286528BE" w14:textId="77777777" w:rsidR="00914694" w:rsidRPr="00C4782F" w:rsidRDefault="00914694" w:rsidP="00914694">
      <w:pPr>
        <w:pStyle w:val="CDT"/>
        <w:rPr>
          <w:ins w:id="2462" w:author="Mark Michaelis" w:date="2020-04-10T17:32:00Z"/>
        </w:rPr>
      </w:pPr>
      <w:ins w:id="2463" w:author="Mark Michaelis" w:date="2020-04-10T17:32:00Z">
        <w:r>
          <w:t xml:space="preserve">  </w:t>
        </w:r>
        <w:r w:rsidRPr="00C4782F">
          <w:rPr>
            <w:rStyle w:val="CPKeyword"/>
          </w:rPr>
          <w:t>static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public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string</w:t>
        </w:r>
        <w:r>
          <w:t xml:space="preserve"> </w:t>
        </w:r>
        <w:r w:rsidRPr="00C4782F">
          <w:t>FormatBytes(</w:t>
        </w:r>
        <w:r w:rsidRPr="00C4782F">
          <w:rPr>
            <w:rStyle w:val="CPKeyword"/>
          </w:rPr>
          <w:t>long</w:t>
        </w:r>
        <w:r>
          <w:t xml:space="preserve"> </w:t>
        </w:r>
        <w:r w:rsidRPr="00C4782F">
          <w:t>bytes)</w:t>
        </w:r>
      </w:ins>
    </w:p>
    <w:p w14:paraId="4BD8D3F8" w14:textId="77777777" w:rsidR="00914694" w:rsidRPr="00C4782F" w:rsidRDefault="00914694" w:rsidP="00914694">
      <w:pPr>
        <w:pStyle w:val="CDT"/>
        <w:rPr>
          <w:ins w:id="2464" w:author="Mark Michaelis" w:date="2020-04-10T17:32:00Z"/>
        </w:rPr>
      </w:pPr>
      <w:ins w:id="2465" w:author="Mark Michaelis" w:date="2020-04-10T17:32:00Z">
        <w:r>
          <w:t xml:space="preserve">  </w:t>
        </w:r>
        <w:r w:rsidRPr="00C4782F">
          <w:t>{</w:t>
        </w:r>
      </w:ins>
    </w:p>
    <w:p w14:paraId="5848ADDB" w14:textId="77777777" w:rsidR="00914694" w:rsidRPr="00C4782F" w:rsidRDefault="00914694" w:rsidP="00914694">
      <w:pPr>
        <w:pStyle w:val="CDT"/>
        <w:rPr>
          <w:ins w:id="2466" w:author="Mark Michaelis" w:date="2020-04-10T17:32:00Z"/>
        </w:rPr>
      </w:pPr>
      <w:ins w:id="2467" w:author="Mark Michaelis" w:date="2020-04-10T17:32:00Z">
        <w:r>
          <w:t xml:space="preserve">      </w:t>
        </w:r>
        <w:r w:rsidRPr="00C4782F">
          <w:rPr>
            <w:rStyle w:val="CPKeyword"/>
          </w:rPr>
          <w:t>string</w:t>
        </w:r>
        <w:r w:rsidRPr="00C4782F">
          <w:t>[]</w:t>
        </w:r>
        <w:r>
          <w:t xml:space="preserve"> </w:t>
        </w:r>
        <w:r w:rsidRPr="00C4782F">
          <w:t>magnitudes</w:t>
        </w:r>
        <w:r>
          <w:t xml:space="preserve"> </w:t>
        </w:r>
        <w:r w:rsidRPr="00C4782F">
          <w:t>=</w:t>
        </w:r>
      </w:ins>
    </w:p>
    <w:p w14:paraId="77427F73" w14:textId="77777777" w:rsidR="00914694" w:rsidRPr="00C4782F" w:rsidRDefault="00914694" w:rsidP="00914694">
      <w:pPr>
        <w:pStyle w:val="CDT"/>
        <w:rPr>
          <w:ins w:id="2468" w:author="Mark Michaelis" w:date="2020-04-10T17:32:00Z"/>
        </w:rPr>
      </w:pPr>
      <w:ins w:id="2469" w:author="Mark Michaelis" w:date="2020-04-10T17:32:00Z">
        <w:r>
          <w:t xml:space="preserve">          </w:t>
        </w:r>
        <w:r w:rsidRPr="00C4782F">
          <w:rPr>
            <w:rStyle w:val="CPKeyword"/>
          </w:rPr>
          <w:t>new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string</w:t>
        </w:r>
        <w:r w:rsidRPr="00C4782F">
          <w:t>[]</w:t>
        </w:r>
        <w:r>
          <w:t xml:space="preserve"> </w:t>
        </w:r>
        <w:r w:rsidRPr="00C4782F">
          <w:t>{</w:t>
        </w:r>
        <w:r>
          <w:t xml:space="preserve"> </w:t>
        </w:r>
        <w:r w:rsidRPr="00C4782F">
          <w:rPr>
            <w:rStyle w:val="Maroon"/>
          </w:rPr>
          <w:t>"GB"</w:t>
        </w:r>
        <w:r w:rsidRPr="00C4782F">
          <w:t>,</w:t>
        </w:r>
        <w:r>
          <w:t xml:space="preserve"> </w:t>
        </w:r>
        <w:r w:rsidRPr="00C4782F">
          <w:rPr>
            <w:rStyle w:val="Maroon"/>
          </w:rPr>
          <w:t>"MB"</w:t>
        </w:r>
        <w:r w:rsidRPr="00C4782F">
          <w:t>,</w:t>
        </w:r>
        <w:r>
          <w:t xml:space="preserve"> </w:t>
        </w:r>
        <w:r w:rsidRPr="00C4782F">
          <w:rPr>
            <w:rStyle w:val="Maroon"/>
          </w:rPr>
          <w:t>"KB"</w:t>
        </w:r>
        <w:r w:rsidRPr="00C4782F">
          <w:t>,</w:t>
        </w:r>
        <w:r>
          <w:t xml:space="preserve"> </w:t>
        </w:r>
        <w:r w:rsidRPr="00C4782F">
          <w:rPr>
            <w:rStyle w:val="Maroon"/>
          </w:rPr>
          <w:t>"Bytes"</w:t>
        </w:r>
        <w:r>
          <w:t xml:space="preserve"> </w:t>
        </w:r>
        <w:r w:rsidRPr="00C4782F">
          <w:t>};</w:t>
        </w:r>
      </w:ins>
    </w:p>
    <w:p w14:paraId="4D205743" w14:textId="77777777" w:rsidR="00914694" w:rsidRDefault="00914694" w:rsidP="00914694">
      <w:pPr>
        <w:pStyle w:val="CDT"/>
        <w:rPr>
          <w:ins w:id="2470" w:author="Mark Michaelis" w:date="2020-04-10T17:32:00Z"/>
        </w:rPr>
      </w:pPr>
      <w:ins w:id="2471" w:author="Mark Michaelis" w:date="2020-04-10T17:32:00Z">
        <w:r>
          <w:t xml:space="preserve">      </w:t>
        </w:r>
        <w:r w:rsidRPr="00C4782F">
          <w:rPr>
            <w:rStyle w:val="CPKeyword"/>
          </w:rPr>
          <w:t>long</w:t>
        </w:r>
        <w:r>
          <w:t xml:space="preserve"> </w:t>
        </w:r>
        <w:r w:rsidRPr="00C4782F">
          <w:t>max</w:t>
        </w:r>
        <w:r>
          <w:t xml:space="preserve"> </w:t>
        </w:r>
        <w:r w:rsidRPr="00C4782F">
          <w:t>=</w:t>
        </w:r>
      </w:ins>
    </w:p>
    <w:p w14:paraId="6CC0822C" w14:textId="77777777" w:rsidR="00914694" w:rsidRPr="00C4782F" w:rsidRDefault="00914694" w:rsidP="00914694">
      <w:pPr>
        <w:pStyle w:val="CDT"/>
        <w:rPr>
          <w:ins w:id="2472" w:author="Mark Michaelis" w:date="2020-04-10T17:32:00Z"/>
        </w:rPr>
      </w:pPr>
      <w:ins w:id="2473" w:author="Mark Michaelis" w:date="2020-04-10T17:32:00Z">
        <w:r>
          <w:t xml:space="preserve">          </w:t>
        </w:r>
        <w:r w:rsidRPr="00C4782F">
          <w:t>(</w:t>
        </w:r>
        <w:r w:rsidRPr="00C4782F">
          <w:rPr>
            <w:rStyle w:val="CPKeyword"/>
          </w:rPr>
          <w:t>long</w:t>
        </w:r>
        <w:r w:rsidRPr="00C4782F">
          <w:t>)Math.Pow(1024,</w:t>
        </w:r>
        <w:r>
          <w:t xml:space="preserve"> </w:t>
        </w:r>
        <w:r w:rsidRPr="00C4782F">
          <w:t>magnitudes.Length);</w:t>
        </w:r>
      </w:ins>
    </w:p>
    <w:p w14:paraId="304ED436" w14:textId="77777777" w:rsidR="00914694" w:rsidRPr="00C4782F" w:rsidRDefault="00914694" w:rsidP="00914694">
      <w:pPr>
        <w:pStyle w:val="CDT"/>
        <w:rPr>
          <w:ins w:id="2474" w:author="Mark Michaelis" w:date="2020-04-10T17:32:00Z"/>
        </w:rPr>
      </w:pPr>
    </w:p>
    <w:p w14:paraId="5B2FE9C4" w14:textId="77777777" w:rsidR="00914694" w:rsidRPr="00C4782F" w:rsidRDefault="00914694" w:rsidP="00914694">
      <w:pPr>
        <w:pStyle w:val="CDT"/>
        <w:rPr>
          <w:ins w:id="2475" w:author="Mark Michaelis" w:date="2020-04-10T17:32:00Z"/>
        </w:rPr>
      </w:pPr>
      <w:ins w:id="2476" w:author="Mark Michaelis" w:date="2020-04-10T17:32:00Z">
        <w:r>
          <w:t xml:space="preserve">      </w:t>
        </w:r>
        <w:r w:rsidRPr="00C4782F">
          <w:rPr>
            <w:rStyle w:val="CPKeyword"/>
          </w:rPr>
          <w:t>return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string</w:t>
        </w:r>
        <w:r w:rsidRPr="00C4782F">
          <w:t>.Format(</w:t>
        </w:r>
        <w:r w:rsidRPr="00C4782F">
          <w:rPr>
            <w:rStyle w:val="Maroon"/>
          </w:rPr>
          <w:t>"{1:##.##}</w:t>
        </w:r>
        <w:r>
          <w:rPr>
            <w:rStyle w:val="Maroon"/>
          </w:rPr>
          <w:t xml:space="preserve"> </w:t>
        </w:r>
        <w:r w:rsidRPr="00C4782F">
          <w:rPr>
            <w:rStyle w:val="Maroon"/>
          </w:rPr>
          <w:t>{0}"</w:t>
        </w:r>
        <w:r w:rsidRPr="00C4782F">
          <w:t>,</w:t>
        </w:r>
      </w:ins>
    </w:p>
    <w:p w14:paraId="5827EF59" w14:textId="77777777" w:rsidR="00914694" w:rsidRPr="00C4782F" w:rsidRDefault="00914694" w:rsidP="00914694">
      <w:pPr>
        <w:pStyle w:val="CDT"/>
        <w:rPr>
          <w:ins w:id="2477" w:author="Mark Michaelis" w:date="2020-04-10T17:32:00Z"/>
        </w:rPr>
      </w:pPr>
      <w:ins w:id="2478" w:author="Mark Michaelis" w:date="2020-04-10T17:32:00Z">
        <w:r>
          <w:t xml:space="preserve">          </w:t>
        </w:r>
        <w:r w:rsidRPr="00C4782F">
          <w:t>magnitudes.FirstOrDefault(</w:t>
        </w:r>
      </w:ins>
    </w:p>
    <w:p w14:paraId="0F161FCC" w14:textId="77777777" w:rsidR="00914694" w:rsidRDefault="00914694" w:rsidP="00914694">
      <w:pPr>
        <w:pStyle w:val="CDT"/>
        <w:rPr>
          <w:ins w:id="2479" w:author="Mark Michaelis" w:date="2020-04-10T17:32:00Z"/>
        </w:rPr>
      </w:pPr>
      <w:ins w:id="2480" w:author="Mark Michaelis" w:date="2020-04-10T17:32:00Z">
        <w:r>
          <w:t xml:space="preserve">              </w:t>
        </w:r>
        <w:r w:rsidRPr="00C4782F">
          <w:t>magnitude</w:t>
        </w:r>
        <w:r>
          <w:t xml:space="preserve"> </w:t>
        </w:r>
        <w:r w:rsidRPr="00C4782F">
          <w:t>=&gt;</w:t>
        </w:r>
      </w:ins>
    </w:p>
    <w:p w14:paraId="5ECE8F41" w14:textId="77777777" w:rsidR="00914694" w:rsidRPr="00C4782F" w:rsidRDefault="00914694" w:rsidP="00914694">
      <w:pPr>
        <w:pStyle w:val="CDT"/>
        <w:rPr>
          <w:ins w:id="2481" w:author="Mark Michaelis" w:date="2020-04-10T17:32:00Z"/>
        </w:rPr>
      </w:pPr>
      <w:ins w:id="2482" w:author="Mark Michaelis" w:date="2020-04-10T17:32:00Z">
        <w:r>
          <w:t xml:space="preserve">                  </w:t>
        </w:r>
        <w:r w:rsidRPr="00C4782F">
          <w:t>bytes</w:t>
        </w:r>
        <w:r>
          <w:t xml:space="preserve"> </w:t>
        </w:r>
        <w:r w:rsidRPr="00C4782F">
          <w:t>&gt;</w:t>
        </w:r>
        <w:r>
          <w:t xml:space="preserve"> </w:t>
        </w:r>
        <w:r w:rsidRPr="00C4782F">
          <w:t>(max</w:t>
        </w:r>
        <w:r>
          <w:t xml:space="preserve"> </w:t>
        </w:r>
        <w:r w:rsidRPr="00C4782F">
          <w:t>/=</w:t>
        </w:r>
        <w:r>
          <w:t xml:space="preserve"> </w:t>
        </w:r>
        <w:r w:rsidRPr="00C4782F">
          <w:t>1024))</w:t>
        </w:r>
        <w:r>
          <w:t xml:space="preserve"> </w:t>
        </w:r>
        <w:r w:rsidRPr="00C4782F">
          <w:t>??</w:t>
        </w:r>
        <w:r>
          <w:t xml:space="preserve"> </w:t>
        </w:r>
        <w:r w:rsidRPr="00C4782F">
          <w:rPr>
            <w:rStyle w:val="Maroon"/>
          </w:rPr>
          <w:t>"0</w:t>
        </w:r>
        <w:r>
          <w:rPr>
            <w:rStyle w:val="Maroon"/>
          </w:rPr>
          <w:t xml:space="preserve"> </w:t>
        </w:r>
        <w:r w:rsidRPr="00C4782F">
          <w:rPr>
            <w:rStyle w:val="Maroon"/>
          </w:rPr>
          <w:t>Bytes"</w:t>
        </w:r>
        <w:r w:rsidRPr="00C4782F">
          <w:t>,</w:t>
        </w:r>
      </w:ins>
    </w:p>
    <w:p w14:paraId="355A88A8" w14:textId="77777777" w:rsidR="00914694" w:rsidRPr="00C4782F" w:rsidRDefault="00914694" w:rsidP="00914694">
      <w:pPr>
        <w:pStyle w:val="CDT"/>
        <w:rPr>
          <w:ins w:id="2483" w:author="Mark Michaelis" w:date="2020-04-10T17:32:00Z"/>
        </w:rPr>
      </w:pPr>
      <w:ins w:id="2484" w:author="Mark Michaelis" w:date="2020-04-10T17:32:00Z">
        <w:r>
          <w:t xml:space="preserve">              </w:t>
        </w:r>
        <w:r w:rsidRPr="00C4782F">
          <w:t>(decimal)bytes</w:t>
        </w:r>
        <w:r>
          <w:t xml:space="preserve"> </w:t>
        </w:r>
        <w:r w:rsidRPr="00C4782F">
          <w:t>/</w:t>
        </w:r>
        <w:r>
          <w:t xml:space="preserve"> </w:t>
        </w:r>
        <w:r w:rsidRPr="00C4782F">
          <w:t>(decimal)max);</w:t>
        </w:r>
      </w:ins>
    </w:p>
    <w:p w14:paraId="6D3958EA" w14:textId="77777777" w:rsidR="00914694" w:rsidRPr="00C4782F" w:rsidRDefault="00914694" w:rsidP="00914694">
      <w:pPr>
        <w:pStyle w:val="CDT"/>
        <w:rPr>
          <w:ins w:id="2485" w:author="Mark Michaelis" w:date="2020-04-10T17:32:00Z"/>
        </w:rPr>
      </w:pPr>
      <w:ins w:id="2486" w:author="Mark Michaelis" w:date="2020-04-10T17:32:00Z">
        <w:r>
          <w:t xml:space="preserve">  </w:t>
        </w:r>
        <w:r w:rsidRPr="00C4782F">
          <w:t>}</w:t>
        </w:r>
      </w:ins>
    </w:p>
    <w:p w14:paraId="1570EDF2" w14:textId="77777777" w:rsidR="00914694" w:rsidRPr="00C4782F" w:rsidRDefault="00914694" w:rsidP="00CD285A">
      <w:pPr>
        <w:pStyle w:val="CDT"/>
        <w:rPr>
          <w:ins w:id="2487" w:author="Mark Michaelis" w:date="2019-11-01T17:32:00Z"/>
        </w:rPr>
      </w:pPr>
    </w:p>
    <w:p w14:paraId="2300CF28" w14:textId="77777777" w:rsidR="00CD285A" w:rsidRPr="00C4782F" w:rsidRDefault="00CD285A" w:rsidP="00CD285A">
      <w:pPr>
        <w:pStyle w:val="CDT"/>
        <w:rPr>
          <w:ins w:id="2488" w:author="Mark Michaelis" w:date="2019-11-01T17:32:00Z"/>
          <w:rStyle w:val="CPKeyword"/>
        </w:rPr>
      </w:pPr>
      <w:ins w:id="2489" w:author="Mark Michaelis" w:date="2019-11-01T17:32:00Z">
        <w:r>
          <w:rPr>
            <w:rStyle w:val="CPKeyword"/>
          </w:rPr>
          <w:t xml:space="preserve">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...</w:t>
        </w:r>
      </w:ins>
    </w:p>
    <w:p w14:paraId="7117F770" w14:textId="77777777" w:rsidR="00CD285A" w:rsidRPr="00C4782F" w:rsidRDefault="00CD285A" w:rsidP="00CD285A">
      <w:pPr>
        <w:pStyle w:val="CDTX"/>
        <w:rPr>
          <w:ins w:id="2490" w:author="Mark Michaelis" w:date="2019-11-01T17:32:00Z"/>
        </w:rPr>
      </w:pPr>
      <w:ins w:id="2491" w:author="Mark Michaelis" w:date="2019-11-01T17:32:00Z">
        <w:r w:rsidRPr="00C4782F">
          <w:t>}</w:t>
        </w:r>
      </w:ins>
    </w:p>
    <w:p w14:paraId="3F7C6F96" w14:textId="7260CCA1" w:rsidR="00CD285A" w:rsidRPr="00C4782F" w:rsidRDefault="00CD285A" w:rsidP="00CD285A">
      <w:pPr>
        <w:pStyle w:val="Body"/>
        <w:rPr>
          <w:ins w:id="2492" w:author="Mark Michaelis" w:date="2019-11-01T17:32:00Z"/>
        </w:rPr>
      </w:pPr>
      <w:ins w:id="2493" w:author="Mark Michaelis" w:date="2019-11-01T17:32:00Z">
        <w:del w:id="2494" w:author="Kevin" w:date="2020-04-04T15:12:00Z">
          <w:r w:rsidRPr="00C4782F" w:rsidDel="00660F46">
            <w:delText>Unlike</w:delText>
          </w:r>
          <w:r w:rsidDel="00660F46">
            <w:delText xml:space="preserve"> Listing 19.13</w:delText>
          </w:r>
          <w:r w:rsidRPr="00C4782F" w:rsidDel="00660F46">
            <w:delText>,</w:delText>
          </w:r>
          <w:r w:rsidDel="00660F46">
            <w:delText xml:space="preserve"> </w:delText>
          </w:r>
          <w:r w:rsidRPr="00C4782F" w:rsidDel="00660F46">
            <w:delText>w</w:delText>
          </w:r>
        </w:del>
      </w:ins>
      <w:ins w:id="2495" w:author="Kevin" w:date="2020-04-04T15:12:00Z">
        <w:r w:rsidR="00660F46">
          <w:t>W</w:t>
        </w:r>
      </w:ins>
      <w:ins w:id="2496" w:author="Mark Michaelis" w:date="2019-11-01T17:32:00Z">
        <w:r w:rsidRPr="00C4782F">
          <w:t>hen</w:t>
        </w:r>
        <w:r>
          <w:t xml:space="preserve"> Listing </w:t>
        </w:r>
        <w:del w:id="2497" w:author="Kevin" w:date="2020-04-04T15:12:00Z">
          <w:r w:rsidDel="00660F46">
            <w:delText>19.14</w:delText>
          </w:r>
        </w:del>
      </w:ins>
      <w:ins w:id="2498" w:author="Kevin" w:date="2020-04-04T15:12:00Z">
        <w:r w:rsidR="00660F46">
          <w:t>20.3</w:t>
        </w:r>
      </w:ins>
      <w:ins w:id="2499" w:author="Mark Michaelis" w:date="2019-11-01T17:32:00Z">
        <w:r>
          <w:t xml:space="preserve"> </w:t>
        </w:r>
        <w:r w:rsidRPr="00C4782F">
          <w:t>executes</w:t>
        </w:r>
        <w:r>
          <w:t xml:space="preserve">, </w:t>
        </w:r>
        <w:r w:rsidRPr="00C4782F">
          <w:t>it</w:t>
        </w:r>
        <w:r>
          <w:t xml:space="preserve"> </w:t>
        </w:r>
        <w:r w:rsidRPr="00C4782F">
          <w:t>prints</w:t>
        </w:r>
        <w:r>
          <w:t xml:space="preserve"> </w:t>
        </w:r>
        <w:r w:rsidRPr="00C4782F">
          <w:t>periods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console</w:t>
        </w:r>
        <w:r>
          <w:t xml:space="preserve"> </w:t>
        </w:r>
        <w:r w:rsidRPr="00C4782F">
          <w:t>while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lastRenderedPageBreak/>
          <w:t>page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downloading.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result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instead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simply</w:t>
        </w:r>
        <w:r>
          <w:t xml:space="preserve"> </w:t>
        </w:r>
        <w:r w:rsidRPr="00C4782F">
          <w:t>printing</w:t>
        </w:r>
        <w:r>
          <w:t xml:space="preserve"> </w:t>
        </w:r>
        <w:r w:rsidRPr="00C4782F">
          <w:t>four</w:t>
        </w:r>
        <w:r>
          <w:t xml:space="preserve"> </w:t>
        </w:r>
        <w:r w:rsidRPr="00C4782F">
          <w:t>periods</w:t>
        </w:r>
        <w:r>
          <w:t xml:space="preserve"> </w:t>
        </w:r>
        <w:r w:rsidRPr="00C4782F">
          <w:t>(</w:t>
        </w:r>
        <w:r w:rsidRPr="00437542">
          <w:rPr>
            <w:rStyle w:val="C1"/>
          </w:rPr>
          <w:t>....</w:t>
        </w:r>
        <w:r w:rsidRPr="00C4782F">
          <w:t>)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console,</w:t>
        </w:r>
        <w:r>
          <w:t xml:space="preserve"> Listing </w:t>
        </w:r>
        <w:del w:id="2500" w:author="Kevin" w:date="2020-04-04T15:12:00Z">
          <w:r w:rsidDel="00660F46">
            <w:delText>19.14</w:delText>
          </w:r>
        </w:del>
      </w:ins>
      <w:ins w:id="2501" w:author="Kevin" w:date="2020-04-04T15:12:00Z">
        <w:r w:rsidR="00660F46">
          <w:t>20.3</w:t>
        </w:r>
      </w:ins>
      <w:ins w:id="2502" w:author="Mark Michaelis" w:date="2019-11-01T17:32:00Z">
        <w:r>
          <w:t xml:space="preserve"> </w:t>
        </w:r>
        <w:r w:rsidRPr="00C4782F">
          <w:t>is</w:t>
        </w:r>
        <w:r>
          <w:t xml:space="preserve"> </w:t>
        </w:r>
        <w:r w:rsidRPr="00C4782F">
          <w:t>able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continuously</w:t>
        </w:r>
        <w:r>
          <w:t xml:space="preserve"> </w:t>
        </w:r>
        <w:r w:rsidRPr="00C4782F">
          <w:t>print</w:t>
        </w:r>
        <w:r>
          <w:t xml:space="preserve"> </w:t>
        </w:r>
        <w:r w:rsidRPr="00C4782F">
          <w:t>periods</w:t>
        </w:r>
        <w:r>
          <w:t xml:space="preserve"> </w:t>
        </w:r>
        <w:r w:rsidRPr="00C4782F">
          <w:t>for</w:t>
        </w:r>
        <w:r>
          <w:t xml:space="preserve"> </w:t>
        </w:r>
        <w:r w:rsidRPr="00C4782F">
          <w:t>as</w:t>
        </w:r>
        <w:r>
          <w:t xml:space="preserve"> </w:t>
        </w:r>
        <w:r w:rsidRPr="00C4782F">
          <w:t>long</w:t>
        </w:r>
        <w:r>
          <w:t xml:space="preserve"> </w:t>
        </w:r>
        <w:r w:rsidRPr="00C4782F">
          <w:t>as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takes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download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file,</w:t>
        </w:r>
        <w:r>
          <w:t xml:space="preserve"> </w:t>
        </w:r>
        <w:r w:rsidRPr="00C4782F">
          <w:t>read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from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stream,</w:t>
        </w:r>
        <w:r>
          <w:t xml:space="preserve"> </w:t>
        </w:r>
        <w:r w:rsidRPr="00C4782F">
          <w:t>and</w:t>
        </w:r>
        <w:r>
          <w:t xml:space="preserve"> </w:t>
        </w:r>
        <w:r w:rsidRPr="00C4782F">
          <w:t>determine</w:t>
        </w:r>
        <w:r>
          <w:t xml:space="preserve"> </w:t>
        </w:r>
        <w:r w:rsidRPr="00C4782F">
          <w:t>its</w:t>
        </w:r>
        <w:r>
          <w:t xml:space="preserve"> </w:t>
        </w:r>
        <w:r w:rsidRPr="00C4782F">
          <w:t>size.</w:t>
        </w:r>
      </w:ins>
    </w:p>
    <w:p w14:paraId="23D1968D" w14:textId="77777777" w:rsidR="00CD285A" w:rsidRDefault="00CD285A" w:rsidP="00CD285A">
      <w:pPr>
        <w:pStyle w:val="Body"/>
        <w:rPr>
          <w:ins w:id="2503" w:author="Mark Michaelis" w:date="2019-11-01T17:32:00Z"/>
        </w:rPr>
      </w:pPr>
      <w:ins w:id="2504" w:author="Mark Michaelis" w:date="2019-11-01T17:32:00Z">
        <w:r w:rsidRPr="00C4782F">
          <w:t>Unfortunately,</w:t>
        </w:r>
        <w:r>
          <w:t xml:space="preserve"> this </w:t>
        </w:r>
        <w:r w:rsidRPr="00C4782F">
          <w:t>asynchrony</w:t>
        </w:r>
        <w:r>
          <w:t xml:space="preserve"> </w:t>
        </w:r>
        <w:r w:rsidRPr="00C4782F">
          <w:t>comes</w:t>
        </w:r>
        <w:r>
          <w:t xml:space="preserve"> </w:t>
        </w:r>
        <w:r w:rsidRPr="00C4782F">
          <w:t>at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cost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complexity.</w:t>
        </w:r>
        <w:r>
          <w:t xml:space="preserve"> </w:t>
        </w:r>
        <w:r w:rsidRPr="00C4782F">
          <w:t>Interspersed</w:t>
        </w:r>
        <w:r>
          <w:t xml:space="preserve"> </w:t>
        </w:r>
        <w:r w:rsidRPr="00C4782F">
          <w:t>throughout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code</w:t>
        </w:r>
        <w:r>
          <w:t xml:space="preserve"> is </w:t>
        </w:r>
        <w:r w:rsidRPr="00C4782F">
          <w:t>TPL-related</w:t>
        </w:r>
        <w:r>
          <w:t xml:space="preserve"> </w:t>
        </w:r>
        <w:r w:rsidRPr="00C4782F">
          <w:t>code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interrupts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flow.</w:t>
        </w:r>
        <w:r>
          <w:t xml:space="preserve"> </w:t>
        </w:r>
        <w:r w:rsidRPr="00C4782F">
          <w:t>Rather</w:t>
        </w:r>
        <w:r>
          <w:t xml:space="preserve"> </w:t>
        </w:r>
        <w:r w:rsidRPr="00C4782F">
          <w:t>than</w:t>
        </w:r>
        <w:r>
          <w:t xml:space="preserve"> </w:t>
        </w:r>
        <w:r w:rsidRPr="00C4782F">
          <w:t>simply</w:t>
        </w:r>
        <w:r>
          <w:t xml:space="preserve"> </w:t>
        </w:r>
        <w:r w:rsidRPr="00C4782F">
          <w:t>following</w:t>
        </w:r>
        <w:r>
          <w:t xml:space="preserve"> </w:t>
        </w:r>
        <w:r w:rsidRPr="00C4782F">
          <w:t>the</w:t>
        </w:r>
        <w:r>
          <w:t xml:space="preserve"> </w:t>
        </w:r>
        <w:proofErr w:type="spellStart"/>
        <w:r w:rsidRPr="00B25458">
          <w:rPr>
            <w:rStyle w:val="C1"/>
          </w:rPr>
          <w:t>WebRequest.GetResponseAsync</w:t>
        </w:r>
        <w:proofErr w:type="spellEnd"/>
        <w:r w:rsidRPr="00B25458">
          <w:rPr>
            <w:rStyle w:val="C1"/>
          </w:rPr>
          <w:t>()</w:t>
        </w:r>
        <w:r>
          <w:t xml:space="preserve"> </w:t>
        </w:r>
        <w:r w:rsidRPr="00C4782F">
          <w:t>call</w:t>
        </w:r>
        <w:r>
          <w:t xml:space="preserve"> </w:t>
        </w:r>
        <w:r w:rsidRPr="00C4782F">
          <w:t>with</w:t>
        </w:r>
        <w:r>
          <w:t xml:space="preserve"> steps to </w:t>
        </w:r>
        <w:r w:rsidRPr="00C4782F">
          <w:t>retriev</w:t>
        </w:r>
        <w:r>
          <w:t xml:space="preserve">e </w:t>
        </w:r>
        <w:r w:rsidRPr="00C4782F">
          <w:t>the</w:t>
        </w:r>
        <w:r>
          <w:t xml:space="preserve"> </w:t>
        </w:r>
        <w:proofErr w:type="spellStart"/>
        <w:r w:rsidRPr="00B25458">
          <w:rPr>
            <w:rStyle w:val="C1"/>
          </w:rPr>
          <w:t>StreamReader</w:t>
        </w:r>
        <w:proofErr w:type="spellEnd"/>
        <w:r>
          <w:t xml:space="preserve"> </w:t>
        </w:r>
        <w:r w:rsidRPr="00C4782F">
          <w:t>and</w:t>
        </w:r>
        <w:r>
          <w:t xml:space="preserve"> </w:t>
        </w:r>
        <w:r w:rsidRPr="00C4782F">
          <w:t>call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ReadToEndAsync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 w:rsidRPr="00C4782F">
          <w:t>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code</w:t>
        </w:r>
        <w:r>
          <w:t xml:space="preserve"> </w:t>
        </w:r>
        <w:r w:rsidRPr="00C4782F">
          <w:t>requires</w:t>
        </w:r>
        <w:r>
          <w:t xml:space="preserve"> </w:t>
        </w:r>
        <w:proofErr w:type="spell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()</w:t>
        </w:r>
        <w:r>
          <w:t xml:space="preserve"> </w:t>
        </w:r>
        <w:r w:rsidRPr="00C4782F">
          <w:t>statements.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first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statement</w:t>
        </w:r>
        <w:r>
          <w:t xml:space="preserve"> </w:t>
        </w:r>
        <w:r w:rsidRPr="00C4782F">
          <w:t>identifies</w:t>
        </w:r>
        <w:r>
          <w:t xml:space="preserve"> </w:t>
        </w:r>
        <w:r w:rsidRPr="00C4782F">
          <w:t>what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execute</w:t>
        </w:r>
        <w:r>
          <w:t xml:space="preserve"> </w:t>
        </w:r>
        <w:r w:rsidRPr="00C4782F">
          <w:t>after</w:t>
        </w:r>
        <w:r>
          <w:t xml:space="preserve"> </w:t>
        </w:r>
        <w:r w:rsidRPr="00C4782F">
          <w:t>the</w:t>
        </w:r>
        <w:r>
          <w:t xml:space="preserve"> </w:t>
        </w:r>
        <w:proofErr w:type="spellStart"/>
        <w:r w:rsidRPr="00B25458">
          <w:rPr>
            <w:rStyle w:val="C1"/>
          </w:rPr>
          <w:t>WebRequest.GetResponseAsync</w:t>
        </w:r>
        <w:proofErr w:type="spellEnd"/>
        <w:r w:rsidRPr="00B25458">
          <w:rPr>
            <w:rStyle w:val="C1"/>
          </w:rPr>
          <w:t>()</w:t>
        </w:r>
        <w:r w:rsidRPr="00C4782F">
          <w:t>.</w:t>
        </w:r>
        <w:r>
          <w:t xml:space="preserve"> </w:t>
        </w:r>
        <w:r w:rsidRPr="00C4782F">
          <w:t>Notice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the</w:t>
        </w:r>
        <w:r>
          <w:t xml:space="preserve"> </w:t>
        </w:r>
        <w:r w:rsidRPr="008029B3">
          <w:rPr>
            <w:rStyle w:val="C1"/>
          </w:rPr>
          <w:t>return</w:t>
        </w:r>
        <w:r>
          <w:t xml:space="preserve"> </w:t>
        </w:r>
        <w:r w:rsidRPr="00C4782F">
          <w:t>statement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first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expression</w:t>
        </w:r>
        <w:r>
          <w:t xml:space="preserve"> </w:t>
        </w:r>
        <w:r w:rsidRPr="00C4782F">
          <w:t>returns</w:t>
        </w:r>
        <w:r>
          <w:t xml:space="preserve"> </w:t>
        </w:r>
        <w:proofErr w:type="spellStart"/>
        <w:r w:rsidRPr="00B25458">
          <w:rPr>
            <w:rStyle w:val="C1"/>
          </w:rPr>
          <w:t>StreamReader.ReadToEndAsync</w:t>
        </w:r>
        <w:proofErr w:type="spellEnd"/>
        <w:r w:rsidRPr="00B25458">
          <w:rPr>
            <w:rStyle w:val="C1"/>
          </w:rPr>
          <w:t>()</w:t>
        </w:r>
        <w:r>
          <w:t xml:space="preserve">, </w:t>
        </w:r>
        <w:r w:rsidRPr="00C4782F">
          <w:t>which</w:t>
        </w:r>
        <w:r>
          <w:t xml:space="preserve"> </w:t>
        </w:r>
        <w:r w:rsidRPr="00C4782F">
          <w:t>returns</w:t>
        </w:r>
        <w:r>
          <w:t xml:space="preserve"> </w:t>
        </w:r>
        <w:r w:rsidRPr="00C4782F">
          <w:t>another</w:t>
        </w:r>
        <w:r>
          <w:t xml:space="preserve"> </w:t>
        </w:r>
        <w:r w:rsidRPr="00B25458">
          <w:rPr>
            <w:rStyle w:val="C1"/>
          </w:rPr>
          <w:t>Task</w:t>
        </w:r>
        <w:r>
          <w:t>.</w:t>
        </w:r>
      </w:ins>
    </w:p>
    <w:p w14:paraId="3A895685" w14:textId="77777777" w:rsidR="00CD285A" w:rsidRPr="00C4782F" w:rsidRDefault="00CD285A" w:rsidP="00CD285A">
      <w:pPr>
        <w:pStyle w:val="Body"/>
        <w:rPr>
          <w:ins w:id="2505" w:author="Mark Michaelis" w:date="2019-11-01T17:32:00Z"/>
        </w:rPr>
      </w:pPr>
      <w:ins w:id="2506" w:author="Mark Michaelis" w:date="2019-11-01T17:32:00Z">
        <w:r w:rsidRPr="00C4782F">
          <w:t>Without</w:t>
        </w:r>
        <w:r>
          <w:t xml:space="preserve"> </w:t>
        </w:r>
        <w:r w:rsidRPr="00C4782F">
          <w:t>the</w:t>
        </w:r>
        <w:r>
          <w:t xml:space="preserve"> </w:t>
        </w:r>
        <w:proofErr w:type="gramStart"/>
        <w:r w:rsidRPr="00B25458">
          <w:rPr>
            <w:rStyle w:val="C1"/>
          </w:rPr>
          <w:t>Unwrap(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call,</w:t>
        </w:r>
        <w:r>
          <w:t xml:space="preserve"> </w:t>
        </w:r>
        <w:r w:rsidRPr="00C4782F">
          <w:t>therefore,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antecedent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second</w:t>
        </w:r>
        <w:r>
          <w:t xml:space="preserve"> </w:t>
        </w:r>
        <w:proofErr w:type="spell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()</w:t>
        </w:r>
        <w:r>
          <w:t xml:space="preserve"> </w:t>
        </w:r>
        <w:r w:rsidRPr="00C4782F">
          <w:t>statement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a</w:t>
        </w:r>
        <w:r>
          <w:t xml:space="preserve"> </w:t>
        </w:r>
        <w:r w:rsidRPr="00B25458">
          <w:rPr>
            <w:rStyle w:val="C1"/>
          </w:rPr>
          <w:t>Task&lt;Task&lt;string&gt;&gt;</w:t>
        </w:r>
        <w:r w:rsidRPr="00C4782F">
          <w:t>,</w:t>
        </w:r>
        <w:r>
          <w:t xml:space="preserve"> </w:t>
        </w:r>
        <w:r w:rsidRPr="00C4782F">
          <w:t>which</w:t>
        </w:r>
        <w:r>
          <w:t xml:space="preserve"> </w:t>
        </w:r>
        <w:r w:rsidRPr="00C4782F">
          <w:t>alone</w:t>
        </w:r>
        <w:r>
          <w:t xml:space="preserve"> </w:t>
        </w:r>
        <w:r w:rsidRPr="00C4782F">
          <w:t>indicates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complexity.</w:t>
        </w:r>
        <w:r>
          <w:t xml:space="preserve"> </w:t>
        </w:r>
        <w:r w:rsidRPr="00C4782F">
          <w:t>As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result,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necessary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call</w:t>
        </w:r>
        <w:r>
          <w:t xml:space="preserve"> </w:t>
        </w:r>
        <w:r w:rsidRPr="00B25458">
          <w:rPr>
            <w:rStyle w:val="C1"/>
          </w:rPr>
          <w:t>Result</w:t>
        </w:r>
        <w:r>
          <w:t xml:space="preserve"> </w:t>
        </w:r>
        <w:r w:rsidRPr="00C4782F">
          <w:t>twice—once</w:t>
        </w:r>
        <w:r>
          <w:t xml:space="preserve"> </w:t>
        </w:r>
        <w:r w:rsidRPr="00C4782F">
          <w:t>on</w:t>
        </w:r>
        <w:r>
          <w:t xml:space="preserve"> </w:t>
        </w:r>
        <w:r w:rsidRPr="00C4782F">
          <w:t>the</w:t>
        </w:r>
        <w:r>
          <w:t xml:space="preserve"> </w:t>
        </w:r>
        <w:r w:rsidRPr="00B25458">
          <w:rPr>
            <w:rStyle w:val="C1"/>
          </w:rPr>
          <w:t>antecedent</w:t>
        </w:r>
        <w:r>
          <w:t xml:space="preserve"> </w:t>
        </w:r>
        <w:r w:rsidRPr="00C4782F">
          <w:t>directly</w:t>
        </w:r>
        <w:r>
          <w:t xml:space="preserve"> </w:t>
        </w:r>
        <w:r w:rsidRPr="00C4782F">
          <w:t>and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second</w:t>
        </w:r>
        <w:r>
          <w:t xml:space="preserve"> </w:t>
        </w:r>
        <w:r w:rsidRPr="00C4782F">
          <w:t>time</w:t>
        </w:r>
        <w:r>
          <w:t xml:space="preserve"> </w:t>
        </w:r>
        <w:r w:rsidRPr="00C4782F">
          <w:t>on</w:t>
        </w:r>
        <w:r>
          <w:t xml:space="preserve"> </w:t>
        </w:r>
        <w:r w:rsidRPr="00C4782F">
          <w:t>the</w:t>
        </w:r>
        <w:r>
          <w:t xml:space="preserve"> </w:t>
        </w:r>
        <w:r w:rsidRPr="00B25458">
          <w:rPr>
            <w:rStyle w:val="C1"/>
          </w:rPr>
          <w:t>Task&lt;string&gt;.Result</w:t>
        </w:r>
        <w:r>
          <w:t xml:space="preserve"> </w:t>
        </w:r>
        <w:r w:rsidRPr="00C4782F">
          <w:t>property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antecedent.Result</w:t>
        </w:r>
        <w:proofErr w:type="spellEnd"/>
        <w:proofErr w:type="gramEnd"/>
        <w:r>
          <w:t xml:space="preserve"> </w:t>
        </w:r>
        <w:r w:rsidRPr="00C4782F">
          <w:t>returned,</w:t>
        </w:r>
        <w:r>
          <w:t xml:space="preserve"> with </w:t>
        </w:r>
        <w:r w:rsidRPr="00C4782F">
          <w:t>the</w:t>
        </w:r>
        <w:r>
          <w:t xml:space="preserve"> </w:t>
        </w:r>
        <w:r w:rsidRPr="00C4782F">
          <w:t>latter</w:t>
        </w:r>
        <w:r>
          <w:t xml:space="preserve"> blocking subsequent execution </w:t>
        </w:r>
        <w:r w:rsidRPr="00C4782F">
          <w:t>until</w:t>
        </w:r>
        <w:r>
          <w:t xml:space="preserve"> </w:t>
        </w:r>
        <w:r w:rsidRPr="00C4782F">
          <w:t>the</w:t>
        </w:r>
        <w:r>
          <w:t xml:space="preserve"> </w:t>
        </w:r>
        <w:proofErr w:type="spellStart"/>
        <w:r w:rsidRPr="00B25458">
          <w:rPr>
            <w:rStyle w:val="C1"/>
          </w:rPr>
          <w:t>ReadToEnd</w:t>
        </w:r>
        <w:proofErr w:type="spellEnd"/>
        <w:r w:rsidRPr="00B25458">
          <w:rPr>
            <w:rStyle w:val="C1"/>
          </w:rPr>
          <w:t>()</w:t>
        </w:r>
        <w:r>
          <w:t xml:space="preserve"> </w:t>
        </w:r>
        <w:r w:rsidRPr="00C4782F">
          <w:t>operation</w:t>
        </w:r>
        <w:r>
          <w:t xml:space="preserve"> </w:t>
        </w:r>
        <w:r w:rsidRPr="00C4782F">
          <w:t>completes.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avoid</w:t>
        </w:r>
        <w:r>
          <w:t xml:space="preserve"> </w:t>
        </w:r>
        <w:r w:rsidRPr="00C4782F">
          <w:t>the</w:t>
        </w:r>
        <w:r>
          <w:t xml:space="preserve"> </w:t>
        </w:r>
        <w:r w:rsidRPr="00B25458">
          <w:rPr>
            <w:rStyle w:val="C1"/>
          </w:rPr>
          <w:t>Task&lt;Task&lt;</w:t>
        </w:r>
        <w:proofErr w:type="spellStart"/>
        <w:r w:rsidRPr="00B25458">
          <w:rPr>
            <w:rStyle w:val="C1"/>
          </w:rPr>
          <w:t>TResult</w:t>
        </w:r>
        <w:proofErr w:type="spellEnd"/>
        <w:r w:rsidRPr="00B25458">
          <w:rPr>
            <w:rStyle w:val="C1"/>
          </w:rPr>
          <w:t>&gt;&gt;</w:t>
        </w:r>
        <w:r>
          <w:t xml:space="preserve"> </w:t>
        </w:r>
        <w:r w:rsidRPr="00C4782F">
          <w:t>structure,</w:t>
        </w:r>
        <w:r>
          <w:t xml:space="preserve"> </w:t>
        </w:r>
        <w:r w:rsidRPr="00C4782F">
          <w:t>we</w:t>
        </w:r>
        <w:r>
          <w:t xml:space="preserve"> </w:t>
        </w:r>
        <w:r w:rsidRPr="00C4782F">
          <w:t>preface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call</w:t>
        </w:r>
        <w:r>
          <w:t xml:space="preserve"> </w:t>
        </w:r>
        <w:r w:rsidRPr="00C4782F">
          <w:t>to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with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call</w:t>
        </w:r>
        <w:r>
          <w:t xml:space="preserve"> </w:t>
        </w:r>
        <w:r w:rsidRPr="00C4782F">
          <w:t>to</w:t>
        </w:r>
        <w:r>
          <w:t xml:space="preserve"> </w:t>
        </w:r>
        <w:r w:rsidRPr="00B25458">
          <w:rPr>
            <w:rStyle w:val="C1"/>
          </w:rPr>
          <w:t>Unwrap()</w:t>
        </w:r>
        <w:r w:rsidRPr="00C4782F">
          <w:t>,</w:t>
        </w:r>
        <w:r>
          <w:t xml:space="preserve"> </w:t>
        </w:r>
        <w:r w:rsidRPr="00C4782F">
          <w:t>thereby</w:t>
        </w:r>
        <w:r>
          <w:t xml:space="preserve"> </w:t>
        </w:r>
        <w:r w:rsidRPr="00C4782F">
          <w:t>shedding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outer</w:t>
        </w:r>
        <w:r>
          <w:t xml:space="preserve"> </w:t>
        </w:r>
        <w:r w:rsidRPr="00B25458">
          <w:rPr>
            <w:rStyle w:val="C1"/>
          </w:rPr>
          <w:t>Task</w:t>
        </w:r>
        <w:r>
          <w:t xml:space="preserve"> </w:t>
        </w:r>
        <w:r w:rsidRPr="00C4782F">
          <w:t>and</w:t>
        </w:r>
        <w:r>
          <w:t xml:space="preserve"> </w:t>
        </w:r>
        <w:r w:rsidRPr="00C4782F">
          <w:t>appropriately</w:t>
        </w:r>
        <w:r>
          <w:t xml:space="preserve"> </w:t>
        </w:r>
        <w:r w:rsidRPr="00C4782F">
          <w:t>handling</w:t>
        </w:r>
        <w:r>
          <w:t xml:space="preserve"> </w:t>
        </w:r>
        <w:r w:rsidRPr="00C4782F">
          <w:t>any</w:t>
        </w:r>
        <w:r>
          <w:t xml:space="preserve"> </w:t>
        </w:r>
        <w:r w:rsidRPr="00C4782F">
          <w:t>errors</w:t>
        </w:r>
        <w:r>
          <w:t xml:space="preserve"> </w:t>
        </w:r>
        <w:r w:rsidRPr="00C4782F">
          <w:t>or</w:t>
        </w:r>
        <w:r>
          <w:t xml:space="preserve"> </w:t>
        </w:r>
        <w:r w:rsidRPr="00C4782F">
          <w:t>cancellation</w:t>
        </w:r>
        <w:r>
          <w:t xml:space="preserve"> </w:t>
        </w:r>
        <w:r w:rsidRPr="00C4782F">
          <w:t>requests.</w:t>
        </w:r>
      </w:ins>
    </w:p>
    <w:p w14:paraId="41C9081B" w14:textId="77777777" w:rsidR="00CD285A" w:rsidRPr="00C4782F" w:rsidRDefault="00CD285A" w:rsidP="00CD285A">
      <w:pPr>
        <w:pStyle w:val="Body"/>
        <w:rPr>
          <w:ins w:id="2507" w:author="Mark Michaelis" w:date="2019-11-01T17:32:00Z"/>
        </w:rPr>
      </w:pPr>
      <w:ins w:id="2508" w:author="Mark Michaelis" w:date="2019-11-01T17:32:00Z">
        <w:r w:rsidRPr="00C4782F">
          <w:t>The</w:t>
        </w:r>
        <w:r>
          <w:t xml:space="preserve"> </w:t>
        </w:r>
        <w:r w:rsidRPr="00C4782F">
          <w:t>complexity</w:t>
        </w:r>
        <w:r>
          <w:t xml:space="preserve"> </w:t>
        </w:r>
        <w:r w:rsidRPr="00C4782F">
          <w:t>doesn’t</w:t>
        </w:r>
        <w:r>
          <w:t xml:space="preserve"> </w:t>
        </w:r>
        <w:r w:rsidRPr="00C4782F">
          <w:t>stop</w:t>
        </w:r>
        <w:r>
          <w:t xml:space="preserve"> </w:t>
        </w:r>
        <w:r w:rsidRPr="00C4782F">
          <w:t>with</w:t>
        </w:r>
        <w:r>
          <w:t xml:space="preserve"> </w:t>
        </w:r>
        <w:r w:rsidRPr="00B25458">
          <w:rPr>
            <w:rStyle w:val="C1"/>
          </w:rPr>
          <w:t>Task</w:t>
        </w:r>
        <w:r w:rsidRPr="00C4782F">
          <w:t>s</w:t>
        </w:r>
        <w:r>
          <w:t xml:space="preserve"> </w:t>
        </w:r>
        <w:r w:rsidRPr="00C4782F">
          <w:t>and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 w:rsidRPr="00C4782F">
          <w:t>,</w:t>
        </w:r>
        <w:r>
          <w:t xml:space="preserve"> </w:t>
        </w:r>
        <w:r w:rsidRPr="00C4782F">
          <w:t>however</w:t>
        </w:r>
        <w:r>
          <w:t>: T</w:t>
        </w:r>
        <w:r w:rsidRPr="00C4782F">
          <w:t>he</w:t>
        </w:r>
        <w:r>
          <w:t xml:space="preserve"> </w:t>
        </w:r>
        <w:r w:rsidRPr="00C4782F">
          <w:t>exception</w:t>
        </w:r>
        <w:r>
          <w:t xml:space="preserve"> </w:t>
        </w:r>
        <w:r w:rsidRPr="00C4782F">
          <w:t>handling</w:t>
        </w:r>
        <w:r>
          <w:t xml:space="preserve"> </w:t>
        </w:r>
        <w:r w:rsidRPr="00C4782F">
          <w:t>adds</w:t>
        </w:r>
        <w:r>
          <w:t xml:space="preserve"> </w:t>
        </w:r>
        <w:r w:rsidRPr="00C4782F">
          <w:t>an</w:t>
        </w:r>
        <w:r>
          <w:t xml:space="preserve"> </w:t>
        </w:r>
        <w:r w:rsidRPr="00C4782F">
          <w:t>entirely</w:t>
        </w:r>
        <w:r>
          <w:t xml:space="preserve"> </w:t>
        </w:r>
        <w:r w:rsidRPr="00C4782F">
          <w:t>new</w:t>
        </w:r>
        <w:r>
          <w:t xml:space="preserve"> </w:t>
        </w:r>
        <w:r w:rsidRPr="00C4782F">
          <w:t>dimension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complexity.</w:t>
        </w:r>
        <w:r>
          <w:t xml:space="preserve"> </w:t>
        </w:r>
        <w:r w:rsidRPr="00C4782F">
          <w:t>As</w:t>
        </w:r>
        <w:r>
          <w:t xml:space="preserve"> mentioned </w:t>
        </w:r>
        <w:r w:rsidRPr="00C4782F">
          <w:t>earlier,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TPL</w:t>
        </w:r>
        <w:r>
          <w:t xml:space="preserve"> </w:t>
        </w:r>
        <w:r w:rsidRPr="00C4782F">
          <w:t>generally</w:t>
        </w:r>
        <w:r>
          <w:t xml:space="preserve"> </w:t>
        </w:r>
        <w:r w:rsidRPr="00C4782F">
          <w:t>throws</w:t>
        </w:r>
        <w:r>
          <w:t xml:space="preserve"> </w:t>
        </w:r>
        <w:r w:rsidRPr="00C4782F">
          <w:t>an</w:t>
        </w:r>
        <w:r>
          <w:t xml:space="preserve"> </w:t>
        </w:r>
        <w:proofErr w:type="spellStart"/>
        <w:r w:rsidRPr="00B25458">
          <w:rPr>
            <w:rStyle w:val="C1"/>
          </w:rPr>
          <w:t>AggregateException</w:t>
        </w:r>
        <w:proofErr w:type="spellEnd"/>
        <w:r>
          <w:t xml:space="preserve"> </w:t>
        </w:r>
        <w:r w:rsidRPr="00C4782F">
          <w:t>exception</w:t>
        </w:r>
        <w:r>
          <w:t xml:space="preserve"> </w:t>
        </w:r>
        <w:r w:rsidRPr="00C4782F">
          <w:t>because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possibility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an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operation</w:t>
        </w:r>
        <w:r>
          <w:t xml:space="preserve"> </w:t>
        </w:r>
        <w:r w:rsidRPr="00C4782F">
          <w:t>could</w:t>
        </w:r>
        <w:r>
          <w:t xml:space="preserve"> </w:t>
        </w:r>
        <w:r w:rsidRPr="00C4782F">
          <w:t>encounter</w:t>
        </w:r>
        <w:r>
          <w:t xml:space="preserve"> </w:t>
        </w:r>
        <w:r w:rsidRPr="00C4782F">
          <w:t>multiple</w:t>
        </w:r>
        <w:r>
          <w:t xml:space="preserve"> </w:t>
        </w:r>
        <w:r w:rsidRPr="00C4782F">
          <w:t>exceptions.</w:t>
        </w:r>
        <w:r>
          <w:t xml:space="preserve"> </w:t>
        </w:r>
        <w:r w:rsidRPr="00C4782F">
          <w:t>However,</w:t>
        </w:r>
        <w:r>
          <w:t xml:space="preserve"> </w:t>
        </w:r>
        <w:r w:rsidRPr="00C4782F">
          <w:t>because</w:t>
        </w:r>
        <w:r>
          <w:t xml:space="preserve"> </w:t>
        </w:r>
        <w:r w:rsidRPr="00C4782F">
          <w:t>we</w:t>
        </w:r>
        <w:r>
          <w:t xml:space="preserve"> </w:t>
        </w:r>
        <w:r w:rsidRPr="00C4782F">
          <w:t>are</w:t>
        </w:r>
        <w:r>
          <w:t xml:space="preserve"> </w:t>
        </w:r>
        <w:r w:rsidRPr="00C4782F">
          <w:t>calling</w:t>
        </w:r>
        <w:r>
          <w:t xml:space="preserve"> </w:t>
        </w:r>
        <w:r w:rsidRPr="00C4782F">
          <w:t>the</w:t>
        </w:r>
        <w:r>
          <w:t xml:space="preserve"> </w:t>
        </w:r>
        <w:r w:rsidRPr="00B25458">
          <w:rPr>
            <w:rStyle w:val="C1"/>
          </w:rPr>
          <w:t>Result</w:t>
        </w:r>
        <w:r>
          <w:t xml:space="preserve"> </w:t>
        </w:r>
        <w:r w:rsidRPr="00C4782F">
          <w:t>property</w:t>
        </w:r>
        <w:r>
          <w:t xml:space="preserve"> </w:t>
        </w:r>
        <w:r w:rsidRPr="00C4782F">
          <w:t>from</w:t>
        </w:r>
        <w:r>
          <w:t xml:space="preserve"> </w:t>
        </w:r>
        <w:r w:rsidRPr="00C4782F">
          <w:t>within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blocks,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possible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inside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worker</w:t>
        </w:r>
        <w:r>
          <w:t xml:space="preserve"> </w:t>
        </w:r>
        <w:r w:rsidRPr="00C4782F">
          <w:t>thread</w:t>
        </w:r>
        <w:r>
          <w:t xml:space="preserve"> </w:t>
        </w:r>
        <w:r w:rsidRPr="00C4782F">
          <w:t>we</w:t>
        </w:r>
        <w:r>
          <w:t xml:space="preserve"> </w:t>
        </w:r>
        <w:r w:rsidRPr="00C4782F">
          <w:t>might</w:t>
        </w:r>
        <w:r>
          <w:t xml:space="preserve"> </w:t>
        </w:r>
        <w:r w:rsidRPr="00C4782F">
          <w:t>also</w:t>
        </w:r>
        <w:r>
          <w:t xml:space="preserve"> </w:t>
        </w:r>
        <w:r w:rsidRPr="00C4782F">
          <w:t>throw</w:t>
        </w:r>
        <w:r>
          <w:t xml:space="preserve"> </w:t>
        </w:r>
        <w:r w:rsidRPr="00C4782F">
          <w:t>an</w:t>
        </w:r>
        <w:r>
          <w:t xml:space="preserve"> </w:t>
        </w:r>
        <w:proofErr w:type="spellStart"/>
        <w:r w:rsidRPr="00B25458">
          <w:rPr>
            <w:rStyle w:val="C1"/>
          </w:rPr>
          <w:t>AggregateException</w:t>
        </w:r>
        <w:proofErr w:type="spellEnd"/>
        <w:r w:rsidRPr="00C4782F">
          <w:t>.</w:t>
        </w:r>
      </w:ins>
    </w:p>
    <w:p w14:paraId="5848BAD7" w14:textId="77777777" w:rsidR="00CD285A" w:rsidRPr="00C4782F" w:rsidRDefault="00CD285A" w:rsidP="00CD285A">
      <w:pPr>
        <w:pStyle w:val="Body"/>
        <w:rPr>
          <w:ins w:id="2509" w:author="Mark Michaelis" w:date="2019-11-01T17:32:00Z"/>
        </w:rPr>
      </w:pPr>
      <w:ins w:id="2510" w:author="Mark Michaelis" w:date="2019-11-01T17:32:00Z">
        <w:r w:rsidRPr="00C4782F">
          <w:t>As</w:t>
        </w:r>
        <w:r>
          <w:t xml:space="preserve"> </w:t>
        </w:r>
        <w:r w:rsidRPr="00C4782F">
          <w:t>you</w:t>
        </w:r>
        <w:r>
          <w:t xml:space="preserve"> </w:t>
        </w:r>
        <w:r w:rsidRPr="00C4782F">
          <w:t>learned</w:t>
        </w:r>
        <w:r>
          <w:t xml:space="preserve"> </w:t>
        </w:r>
        <w:r w:rsidRPr="00C4782F">
          <w:t>earlier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chapter,</w:t>
        </w:r>
        <w:r>
          <w:t xml:space="preserve"> </w:t>
        </w:r>
        <w:r w:rsidRPr="00C4782F">
          <w:t>there</w:t>
        </w:r>
        <w:r>
          <w:t xml:space="preserve"> </w:t>
        </w:r>
        <w:r w:rsidRPr="00C4782F">
          <w:t>are</w:t>
        </w:r>
        <w:r>
          <w:t xml:space="preserve"> </w:t>
        </w:r>
        <w:r w:rsidRPr="00C4782F">
          <w:t>multiple</w:t>
        </w:r>
        <w:r>
          <w:t xml:space="preserve"> </w:t>
        </w:r>
        <w:r w:rsidRPr="00C4782F">
          <w:t>ways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handle</w:t>
        </w:r>
        <w:r>
          <w:t xml:space="preserve"> </w:t>
        </w:r>
        <w:r w:rsidRPr="00C4782F">
          <w:t>these</w:t>
        </w:r>
        <w:r>
          <w:t xml:space="preserve"> </w:t>
        </w:r>
        <w:r w:rsidRPr="00C4782F">
          <w:t>exceptions</w:t>
        </w:r>
        <w:r>
          <w:t>:</w:t>
        </w:r>
      </w:ins>
    </w:p>
    <w:p w14:paraId="7934AB6F" w14:textId="77777777" w:rsidR="00CD285A" w:rsidRDefault="00CD285A" w:rsidP="00CD285A">
      <w:pPr>
        <w:pStyle w:val="NL1"/>
        <w:rPr>
          <w:ins w:id="2511" w:author="Mark Michaelis" w:date="2019-11-01T17:32:00Z"/>
        </w:rPr>
      </w:pPr>
      <w:ins w:id="2512" w:author="Mark Michaelis" w:date="2019-11-01T17:32:00Z">
        <w:r>
          <w:t>1.</w:t>
        </w:r>
        <w:r>
          <w:tab/>
          <w:t>We can a</w:t>
        </w:r>
        <w:r w:rsidRPr="00C4782F">
          <w:t>dd</w:t>
        </w:r>
        <w:r>
          <w:t xml:space="preserve"> </w:t>
        </w:r>
        <w:r w:rsidRPr="00C4782F">
          <w:t>continuation</w:t>
        </w:r>
        <w:r>
          <w:t xml:space="preserve"> </w:t>
        </w:r>
        <w:r w:rsidRPr="00C4782F">
          <w:t>tasks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all</w:t>
        </w:r>
        <w:r>
          <w:t xml:space="preserve"> </w:t>
        </w:r>
        <w:r w:rsidRPr="00B25458">
          <w:rPr>
            <w:rStyle w:val="C1"/>
          </w:rPr>
          <w:t>*Async</w:t>
        </w:r>
        <w:r>
          <w:t xml:space="preserve"> </w:t>
        </w:r>
        <w:r w:rsidRPr="00C4782F">
          <w:t>methods</w:t>
        </w:r>
        <w:r>
          <w:t xml:space="preserve"> </w:t>
        </w:r>
        <w:r w:rsidRPr="00C4782F">
          <w:t>that</w:t>
        </w:r>
        <w:r>
          <w:t xml:space="preserve"> </w:t>
        </w:r>
        <w:r w:rsidRPr="00C4782F">
          <w:t>return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lastRenderedPageBreak/>
          <w:t>task</w:t>
        </w:r>
        <w:r>
          <w:t xml:space="preserve"> </w:t>
        </w:r>
        <w:r w:rsidRPr="00C4782F">
          <w:t>along</w:t>
        </w:r>
        <w:r>
          <w:t xml:space="preserve"> </w:t>
        </w:r>
        <w:r w:rsidRPr="00C4782F">
          <w:t>with</w:t>
        </w:r>
        <w:r>
          <w:t xml:space="preserve"> </w:t>
        </w:r>
        <w:r w:rsidRPr="00C4782F">
          <w:t>each</w:t>
        </w:r>
        <w:r>
          <w:t xml:space="preserve">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</w:t>
        </w:r>
        <w:r w:rsidRPr="00C4782F">
          <w:t>method</w:t>
        </w:r>
        <w:r>
          <w:t xml:space="preserve"> </w:t>
        </w:r>
        <w:r w:rsidRPr="00C4782F">
          <w:t>call.</w:t>
        </w:r>
        <w:r>
          <w:t xml:space="preserve"> </w:t>
        </w:r>
        <w:r w:rsidRPr="00C4782F">
          <w:t>However,</w:t>
        </w:r>
        <w:r>
          <w:t xml:space="preserve"> </w:t>
        </w:r>
        <w:r w:rsidRPr="00C4782F">
          <w:t>doing</w:t>
        </w:r>
        <w:r>
          <w:t xml:space="preserve"> </w:t>
        </w:r>
        <w:r w:rsidRPr="00C4782F">
          <w:t>so</w:t>
        </w:r>
        <w:r>
          <w:t xml:space="preserve"> </w:t>
        </w:r>
        <w:r w:rsidRPr="00C4782F">
          <w:t>would</w:t>
        </w:r>
        <w:r>
          <w:t xml:space="preserve"> </w:t>
        </w:r>
        <w:r w:rsidRPr="00C4782F">
          <w:t>prevent</w:t>
        </w:r>
        <w:r>
          <w:t xml:space="preserve"> </w:t>
        </w:r>
        <w:r w:rsidRPr="00C4782F">
          <w:t>us</w:t>
        </w:r>
        <w:r>
          <w:t xml:space="preserve"> </w:t>
        </w:r>
        <w:r w:rsidRPr="00C4782F">
          <w:t>from</w:t>
        </w:r>
        <w:r>
          <w:t xml:space="preserve"> </w:t>
        </w:r>
        <w:r w:rsidRPr="00C4782F">
          <w:t>using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fluid</w:t>
        </w:r>
        <w:r>
          <w:t xml:space="preserve"> </w:t>
        </w:r>
        <w:r w:rsidRPr="00C4782F">
          <w:t>API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which</w:t>
        </w:r>
        <w:r>
          <w:t xml:space="preserve"> the </w:t>
        </w:r>
        <w:proofErr w:type="spellStart"/>
        <w:proofErr w:type="gramStart"/>
        <w:r w:rsidRPr="00B25458">
          <w:rPr>
            <w:rStyle w:val="C1"/>
          </w:rPr>
          <w:t>ContinueWith</w:t>
        </w:r>
        <w:proofErr w:type="spellEnd"/>
        <w:r w:rsidRPr="00B25458">
          <w:rPr>
            <w:rStyle w:val="C1"/>
          </w:rPr>
          <w:t>(</w:t>
        </w:r>
        <w:proofErr w:type="gramEnd"/>
        <w:r w:rsidRPr="00B25458">
          <w:rPr>
            <w:rStyle w:val="C1"/>
          </w:rPr>
          <w:t>)</w:t>
        </w:r>
        <w:r>
          <w:t xml:space="preserve"> statements are </w:t>
        </w:r>
        <w:r w:rsidRPr="00C4782F">
          <w:t>chain</w:t>
        </w:r>
        <w:r>
          <w:t xml:space="preserve">ed </w:t>
        </w:r>
        <w:r w:rsidRPr="00C4782F">
          <w:t>together</w:t>
        </w:r>
        <w:r>
          <w:t xml:space="preserve"> </w:t>
        </w:r>
        <w:r w:rsidRPr="00C4782F">
          <w:t>one</w:t>
        </w:r>
        <w:r>
          <w:t xml:space="preserve"> </w:t>
        </w:r>
        <w:r w:rsidRPr="00C4782F">
          <w:t>after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other.</w:t>
        </w:r>
        <w:r>
          <w:t xml:space="preserve"> </w:t>
        </w:r>
        <w:r w:rsidRPr="00C4782F">
          <w:t>Furthermore,</w:t>
        </w:r>
        <w:r>
          <w:t xml:space="preserve"> </w:t>
        </w:r>
        <w:r w:rsidRPr="00C4782F">
          <w:t>this</w:t>
        </w:r>
        <w:r>
          <w:t xml:space="preserve"> </w:t>
        </w:r>
        <w:r w:rsidRPr="00C4782F">
          <w:t>would</w:t>
        </w:r>
        <w:r>
          <w:t xml:space="preserve"> </w:t>
        </w:r>
        <w:r w:rsidRPr="00C4782F">
          <w:t>force</w:t>
        </w:r>
        <w:r>
          <w:t xml:space="preserve"> </w:t>
        </w:r>
        <w:r w:rsidRPr="00C4782F">
          <w:t>us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deeply</w:t>
        </w:r>
        <w:r>
          <w:t xml:space="preserve"> </w:t>
        </w:r>
        <w:r w:rsidRPr="00C4782F">
          <w:t>embed</w:t>
        </w:r>
        <w:r>
          <w:t xml:space="preserve"> </w:t>
        </w:r>
        <w:r w:rsidRPr="00C4782F">
          <w:t>error</w:t>
        </w:r>
        <w:r>
          <w:t>-</w:t>
        </w:r>
        <w:r w:rsidRPr="00C4782F">
          <w:t>handling</w:t>
        </w:r>
        <w:r>
          <w:t xml:space="preserve"> </w:t>
        </w:r>
        <w:r w:rsidRPr="00C4782F">
          <w:t>logic</w:t>
        </w:r>
        <w:r>
          <w:t xml:space="preserve"> </w:t>
        </w:r>
        <w:r w:rsidRPr="00C4782F">
          <w:t>into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</w:t>
        </w:r>
        <w:r>
          <w:t xml:space="preserve"> </w:t>
        </w:r>
        <w:r w:rsidRPr="00C4782F">
          <w:t>rather</w:t>
        </w:r>
        <w:r>
          <w:t xml:space="preserve"> </w:t>
        </w:r>
        <w:r w:rsidRPr="00C4782F">
          <w:t>than</w:t>
        </w:r>
        <w:r>
          <w:t xml:space="preserve"> </w:t>
        </w:r>
        <w:r w:rsidRPr="00C4782F">
          <w:t>simply</w:t>
        </w:r>
        <w:r>
          <w:t xml:space="preserve"> </w:t>
        </w:r>
        <w:r w:rsidRPr="00C4782F">
          <w:t>relying</w:t>
        </w:r>
        <w:r>
          <w:t xml:space="preserve"> </w:t>
        </w:r>
        <w:r w:rsidRPr="00C4782F">
          <w:t>on</w:t>
        </w:r>
        <w:r>
          <w:t xml:space="preserve"> </w:t>
        </w:r>
        <w:r w:rsidRPr="00C4782F">
          <w:t>exception</w:t>
        </w:r>
        <w:r>
          <w:t xml:space="preserve"> </w:t>
        </w:r>
        <w:r w:rsidRPr="00C4782F">
          <w:t>handling</w:t>
        </w:r>
        <w:r>
          <w:t>.</w:t>
        </w:r>
      </w:ins>
    </w:p>
    <w:p w14:paraId="74A1BFA7" w14:textId="77777777" w:rsidR="00CD285A" w:rsidRPr="00A8176A" w:rsidRDefault="00CD285A" w:rsidP="00CD285A">
      <w:pPr>
        <w:pStyle w:val="NL"/>
        <w:rPr>
          <w:ins w:id="2513" w:author="Mark Michaelis" w:date="2019-11-01T17:32:00Z"/>
        </w:rPr>
      </w:pPr>
      <w:ins w:id="2514" w:author="Mark Michaelis" w:date="2019-11-01T17:32:00Z">
        <w:r>
          <w:t>2.</w:t>
        </w:r>
        <w:r>
          <w:tab/>
          <w:t>We can s</w:t>
        </w:r>
        <w:r w:rsidRPr="00A8176A">
          <w:t>urround</w:t>
        </w:r>
        <w:r>
          <w:t xml:space="preserve"> </w:t>
        </w:r>
        <w:r w:rsidRPr="00A8176A">
          <w:t>each</w:t>
        </w:r>
        <w:r>
          <w:t xml:space="preserve"> </w:t>
        </w:r>
        <w:r w:rsidRPr="00A8176A">
          <w:t>delegate</w:t>
        </w:r>
        <w:r>
          <w:t xml:space="preserve"> </w:t>
        </w:r>
        <w:r w:rsidRPr="00A8176A">
          <w:t>body</w:t>
        </w:r>
        <w:r>
          <w:t xml:space="preserve"> </w:t>
        </w:r>
        <w:r w:rsidRPr="00A8176A">
          <w:t>with</w:t>
        </w:r>
        <w:r>
          <w:t xml:space="preserve"> </w:t>
        </w:r>
        <w:r w:rsidRPr="00A8176A">
          <w:t>a</w:t>
        </w:r>
        <w:r>
          <w:t xml:space="preserve"> </w:t>
        </w:r>
        <w:r w:rsidRPr="00A8176A">
          <w:t>try/catch</w:t>
        </w:r>
        <w:r>
          <w:t xml:space="preserve"> block </w:t>
        </w:r>
        <w:r w:rsidRPr="00A8176A">
          <w:t>so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no</w:t>
        </w:r>
        <w:r>
          <w:t xml:space="preserve"> </w:t>
        </w:r>
        <w:r w:rsidRPr="00A8176A">
          <w:t>exceptions</w:t>
        </w:r>
        <w:r>
          <w:t xml:space="preserve"> </w:t>
        </w:r>
        <w:r w:rsidRPr="00A8176A">
          <w:t>go</w:t>
        </w:r>
        <w:r>
          <w:t xml:space="preserve"> </w:t>
        </w:r>
        <w:r w:rsidRPr="00A8176A">
          <w:t>unhandled</w:t>
        </w:r>
        <w:r>
          <w:t xml:space="preserve"> </w:t>
        </w:r>
        <w:r w:rsidRPr="00A8176A">
          <w:t>from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task.</w:t>
        </w:r>
        <w:r>
          <w:t xml:space="preserve"> </w:t>
        </w:r>
        <w:r w:rsidRPr="00A8176A">
          <w:t>Unfortunately,</w:t>
        </w:r>
        <w:r>
          <w:t xml:space="preserve"> </w:t>
        </w:r>
        <w:r w:rsidRPr="00A8176A">
          <w:t>this</w:t>
        </w:r>
        <w:r>
          <w:t xml:space="preserve"> </w:t>
        </w:r>
        <w:r w:rsidRPr="00A8176A">
          <w:t>approach</w:t>
        </w:r>
        <w:r>
          <w:t xml:space="preserve"> </w:t>
        </w:r>
        <w:r w:rsidRPr="00A8176A">
          <w:t>is</w:t>
        </w:r>
        <w:r>
          <w:t xml:space="preserve"> </w:t>
        </w:r>
        <w:r w:rsidRPr="00A8176A">
          <w:t>less</w:t>
        </w:r>
        <w:r>
          <w:t xml:space="preserve"> </w:t>
        </w:r>
        <w:r w:rsidRPr="00A8176A">
          <w:t>than</w:t>
        </w:r>
        <w:r>
          <w:t xml:space="preserve"> </w:t>
        </w:r>
        <w:r w:rsidRPr="00A8176A">
          <w:t>ideal</w:t>
        </w:r>
        <w:r>
          <w:t xml:space="preserve"> </w:t>
        </w:r>
        <w:r w:rsidRPr="00A8176A">
          <w:t>as</w:t>
        </w:r>
        <w:r>
          <w:t xml:space="preserve"> </w:t>
        </w:r>
        <w:r w:rsidRPr="00A8176A">
          <w:t>well.</w:t>
        </w:r>
        <w:r>
          <w:t xml:space="preserve"> </w:t>
        </w:r>
        <w:r w:rsidRPr="00A8176A">
          <w:t>First,</w:t>
        </w:r>
        <w:r>
          <w:t xml:space="preserve"> </w:t>
        </w:r>
        <w:r w:rsidRPr="00A8176A">
          <w:t>some</w:t>
        </w:r>
        <w:r>
          <w:t xml:space="preserve"> </w:t>
        </w:r>
        <w:r w:rsidRPr="00A8176A">
          <w:t>exceptions</w:t>
        </w:r>
        <w:r>
          <w:t xml:space="preserve"> </w:t>
        </w:r>
        <w:r w:rsidRPr="00A8176A">
          <w:t>(like</w:t>
        </w:r>
        <w:r>
          <w:t xml:space="preserve"> </w:t>
        </w:r>
        <w:r w:rsidRPr="00A8176A">
          <w:t>those</w:t>
        </w:r>
        <w:r>
          <w:t xml:space="preserve"> </w:t>
        </w:r>
        <w:r w:rsidRPr="00A8176A">
          <w:t>triggered</w:t>
        </w:r>
        <w:r>
          <w:t xml:space="preserve"> </w:t>
        </w:r>
        <w:r w:rsidRPr="00A8176A">
          <w:t>when</w:t>
        </w:r>
        <w:r>
          <w:t xml:space="preserve"> </w:t>
        </w:r>
        <w:r w:rsidRPr="00A8176A">
          <w:t>calling</w:t>
        </w:r>
        <w:r>
          <w:t xml:space="preserve"> </w:t>
        </w:r>
        <w:proofErr w:type="spellStart"/>
        <w:proofErr w:type="gramStart"/>
        <w:r w:rsidRPr="00F10FDE">
          <w:rPr>
            <w:rStyle w:val="C1"/>
          </w:rPr>
          <w:t>antecedent.Result</w:t>
        </w:r>
        <w:proofErr w:type="spellEnd"/>
        <w:proofErr w:type="gramEnd"/>
        <w:r w:rsidRPr="00A8176A">
          <w:t>)</w:t>
        </w:r>
        <w:r>
          <w:t xml:space="preserve"> </w:t>
        </w:r>
        <w:r w:rsidRPr="00A8176A">
          <w:t>will</w:t>
        </w:r>
        <w:r>
          <w:t xml:space="preserve"> </w:t>
        </w:r>
        <w:r w:rsidRPr="00A8176A">
          <w:t>throw</w:t>
        </w:r>
        <w:r>
          <w:t xml:space="preserve"> </w:t>
        </w:r>
        <w:r w:rsidRPr="00A8176A">
          <w:t>an</w:t>
        </w:r>
        <w:r>
          <w:t xml:space="preserve"> </w:t>
        </w:r>
        <w:proofErr w:type="spellStart"/>
        <w:r w:rsidRPr="00F10FDE">
          <w:rPr>
            <w:rStyle w:val="C1"/>
          </w:rPr>
          <w:t>AggregateException</w:t>
        </w:r>
        <w:proofErr w:type="spellEnd"/>
        <w:r>
          <w:t xml:space="preserve"> </w:t>
        </w:r>
        <w:r w:rsidRPr="00A8176A">
          <w:t>from</w:t>
        </w:r>
        <w:r>
          <w:t xml:space="preserve"> </w:t>
        </w:r>
        <w:r w:rsidRPr="00A8176A">
          <w:t>which</w:t>
        </w:r>
        <w:r>
          <w:t xml:space="preserve"> </w:t>
        </w:r>
        <w:r w:rsidRPr="00A8176A">
          <w:t>we</w:t>
        </w:r>
        <w:r>
          <w:t xml:space="preserve"> </w:t>
        </w:r>
        <w:r w:rsidRPr="00A8176A">
          <w:t>will</w:t>
        </w:r>
        <w:r>
          <w:t xml:space="preserve"> </w:t>
        </w:r>
        <w:r w:rsidRPr="00A8176A">
          <w:t>need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unwrap</w:t>
        </w:r>
        <w:r>
          <w:t xml:space="preserve"> </w:t>
        </w:r>
        <w:r w:rsidRPr="00A8176A">
          <w:t>the</w:t>
        </w:r>
        <w:r>
          <w:t xml:space="preserve"> </w:t>
        </w:r>
        <w:proofErr w:type="spellStart"/>
        <w:r w:rsidRPr="00F10FDE">
          <w:rPr>
            <w:rStyle w:val="C1"/>
          </w:rPr>
          <w:t>InnerException</w:t>
        </w:r>
        <w:proofErr w:type="spellEnd"/>
        <w:r w:rsidRPr="00A8176A">
          <w:t>(s)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handle</w:t>
        </w:r>
        <w:r>
          <w:t xml:space="preserve"> </w:t>
        </w:r>
        <w:r w:rsidRPr="00A8176A">
          <w:t>them</w:t>
        </w:r>
        <w:r>
          <w:t xml:space="preserve"> </w:t>
        </w:r>
        <w:r w:rsidRPr="00A8176A">
          <w:t>individually.</w:t>
        </w:r>
        <w:r>
          <w:t xml:space="preserve"> Upon </w:t>
        </w:r>
        <w:r w:rsidRPr="00A8176A">
          <w:t>unwrapping</w:t>
        </w:r>
        <w:r>
          <w:t xml:space="preserve"> </w:t>
        </w:r>
        <w:r w:rsidRPr="00A8176A">
          <w:t>them</w:t>
        </w:r>
        <w:r>
          <w:t xml:space="preserve">, </w:t>
        </w:r>
        <w:r w:rsidRPr="00A8176A">
          <w:t>we</w:t>
        </w:r>
        <w:r>
          <w:t xml:space="preserve"> </w:t>
        </w:r>
        <w:r w:rsidRPr="00A8176A">
          <w:t>either</w:t>
        </w:r>
        <w:r>
          <w:t xml:space="preserve"> </w:t>
        </w:r>
        <w:r w:rsidRPr="00A8176A">
          <w:t>rethrow</w:t>
        </w:r>
        <w:r>
          <w:t xml:space="preserve"> </w:t>
        </w:r>
        <w:r w:rsidRPr="00A8176A">
          <w:t>them</w:t>
        </w:r>
        <w:r>
          <w:t xml:space="preserve"> </w:t>
        </w:r>
        <w:proofErr w:type="gramStart"/>
        <w:r w:rsidRPr="00A8176A">
          <w:t>so</w:t>
        </w:r>
        <w:r>
          <w:t xml:space="preserve"> </w:t>
        </w:r>
        <w:r w:rsidRPr="00A8176A">
          <w:t>as</w:t>
        </w:r>
        <w:r>
          <w:t xml:space="preserve"> </w:t>
        </w:r>
        <w:r w:rsidRPr="00A8176A">
          <w:t>to</w:t>
        </w:r>
        <w:proofErr w:type="gramEnd"/>
        <w:r>
          <w:t xml:space="preserve"> </w:t>
        </w:r>
        <w:r w:rsidRPr="00A8176A">
          <w:t>catch</w:t>
        </w:r>
        <w:r>
          <w:t xml:space="preserve"> </w:t>
        </w:r>
        <w:r w:rsidRPr="00A8176A">
          <w:t>a</w:t>
        </w:r>
        <w:r>
          <w:t xml:space="preserve"> </w:t>
        </w:r>
        <w:r w:rsidRPr="00A8176A">
          <w:t>specific</w:t>
        </w:r>
        <w:r>
          <w:t xml:space="preserve"> </w:t>
        </w:r>
        <w:r w:rsidRPr="00A8176A">
          <w:t>type</w:t>
        </w:r>
        <w:r>
          <w:t xml:space="preserve"> </w:t>
        </w:r>
        <w:r w:rsidRPr="00A8176A">
          <w:t>or</w:t>
        </w:r>
        <w:r>
          <w:t xml:space="preserve"> </w:t>
        </w:r>
        <w:r w:rsidRPr="00A8176A">
          <w:t>conditionally</w:t>
        </w:r>
        <w:r>
          <w:t xml:space="preserve"> </w:t>
        </w:r>
        <w:r w:rsidRPr="00A8176A">
          <w:t>check</w:t>
        </w:r>
        <w:r>
          <w:t xml:space="preserve"> </w:t>
        </w:r>
        <w:r w:rsidRPr="00A8176A">
          <w:t>for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type</w:t>
        </w:r>
        <w:r>
          <w:t xml:space="preserve"> </w:t>
        </w:r>
        <w:r w:rsidRPr="00A8176A">
          <w:t>of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separately</w:t>
        </w:r>
        <w:r>
          <w:t xml:space="preserve"> </w:t>
        </w:r>
        <w:r w:rsidRPr="00A8176A">
          <w:t>from</w:t>
        </w:r>
        <w:r>
          <w:t xml:space="preserve"> </w:t>
        </w:r>
        <w:r w:rsidRPr="00A8176A">
          <w:t>any</w:t>
        </w:r>
        <w:r>
          <w:t xml:space="preserve"> </w:t>
        </w:r>
        <w:r w:rsidRPr="00A8176A">
          <w:t>other</w:t>
        </w:r>
        <w:r>
          <w:t xml:space="preserve"> </w:t>
        </w:r>
        <w:r w:rsidRPr="00A8176A">
          <w:t>catch</w:t>
        </w:r>
        <w:r>
          <w:t xml:space="preserve"> </w:t>
        </w:r>
        <w:r w:rsidRPr="00A8176A">
          <w:t>blocks</w:t>
        </w:r>
        <w:r>
          <w:t xml:space="preserve"> </w:t>
        </w:r>
        <w:r w:rsidRPr="00A8176A">
          <w:t>(even</w:t>
        </w:r>
        <w:r>
          <w:t xml:space="preserve"> </w:t>
        </w:r>
        <w:r w:rsidRPr="00A8176A">
          <w:t>catch</w:t>
        </w:r>
        <w:r>
          <w:t xml:space="preserve"> </w:t>
        </w:r>
        <w:r w:rsidRPr="00A8176A">
          <w:t>blocks</w:t>
        </w:r>
        <w:r>
          <w:t xml:space="preserve"> </w:t>
        </w:r>
        <w:r w:rsidRPr="00A8176A">
          <w:t>for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same</w:t>
        </w:r>
        <w:r>
          <w:t xml:space="preserve"> </w:t>
        </w:r>
        <w:r w:rsidRPr="00A8176A">
          <w:t>type).</w:t>
        </w:r>
        <w:r>
          <w:t xml:space="preserve"> </w:t>
        </w:r>
        <w:r w:rsidRPr="00A8176A">
          <w:t>Second,</w:t>
        </w:r>
        <w:r>
          <w:t xml:space="preserve"> </w:t>
        </w:r>
        <w:r w:rsidRPr="00A8176A">
          <w:t>each</w:t>
        </w:r>
        <w:r>
          <w:t xml:space="preserve"> </w:t>
        </w:r>
        <w:r w:rsidRPr="00A8176A">
          <w:t>delegate</w:t>
        </w:r>
        <w:r>
          <w:t xml:space="preserve"> </w:t>
        </w:r>
        <w:r w:rsidRPr="00A8176A">
          <w:t>body</w:t>
        </w:r>
        <w:r>
          <w:t xml:space="preserve"> </w:t>
        </w:r>
        <w:r w:rsidRPr="00A8176A">
          <w:t>will</w:t>
        </w:r>
        <w:r>
          <w:t xml:space="preserve"> </w:t>
        </w:r>
        <w:r w:rsidRPr="00A8176A">
          <w:t>require</w:t>
        </w:r>
        <w:r>
          <w:t xml:space="preserve"> </w:t>
        </w:r>
        <w:r w:rsidRPr="00A8176A">
          <w:t>its</w:t>
        </w:r>
        <w:r>
          <w:t xml:space="preserve"> </w:t>
        </w:r>
        <w:r w:rsidRPr="00A8176A">
          <w:t>own</w:t>
        </w:r>
        <w:r>
          <w:t xml:space="preserve"> </w:t>
        </w:r>
        <w:r w:rsidRPr="00A8176A">
          <w:t>separate</w:t>
        </w:r>
        <w:r>
          <w:t xml:space="preserve"> </w:t>
        </w:r>
        <w:r w:rsidRPr="00A8176A">
          <w:t>try/catch</w:t>
        </w:r>
        <w:r>
          <w:t xml:space="preserve"> </w:t>
        </w:r>
        <w:r w:rsidRPr="00A8176A">
          <w:t>handler</w:t>
        </w:r>
        <w:r>
          <w:t xml:space="preserve">, </w:t>
        </w:r>
        <w:r w:rsidRPr="00A8176A">
          <w:t>even</w:t>
        </w:r>
        <w:r>
          <w:t xml:space="preserve"> </w:t>
        </w:r>
        <w:r w:rsidRPr="00A8176A">
          <w:t>if</w:t>
        </w:r>
        <w:r>
          <w:t xml:space="preserve"> </w:t>
        </w:r>
        <w:r w:rsidRPr="00A8176A">
          <w:t>some</w:t>
        </w:r>
        <w:r>
          <w:t xml:space="preserve"> </w:t>
        </w:r>
        <w:r w:rsidRPr="00A8176A">
          <w:t>of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types</w:t>
        </w:r>
        <w:r>
          <w:t xml:space="preserve"> </w:t>
        </w:r>
        <w:r w:rsidRPr="00A8176A">
          <w:t>between</w:t>
        </w:r>
        <w:r>
          <w:t xml:space="preserve"> </w:t>
        </w:r>
        <w:r w:rsidRPr="00A8176A">
          <w:t>blocks</w:t>
        </w:r>
        <w:r>
          <w:t xml:space="preserve"> </w:t>
        </w:r>
        <w:r w:rsidRPr="00A8176A">
          <w:t>are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same.</w:t>
        </w:r>
        <w:r>
          <w:t xml:space="preserve"> </w:t>
        </w:r>
        <w:r w:rsidRPr="00A8176A">
          <w:t>Third,</w:t>
        </w:r>
        <w:r>
          <w:t xml:space="preserve"> </w:t>
        </w:r>
        <w:r w:rsidRPr="00F10FDE">
          <w:rPr>
            <w:rStyle w:val="C1"/>
          </w:rPr>
          <w:t>Main</w:t>
        </w:r>
        <w:r w:rsidRPr="00A8176A">
          <w:t>’s</w:t>
        </w:r>
        <w:r>
          <w:t xml:space="preserve"> </w:t>
        </w:r>
        <w:r w:rsidRPr="00A8176A">
          <w:t>call</w:t>
        </w:r>
        <w:r>
          <w:t xml:space="preserve"> </w:t>
        </w:r>
        <w:r w:rsidRPr="00A8176A">
          <w:t>to</w:t>
        </w:r>
        <w:r>
          <w:t xml:space="preserve"> </w:t>
        </w:r>
        <w:proofErr w:type="spellStart"/>
        <w:proofErr w:type="gramStart"/>
        <w:r w:rsidRPr="00F10FDE">
          <w:rPr>
            <w:rStyle w:val="C1"/>
          </w:rPr>
          <w:t>task.Wait</w:t>
        </w:r>
        <w:proofErr w:type="spellEnd"/>
        <w:proofErr w:type="gramEnd"/>
        <w:r w:rsidRPr="00F10FDE">
          <w:rPr>
            <w:rStyle w:val="C1"/>
          </w:rPr>
          <w:t>()</w:t>
        </w:r>
        <w:r>
          <w:t xml:space="preserve"> </w:t>
        </w:r>
        <w:r w:rsidRPr="00A8176A">
          <w:t>could</w:t>
        </w:r>
        <w:r>
          <w:t xml:space="preserve"> </w:t>
        </w:r>
        <w:r w:rsidRPr="00A8176A">
          <w:t>still</w:t>
        </w:r>
        <w:r>
          <w:t xml:space="preserve"> </w:t>
        </w:r>
        <w:r w:rsidRPr="00A8176A">
          <w:t>throw</w:t>
        </w:r>
        <w:r>
          <w:t xml:space="preserve"> </w:t>
        </w:r>
        <w:r w:rsidRPr="00A8176A">
          <w:t>an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because</w:t>
        </w:r>
        <w:r>
          <w:t xml:space="preserve"> </w:t>
        </w:r>
        <w:proofErr w:type="spellStart"/>
        <w:r w:rsidRPr="00F10FDE">
          <w:rPr>
            <w:rStyle w:val="C1"/>
          </w:rPr>
          <w:t>WebRequest.GetResponseAsync</w:t>
        </w:r>
        <w:proofErr w:type="spellEnd"/>
        <w:r w:rsidRPr="00F10FDE">
          <w:rPr>
            <w:rStyle w:val="C1"/>
          </w:rPr>
          <w:t>()</w:t>
        </w:r>
        <w:r>
          <w:t xml:space="preserve"> </w:t>
        </w:r>
        <w:r w:rsidRPr="00A8176A">
          <w:t>could</w:t>
        </w:r>
        <w:r>
          <w:t xml:space="preserve"> </w:t>
        </w:r>
        <w:r w:rsidRPr="00A8176A">
          <w:t>potentially</w:t>
        </w:r>
        <w:r>
          <w:t xml:space="preserve"> </w:t>
        </w:r>
        <w:r w:rsidRPr="00A8176A">
          <w:t>throw</w:t>
        </w:r>
        <w:r>
          <w:t xml:space="preserve"> </w:t>
        </w:r>
        <w:r w:rsidRPr="00A8176A">
          <w:t>an</w:t>
        </w:r>
        <w:r>
          <w:t xml:space="preserve"> </w:t>
        </w:r>
        <w:r w:rsidRPr="00A8176A">
          <w:t>exception</w:t>
        </w:r>
        <w:r>
          <w:t xml:space="preserve">, </w:t>
        </w:r>
        <w:r w:rsidRPr="00A8176A">
          <w:t>and</w:t>
        </w:r>
        <w:r>
          <w:t xml:space="preserve"> </w:t>
        </w:r>
        <w:r w:rsidRPr="00A8176A">
          <w:t>there</w:t>
        </w:r>
        <w:r>
          <w:t xml:space="preserve"> </w:t>
        </w:r>
        <w:r w:rsidRPr="00A8176A">
          <w:t>is</w:t>
        </w:r>
        <w:r>
          <w:t xml:space="preserve"> </w:t>
        </w:r>
        <w:r w:rsidRPr="00A8176A">
          <w:t>no</w:t>
        </w:r>
        <w:r>
          <w:t xml:space="preserve"> </w:t>
        </w:r>
        <w:r w:rsidRPr="00A8176A">
          <w:t>way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surround</w:t>
        </w:r>
        <w:r>
          <w:t xml:space="preserve"> </w:t>
        </w:r>
        <w:r w:rsidRPr="00A8176A">
          <w:t>it</w:t>
        </w:r>
        <w:r>
          <w:t xml:space="preserve"> </w:t>
        </w:r>
        <w:r w:rsidRPr="00A8176A">
          <w:t>with</w:t>
        </w:r>
        <w:r>
          <w:t xml:space="preserve"> </w:t>
        </w:r>
        <w:r w:rsidRPr="00A8176A">
          <w:t>a</w:t>
        </w:r>
        <w:r>
          <w:t xml:space="preserve"> </w:t>
        </w:r>
        <w:r w:rsidRPr="00A8176A">
          <w:t>try/catch</w:t>
        </w:r>
        <w:r>
          <w:t xml:space="preserve"> </w:t>
        </w:r>
        <w:r w:rsidRPr="00A8176A">
          <w:t>block.</w:t>
        </w:r>
        <w:r>
          <w:t xml:space="preserve"> </w:t>
        </w:r>
        <w:r w:rsidRPr="00A8176A">
          <w:t>Therefore,</w:t>
        </w:r>
        <w:r>
          <w:t xml:space="preserve"> </w:t>
        </w:r>
        <w:r w:rsidRPr="00A8176A">
          <w:t>there</w:t>
        </w:r>
        <w:r>
          <w:t xml:space="preserve"> </w:t>
        </w:r>
        <w:r w:rsidRPr="00A8176A">
          <w:t>is</w:t>
        </w:r>
        <w:r>
          <w:t xml:space="preserve"> </w:t>
        </w:r>
        <w:r w:rsidRPr="00A8176A">
          <w:t>no</w:t>
        </w:r>
        <w:r>
          <w:t xml:space="preserve"> </w:t>
        </w:r>
        <w:r w:rsidRPr="00A8176A">
          <w:t>way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eliminate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try/catch</w:t>
        </w:r>
        <w:r>
          <w:t xml:space="preserve"> </w:t>
        </w:r>
        <w:r w:rsidRPr="00A8176A">
          <w:t>block</w:t>
        </w:r>
        <w:r>
          <w:t xml:space="preserve"> </w:t>
        </w:r>
        <w:r w:rsidRPr="00A8176A">
          <w:t>in</w:t>
        </w:r>
        <w:r>
          <w:t xml:space="preserve"> </w:t>
        </w:r>
        <w:r w:rsidRPr="00F10FDE">
          <w:rPr>
            <w:rStyle w:val="C1"/>
          </w:rPr>
          <w:t>Main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surrounds</w:t>
        </w:r>
        <w:r>
          <w:t xml:space="preserve"> </w:t>
        </w:r>
        <w:proofErr w:type="spellStart"/>
        <w:proofErr w:type="gramStart"/>
        <w:r w:rsidRPr="00F10FDE">
          <w:rPr>
            <w:rStyle w:val="C1"/>
          </w:rPr>
          <w:t>task.Wait</w:t>
        </w:r>
        <w:proofErr w:type="spellEnd"/>
        <w:proofErr w:type="gramEnd"/>
        <w:r w:rsidRPr="00F10FDE">
          <w:rPr>
            <w:rStyle w:val="C1"/>
          </w:rPr>
          <w:t>()</w:t>
        </w:r>
        <w:r w:rsidRPr="00A8176A">
          <w:t>.</w:t>
        </w:r>
      </w:ins>
    </w:p>
    <w:p w14:paraId="7C424D18" w14:textId="77777777" w:rsidR="00CD285A" w:rsidRPr="00A8176A" w:rsidRDefault="00CD285A" w:rsidP="00CD285A">
      <w:pPr>
        <w:pStyle w:val="NLX"/>
        <w:rPr>
          <w:ins w:id="2515" w:author="Mark Michaelis" w:date="2019-11-01T17:32:00Z"/>
        </w:rPr>
      </w:pPr>
      <w:ins w:id="2516" w:author="Mark Michaelis" w:date="2019-11-01T17:32:00Z">
        <w:r>
          <w:t>3.</w:t>
        </w:r>
        <w:r>
          <w:tab/>
          <w:t>We can i</w:t>
        </w:r>
        <w:r w:rsidRPr="00A8176A">
          <w:t>gnore</w:t>
        </w:r>
        <w:r>
          <w:t xml:space="preserve"> </w:t>
        </w:r>
        <w:r w:rsidRPr="00A8176A">
          <w:t>all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handling</w:t>
        </w:r>
        <w:r>
          <w:t xml:space="preserve"> </w:t>
        </w:r>
        <w:r w:rsidRPr="00A8176A">
          <w:t>from</w:t>
        </w:r>
        <w:r>
          <w:t xml:space="preserve"> </w:t>
        </w:r>
        <w:r w:rsidRPr="00A8176A">
          <w:t>within</w:t>
        </w:r>
        <w:r>
          <w:t xml:space="preserve"> </w:t>
        </w:r>
        <w:proofErr w:type="spellStart"/>
        <w:proofErr w:type="gramStart"/>
        <w:r w:rsidRPr="003932CB">
          <w:rPr>
            <w:rStyle w:val="C1"/>
          </w:rPr>
          <w:t>WriteWebReques</w:t>
        </w:r>
        <w:r>
          <w:rPr>
            <w:rStyle w:val="C1"/>
          </w:rPr>
          <w:t>t</w:t>
        </w:r>
        <w:r w:rsidRPr="003932CB">
          <w:rPr>
            <w:rStyle w:val="C1"/>
          </w:rPr>
          <w:t>SizeAsync</w:t>
        </w:r>
        <w:proofErr w:type="spellEnd"/>
        <w:r w:rsidRPr="003932CB">
          <w:rPr>
            <w:rStyle w:val="C1"/>
          </w:rPr>
          <w:t>(</w:t>
        </w:r>
        <w:proofErr w:type="gramEnd"/>
        <w:r w:rsidRPr="003932CB">
          <w:rPr>
            <w:rStyle w:val="C1"/>
          </w:rPr>
          <w:t>)</w:t>
        </w:r>
        <w:r>
          <w:t xml:space="preserve"> </w:t>
        </w:r>
        <w:r w:rsidRPr="00A8176A">
          <w:t>and</w:t>
        </w:r>
        <w:r>
          <w:t xml:space="preserve"> </w:t>
        </w:r>
        <w:r w:rsidRPr="00A8176A">
          <w:t>instead</w:t>
        </w:r>
        <w:r>
          <w:t xml:space="preserve"> </w:t>
        </w:r>
        <w:r w:rsidRPr="00A8176A">
          <w:t>rely</w:t>
        </w:r>
        <w:r>
          <w:t xml:space="preserve"> </w:t>
        </w:r>
        <w:r w:rsidRPr="00A8176A">
          <w:t>solely</w:t>
        </w:r>
        <w:r>
          <w:t xml:space="preserve"> </w:t>
        </w:r>
        <w:r w:rsidRPr="00A8176A">
          <w:t>on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try/catch</w:t>
        </w:r>
        <w:r>
          <w:t xml:space="preserve"> </w:t>
        </w:r>
        <w:r w:rsidRPr="00A8176A">
          <w:t>block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surrounds</w:t>
        </w:r>
        <w:r>
          <w:t xml:space="preserve"> </w:t>
        </w:r>
        <w:r w:rsidRPr="003932CB">
          <w:rPr>
            <w:rStyle w:val="C1"/>
          </w:rPr>
          <w:t>Main</w:t>
        </w:r>
        <w:r w:rsidRPr="00A8176A">
          <w:t>’s</w:t>
        </w:r>
        <w:r>
          <w:t xml:space="preserve"> </w:t>
        </w:r>
        <w:proofErr w:type="spellStart"/>
        <w:r w:rsidRPr="003932CB">
          <w:rPr>
            <w:rStyle w:val="C1"/>
          </w:rPr>
          <w:t>task.Wait</w:t>
        </w:r>
        <w:proofErr w:type="spellEnd"/>
        <w:r w:rsidRPr="003932CB">
          <w:rPr>
            <w:rStyle w:val="C1"/>
          </w:rPr>
          <w:t>()</w:t>
        </w:r>
        <w:r w:rsidRPr="00A8176A">
          <w:t>.</w:t>
        </w:r>
        <w:r>
          <w:t xml:space="preserve"> G</w:t>
        </w:r>
        <w:r w:rsidRPr="00A8176A">
          <w:t>iven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we</w:t>
        </w:r>
        <w:r>
          <w:t xml:space="preserve"> </w:t>
        </w:r>
        <w:r w:rsidRPr="00A8176A">
          <w:t>know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will</w:t>
        </w:r>
        <w:r>
          <w:t xml:space="preserve"> </w:t>
        </w:r>
        <w:r w:rsidRPr="00A8176A">
          <w:t>be</w:t>
        </w:r>
        <w:r>
          <w:t xml:space="preserve"> </w:t>
        </w:r>
        <w:r w:rsidRPr="00A8176A">
          <w:t>an</w:t>
        </w:r>
        <w:r>
          <w:t xml:space="preserve"> </w:t>
        </w:r>
        <w:proofErr w:type="spellStart"/>
        <w:r w:rsidRPr="003932CB">
          <w:rPr>
            <w:rStyle w:val="C1"/>
          </w:rPr>
          <w:t>AggregateException</w:t>
        </w:r>
        <w:proofErr w:type="spellEnd"/>
        <w:r w:rsidRPr="00A8176A">
          <w:t>,</w:t>
        </w:r>
        <w:r>
          <w:t xml:space="preserve"> </w:t>
        </w:r>
        <w:r w:rsidRPr="00A8176A">
          <w:t>we</w:t>
        </w:r>
        <w:r>
          <w:t xml:space="preserve"> can </w:t>
        </w:r>
        <w:r w:rsidRPr="00A8176A">
          <w:t>have</w:t>
        </w:r>
        <w:r>
          <w:t xml:space="preserve"> </w:t>
        </w:r>
        <w:r w:rsidRPr="00A8176A">
          <w:t>a</w:t>
        </w:r>
        <w:r>
          <w:t xml:space="preserve"> </w:t>
        </w:r>
        <w:r w:rsidRPr="00A8176A">
          <w:t>catch</w:t>
        </w:r>
        <w:r>
          <w:t xml:space="preserve"> </w:t>
        </w:r>
        <w:r w:rsidRPr="00A8176A">
          <w:t>for</w:t>
        </w:r>
        <w:r>
          <w:t xml:space="preserve"> only </w:t>
        </w:r>
        <w:r w:rsidRPr="00A8176A">
          <w:t>that</w:t>
        </w:r>
        <w:r>
          <w:t xml:space="preserve"> </w:t>
        </w:r>
        <w:r w:rsidRPr="00A8176A">
          <w:t>exception.</w:t>
        </w:r>
        <w:r>
          <w:t xml:space="preserve"> </w:t>
        </w:r>
        <w:r w:rsidRPr="00A8176A">
          <w:t>Within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catch</w:t>
        </w:r>
        <w:r>
          <w:t xml:space="preserve"> </w:t>
        </w:r>
        <w:r w:rsidRPr="00A8176A">
          <w:t>block</w:t>
        </w:r>
        <w:r>
          <w:t xml:space="preserve">, </w:t>
        </w:r>
        <w:r w:rsidRPr="00A8176A">
          <w:t>we</w:t>
        </w:r>
        <w:r>
          <w:t xml:space="preserve"> can </w:t>
        </w:r>
        <w:r w:rsidRPr="00A8176A">
          <w:t>handle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by</w:t>
        </w:r>
        <w:r>
          <w:t xml:space="preserve"> </w:t>
        </w:r>
        <w:r w:rsidRPr="00A8176A">
          <w:t>calling</w:t>
        </w:r>
        <w:r>
          <w:t xml:space="preserve"> </w:t>
        </w:r>
        <w:proofErr w:type="spellStart"/>
        <w:r w:rsidRPr="003932CB">
          <w:rPr>
            <w:rStyle w:val="C1"/>
          </w:rPr>
          <w:t>AggregateException.Handle</w:t>
        </w:r>
        <w:proofErr w:type="spellEnd"/>
        <w:r w:rsidRPr="003932CB">
          <w:rPr>
            <w:rStyle w:val="C1"/>
          </w:rPr>
          <w:t>()</w:t>
        </w:r>
        <w:r>
          <w:t xml:space="preserve"> </w:t>
        </w:r>
        <w:r w:rsidRPr="00A8176A">
          <w:t>and</w:t>
        </w:r>
        <w:r>
          <w:t xml:space="preserve"> </w:t>
        </w:r>
        <w:r w:rsidRPr="00A8176A">
          <w:t>throwing</w:t>
        </w:r>
        <w:r>
          <w:t xml:space="preserve"> </w:t>
        </w:r>
        <w:r w:rsidRPr="00A8176A">
          <w:t>each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using</w:t>
        </w:r>
        <w:r>
          <w:t xml:space="preserve"> </w:t>
        </w:r>
        <w:r w:rsidRPr="00A8176A">
          <w:t>the</w:t>
        </w:r>
        <w:r>
          <w:t xml:space="preserve"> </w:t>
        </w:r>
        <w:r w:rsidRPr="003932CB">
          <w:rPr>
            <w:rStyle w:val="C1"/>
          </w:rPr>
          <w:t>Exception-Dispatch-Info</w:t>
        </w:r>
        <w:r>
          <w:t xml:space="preserve"> </w:t>
        </w:r>
        <w:r w:rsidRPr="00A8176A">
          <w:t>object</w:t>
        </w:r>
        <w:r>
          <w:t xml:space="preserve"> </w:t>
        </w:r>
        <w:r w:rsidRPr="00A8176A">
          <w:t>so</w:t>
        </w:r>
        <w:r>
          <w:t xml:space="preserve"> </w:t>
        </w:r>
        <w:r w:rsidRPr="00A8176A">
          <w:t>as</w:t>
        </w:r>
        <w:r>
          <w:t xml:space="preserve"> </w:t>
        </w:r>
        <w:r w:rsidRPr="00A8176A">
          <w:t>not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lose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original</w:t>
        </w:r>
        <w:r>
          <w:t xml:space="preserve"> </w:t>
        </w:r>
        <w:r w:rsidRPr="00A8176A">
          <w:t>stack</w:t>
        </w:r>
        <w:r>
          <w:t xml:space="preserve"> </w:t>
        </w:r>
        <w:r w:rsidRPr="00A8176A">
          <w:t>trace.</w:t>
        </w:r>
        <w:r>
          <w:t xml:space="preserve"> </w:t>
        </w:r>
        <w:r w:rsidRPr="00A8176A">
          <w:t>These</w:t>
        </w:r>
        <w:r>
          <w:t xml:space="preserve"> </w:t>
        </w:r>
        <w:r w:rsidRPr="00A8176A">
          <w:t>exceptions</w:t>
        </w:r>
        <w:r>
          <w:t xml:space="preserve"> </w:t>
        </w:r>
        <w:r w:rsidRPr="00A8176A">
          <w:t>are</w:t>
        </w:r>
        <w:r>
          <w:t xml:space="preserve"> </w:t>
        </w:r>
        <w:r w:rsidRPr="00A8176A">
          <w:t>then</w:t>
        </w:r>
        <w:r>
          <w:t xml:space="preserve"> </w:t>
        </w:r>
        <w:r w:rsidRPr="00A8176A">
          <w:t>caught</w:t>
        </w:r>
        <w:r>
          <w:t xml:space="preserve"> </w:t>
        </w:r>
        <w:r w:rsidRPr="00A8176A">
          <w:t>by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expected</w:t>
        </w:r>
        <w:r>
          <w:t xml:space="preserve"> </w:t>
        </w:r>
        <w:r w:rsidRPr="00A8176A">
          <w:t>exception</w:t>
        </w:r>
        <w:r>
          <w:t xml:space="preserve"> </w:t>
        </w:r>
        <w:r w:rsidRPr="00A8176A">
          <w:t>handle</w:t>
        </w:r>
        <w:r>
          <w:t>r</w:t>
        </w:r>
        <w:r w:rsidRPr="00A8176A">
          <w:t>s</w:t>
        </w:r>
        <w:r>
          <w:t xml:space="preserve"> </w:t>
        </w:r>
        <w:r w:rsidRPr="00A8176A">
          <w:t>and</w:t>
        </w:r>
        <w:r>
          <w:t xml:space="preserve"> </w:t>
        </w:r>
        <w:r w:rsidRPr="00A8176A">
          <w:t>addressed</w:t>
        </w:r>
        <w:r>
          <w:t xml:space="preserve"> </w:t>
        </w:r>
        <w:r w:rsidRPr="00A8176A">
          <w:t>accordingly.</w:t>
        </w:r>
        <w:r>
          <w:t xml:space="preserve"> </w:t>
        </w:r>
        <w:r w:rsidRPr="00A8176A">
          <w:t>Notice,</w:t>
        </w:r>
        <w:r>
          <w:t xml:space="preserve"> </w:t>
        </w:r>
        <w:r w:rsidRPr="00A8176A">
          <w:t>however,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before</w:t>
        </w:r>
        <w:r>
          <w:t xml:space="preserve"> </w:t>
        </w:r>
        <w:r w:rsidRPr="00A8176A">
          <w:t>handling</w:t>
        </w:r>
        <w:r>
          <w:t xml:space="preserve"> </w:t>
        </w:r>
        <w:r w:rsidRPr="00A8176A">
          <w:t>the</w:t>
        </w:r>
        <w:r>
          <w:t xml:space="preserve"> </w:t>
        </w:r>
        <w:r w:rsidRPr="003932CB">
          <w:rPr>
            <w:rStyle w:val="C1"/>
          </w:rPr>
          <w:t>Aggregate-Exception</w:t>
        </w:r>
        <w:r w:rsidRPr="00A8176A">
          <w:t>’s</w:t>
        </w:r>
        <w:r>
          <w:t xml:space="preserve"> </w:t>
        </w:r>
        <w:proofErr w:type="spellStart"/>
        <w:r w:rsidRPr="003932CB">
          <w:rPr>
            <w:rStyle w:val="C1"/>
          </w:rPr>
          <w:t>InnerException</w:t>
        </w:r>
        <w:r w:rsidRPr="00A8176A">
          <w:t>s</w:t>
        </w:r>
        <w:proofErr w:type="spellEnd"/>
        <w:r>
          <w:t xml:space="preserve">, </w:t>
        </w:r>
        <w:r w:rsidRPr="00A8176A">
          <w:t>we</w:t>
        </w:r>
        <w:r>
          <w:t xml:space="preserve"> </w:t>
        </w:r>
        <w:r w:rsidRPr="00A8176A">
          <w:t>first</w:t>
        </w:r>
        <w:r>
          <w:t xml:space="preserve"> </w:t>
        </w:r>
        <w:r w:rsidRPr="00A8176A">
          <w:t>call</w:t>
        </w:r>
        <w:r>
          <w:t xml:space="preserve"> </w:t>
        </w:r>
        <w:proofErr w:type="spellStart"/>
        <w:r w:rsidRPr="003932CB">
          <w:rPr>
            <w:rStyle w:val="C1"/>
          </w:rPr>
          <w:t>AggregateException.Flatten</w:t>
        </w:r>
        <w:proofErr w:type="spellEnd"/>
        <w:r w:rsidRPr="003932CB">
          <w:rPr>
            <w:rStyle w:val="C1"/>
          </w:rPr>
          <w:t>()</w:t>
        </w:r>
        <w:r w:rsidRPr="00A8176A">
          <w:t>.</w:t>
        </w:r>
        <w:r>
          <w:t xml:space="preserve"> </w:t>
        </w:r>
        <w:r w:rsidRPr="00A8176A">
          <w:t>This</w:t>
        </w:r>
        <w:r>
          <w:t xml:space="preserve"> step </w:t>
        </w:r>
        <w:r w:rsidRPr="00A8176A">
          <w:t>address</w:t>
        </w:r>
        <w:r>
          <w:t xml:space="preserve">es </w:t>
        </w:r>
        <w:r w:rsidRPr="00A8176A">
          <w:t>the</w:t>
        </w:r>
        <w:r>
          <w:t xml:space="preserve"> </w:t>
        </w:r>
        <w:r w:rsidRPr="00A8176A">
          <w:t>issue</w:t>
        </w:r>
        <w:r>
          <w:t xml:space="preserve"> </w:t>
        </w:r>
        <w:r w:rsidRPr="00A8176A">
          <w:t>of</w:t>
        </w:r>
        <w:r>
          <w:t xml:space="preserve"> </w:t>
        </w:r>
        <w:r w:rsidRPr="00A8176A">
          <w:t>an</w:t>
        </w:r>
        <w:r>
          <w:t xml:space="preserve"> </w:t>
        </w:r>
        <w:proofErr w:type="spellStart"/>
        <w:r w:rsidRPr="003932CB">
          <w:rPr>
            <w:rStyle w:val="C1"/>
          </w:rPr>
          <w:t>AggregateException</w:t>
        </w:r>
        <w:proofErr w:type="spellEnd"/>
        <w:r>
          <w:t xml:space="preserve"> </w:t>
        </w:r>
        <w:r w:rsidRPr="00A8176A">
          <w:t>wrapping</w:t>
        </w:r>
        <w:r>
          <w:t xml:space="preserve"> </w:t>
        </w:r>
        <w:r w:rsidRPr="00A8176A">
          <w:t>inner</w:t>
        </w:r>
        <w:r>
          <w:t xml:space="preserve"> </w:t>
        </w:r>
        <w:r w:rsidRPr="00A8176A">
          <w:t>exceptions</w:t>
        </w:r>
        <w:r>
          <w:t xml:space="preserve"> </w:t>
        </w:r>
        <w:r w:rsidRPr="00A8176A">
          <w:t>that</w:t>
        </w:r>
        <w:r>
          <w:t xml:space="preserve"> </w:t>
        </w:r>
        <w:r w:rsidRPr="00A8176A">
          <w:t>are</w:t>
        </w:r>
        <w:r>
          <w:t xml:space="preserve"> </w:t>
        </w:r>
        <w:r w:rsidRPr="00A8176A">
          <w:t>also</w:t>
        </w:r>
        <w:r>
          <w:t xml:space="preserve"> </w:t>
        </w:r>
        <w:r w:rsidRPr="00A8176A">
          <w:t>of</w:t>
        </w:r>
        <w:r>
          <w:t xml:space="preserve"> </w:t>
        </w:r>
        <w:r w:rsidRPr="00A8176A">
          <w:t>type</w:t>
        </w:r>
        <w:r>
          <w:t xml:space="preserve"> </w:t>
        </w:r>
        <w:proofErr w:type="spellStart"/>
        <w:r w:rsidRPr="003932CB">
          <w:rPr>
            <w:rStyle w:val="C1"/>
          </w:rPr>
          <w:t>AggregateException</w:t>
        </w:r>
        <w:proofErr w:type="spellEnd"/>
        <w:r>
          <w:t xml:space="preserve"> </w:t>
        </w:r>
        <w:r w:rsidRPr="00A8176A">
          <w:t>(and</w:t>
        </w:r>
        <w:r>
          <w:t xml:space="preserve"> </w:t>
        </w:r>
        <w:r w:rsidRPr="00A8176A">
          <w:t>so</w:t>
        </w:r>
        <w:r>
          <w:t xml:space="preserve"> </w:t>
        </w:r>
        <w:r w:rsidRPr="00A8176A">
          <w:t>on).</w:t>
        </w:r>
        <w:r>
          <w:t xml:space="preserve"> </w:t>
        </w:r>
        <w:r w:rsidRPr="00A8176A">
          <w:t>By</w:t>
        </w:r>
        <w:r>
          <w:t xml:space="preserve"> </w:t>
        </w:r>
        <w:r w:rsidRPr="00A8176A">
          <w:t>calling</w:t>
        </w:r>
        <w:r>
          <w:t xml:space="preserve"> </w:t>
        </w:r>
        <w:proofErr w:type="gramStart"/>
        <w:r w:rsidRPr="003932CB">
          <w:rPr>
            <w:rStyle w:val="C1"/>
          </w:rPr>
          <w:t>Flatten(</w:t>
        </w:r>
        <w:proofErr w:type="gramEnd"/>
        <w:r w:rsidRPr="003932CB">
          <w:rPr>
            <w:rStyle w:val="C1"/>
          </w:rPr>
          <w:t>)</w:t>
        </w:r>
        <w:r w:rsidRPr="00A8176A">
          <w:t>,</w:t>
        </w:r>
        <w:r>
          <w:t xml:space="preserve"> we ensure that </w:t>
        </w:r>
        <w:r w:rsidRPr="00A8176A">
          <w:t>all</w:t>
        </w:r>
        <w:r>
          <w:t xml:space="preserve"> </w:t>
        </w:r>
        <w:r w:rsidRPr="00A8176A">
          <w:t>exceptions</w:t>
        </w:r>
        <w:r>
          <w:t xml:space="preserve"> </w:t>
        </w:r>
        <w:r w:rsidRPr="00A8176A">
          <w:t>are</w:t>
        </w:r>
        <w:r>
          <w:t xml:space="preserve"> </w:t>
        </w:r>
        <w:r w:rsidRPr="00A8176A">
          <w:t>moved</w:t>
        </w:r>
        <w:r>
          <w:t xml:space="preserve"> </w:t>
        </w:r>
        <w:r w:rsidRPr="00A8176A">
          <w:t>to</w:t>
        </w:r>
        <w:r>
          <w:t xml:space="preserve"> </w:t>
        </w:r>
        <w:r w:rsidRPr="00A8176A">
          <w:t>the</w:t>
        </w:r>
        <w:r>
          <w:t xml:space="preserve"> </w:t>
        </w:r>
        <w:r w:rsidRPr="00A8176A">
          <w:t>first</w:t>
        </w:r>
        <w:r>
          <w:t xml:space="preserve"> </w:t>
        </w:r>
        <w:r w:rsidRPr="00A8176A">
          <w:t>level</w:t>
        </w:r>
        <w:r>
          <w:t xml:space="preserve"> </w:t>
        </w:r>
        <w:r w:rsidRPr="00A8176A">
          <w:t>and</w:t>
        </w:r>
        <w:r>
          <w:t xml:space="preserve"> </w:t>
        </w:r>
        <w:r w:rsidRPr="00A8176A">
          <w:t>all</w:t>
        </w:r>
        <w:r>
          <w:t xml:space="preserve"> </w:t>
        </w:r>
        <w:r w:rsidRPr="00A8176A">
          <w:t>contained</w:t>
        </w:r>
        <w:r>
          <w:t xml:space="preserve"> </w:t>
        </w:r>
        <w:proofErr w:type="spellStart"/>
        <w:r w:rsidRPr="003932CB">
          <w:rPr>
            <w:rStyle w:val="C1"/>
          </w:rPr>
          <w:lastRenderedPageBreak/>
          <w:t>AggregateException</w:t>
        </w:r>
        <w:r w:rsidRPr="00A8176A">
          <w:t>s</w:t>
        </w:r>
        <w:proofErr w:type="spellEnd"/>
        <w:r>
          <w:t xml:space="preserve"> are </w:t>
        </w:r>
        <w:r w:rsidRPr="00A8176A">
          <w:t>removed.</w:t>
        </w:r>
      </w:ins>
    </w:p>
    <w:p w14:paraId="1694936C" w14:textId="2C717330" w:rsidR="00CD285A" w:rsidRPr="00C4782F" w:rsidRDefault="00CD285A" w:rsidP="00CD285A">
      <w:pPr>
        <w:pStyle w:val="Body"/>
        <w:rPr>
          <w:ins w:id="2517" w:author="Mark Michaelis" w:date="2019-11-01T17:32:00Z"/>
        </w:rPr>
      </w:pPr>
      <w:ins w:id="2518" w:author="Mark Michaelis" w:date="2019-11-01T17:32:00Z">
        <w:r>
          <w:t xml:space="preserve">As </w:t>
        </w:r>
        <w:r w:rsidRPr="00C4782F">
          <w:t>shown</w:t>
        </w:r>
        <w:r>
          <w:t xml:space="preserve"> </w:t>
        </w:r>
        <w:r w:rsidRPr="00C4782F">
          <w:t>in</w:t>
        </w:r>
        <w:r>
          <w:t xml:space="preserve"> Listing </w:t>
        </w:r>
        <w:del w:id="2519" w:author="Kevin" w:date="2020-04-04T15:16:00Z">
          <w:r w:rsidDel="00D107AC">
            <w:delText>19.14</w:delText>
          </w:r>
        </w:del>
      </w:ins>
      <w:ins w:id="2520" w:author="Kevin" w:date="2020-04-04T15:16:00Z">
        <w:r w:rsidR="00D107AC">
          <w:t>20.3</w:t>
        </w:r>
      </w:ins>
      <w:ins w:id="2521" w:author="Mark Michaelis" w:date="2019-11-01T17:32:00Z">
        <w:r w:rsidRPr="00C4782F">
          <w:t>,</w:t>
        </w:r>
        <w:r>
          <w:t xml:space="preserve"> o</w:t>
        </w:r>
        <w:r w:rsidRPr="00C4782F">
          <w:t>ption</w:t>
        </w:r>
        <w:r>
          <w:t xml:space="preserve"> </w:t>
        </w:r>
        <w:r w:rsidRPr="00C4782F">
          <w:t>3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probably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preferred</w:t>
        </w:r>
        <w:r>
          <w:t xml:space="preserve"> </w:t>
        </w:r>
        <w:r w:rsidRPr="00C4782F">
          <w:t>approach</w:t>
        </w:r>
        <w:r>
          <w:t xml:space="preserve"> </w:t>
        </w:r>
        <w:r w:rsidRPr="00C4782F">
          <w:t>because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keeps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exception</w:t>
        </w:r>
        <w:r>
          <w:t xml:space="preserve"> </w:t>
        </w:r>
        <w:r w:rsidRPr="00C4782F">
          <w:t>handling</w:t>
        </w:r>
        <w:r>
          <w:t xml:space="preserve"> </w:t>
        </w:r>
        <w:r w:rsidRPr="00C4782F">
          <w:t>outside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</w:t>
        </w:r>
        <w:r>
          <w:t xml:space="preserve"> </w:t>
        </w:r>
        <w:r w:rsidRPr="00C4782F">
          <w:t>for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most</w:t>
        </w:r>
        <w:r>
          <w:t xml:space="preserve"> </w:t>
        </w:r>
        <w:r w:rsidRPr="00C4782F">
          <w:t>part.</w:t>
        </w:r>
        <w:r>
          <w:t xml:space="preserve"> </w:t>
        </w:r>
        <w:r w:rsidRPr="00C4782F">
          <w:t>This</w:t>
        </w:r>
        <w:r>
          <w:t xml:space="preserve"> </w:t>
        </w:r>
        <w:r w:rsidRPr="00C4782F">
          <w:t>doesn’t</w:t>
        </w:r>
        <w:r>
          <w:t xml:space="preserve"> </w:t>
        </w:r>
        <w:r w:rsidRPr="00C4782F">
          <w:t>eliminate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error</w:t>
        </w:r>
        <w:r>
          <w:t>-</w:t>
        </w:r>
        <w:r w:rsidRPr="00C4782F">
          <w:t>handling</w:t>
        </w:r>
        <w:r>
          <w:t xml:space="preserve"> </w:t>
        </w:r>
        <w:r w:rsidRPr="00C4782F">
          <w:t>complexity</w:t>
        </w:r>
        <w:r>
          <w:t xml:space="preserve"> </w:t>
        </w:r>
        <w:r w:rsidRPr="00C4782F">
          <w:t>entirely;</w:t>
        </w:r>
        <w:r>
          <w:t xml:space="preserve"> rather, </w:t>
        </w:r>
        <w:r w:rsidRPr="00C4782F">
          <w:t>it</w:t>
        </w:r>
        <w:r>
          <w:t xml:space="preserve"> </w:t>
        </w:r>
        <w:r w:rsidRPr="00C4782F">
          <w:t>simply</w:t>
        </w:r>
        <w:r>
          <w:t xml:space="preserve"> </w:t>
        </w:r>
        <w:r w:rsidRPr="00C4782F">
          <w:t>minimizes</w:t>
        </w:r>
        <w:r>
          <w:t xml:space="preserve"> the occasions on which it is </w:t>
        </w:r>
        <w:r w:rsidRPr="00C4782F">
          <w:t>interspers</w:t>
        </w:r>
        <w:r>
          <w:t xml:space="preserve">ed </w:t>
        </w:r>
        <w:r w:rsidRPr="00C4782F">
          <w:t>within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regular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flow.</w:t>
        </w:r>
      </w:ins>
    </w:p>
    <w:p w14:paraId="5CE859E5" w14:textId="71EA471C" w:rsidR="00CD285A" w:rsidRDefault="00CD285A" w:rsidP="00CD285A">
      <w:pPr>
        <w:pStyle w:val="Body"/>
        <w:rPr>
          <w:ins w:id="2522" w:author="Mark Michaelis" w:date="2019-11-01T17:32:00Z"/>
        </w:rPr>
      </w:pPr>
      <w:commentRangeStart w:id="2523"/>
      <w:commentRangeStart w:id="2524"/>
      <w:ins w:id="2525" w:author="Mark Michaelis" w:date="2019-11-01T17:32:00Z">
        <w:r w:rsidRPr="00C4782F">
          <w:t>Although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in</w:t>
        </w:r>
        <w:r>
          <w:t xml:space="preserve"> Listing </w:t>
        </w:r>
      </w:ins>
      <w:ins w:id="2526" w:author="Austen Frostad" w:date="2020-04-15T10:20:00Z">
        <w:r w:rsidR="00555B50">
          <w:t>20</w:t>
        </w:r>
      </w:ins>
      <w:ins w:id="2527" w:author="Mark Michaelis" w:date="2019-11-01T17:32:00Z">
        <w:del w:id="2528" w:author="Austen Frostad" w:date="2020-04-15T10:20:00Z">
          <w:r w:rsidDel="00555B50">
            <w:delText>19</w:delText>
          </w:r>
        </w:del>
        <w:r>
          <w:t>.</w:t>
        </w:r>
      </w:ins>
      <w:ins w:id="2529" w:author="Austen Frostad" w:date="2020-04-15T10:20:00Z">
        <w:r w:rsidR="00555B50">
          <w:t>2</w:t>
        </w:r>
      </w:ins>
      <w:ins w:id="2530" w:author="Mark Michaelis" w:date="2019-11-01T17:32:00Z">
        <w:del w:id="2531" w:author="Austen Frostad" w:date="2020-04-15T10:20:00Z">
          <w:r w:rsidDel="00555B50">
            <w:delText>14</w:delText>
          </w:r>
        </w:del>
        <w:r>
          <w:t xml:space="preserve"> </w:t>
        </w:r>
        <w:r w:rsidRPr="00C4782F">
          <w:t>has</w:t>
        </w:r>
        <w:r>
          <w:t xml:space="preserve"> almost </w:t>
        </w:r>
        <w:r w:rsidRPr="00C4782F">
          <w:t>the</w:t>
        </w:r>
        <w:r>
          <w:t xml:space="preserve"> </w:t>
        </w:r>
        <w:r w:rsidRPr="00C4782F">
          <w:t>same</w:t>
        </w:r>
        <w:r>
          <w:t xml:space="preserve"> </w:t>
        </w:r>
        <w:r w:rsidRPr="00C4782F">
          <w:t>logical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</w:t>
        </w:r>
        <w:r>
          <w:t xml:space="preserve"> </w:t>
        </w:r>
        <w:r w:rsidRPr="00C4782F">
          <w:t>as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in</w:t>
        </w:r>
        <w:r>
          <w:t xml:space="preserve"> Listing </w:t>
        </w:r>
      </w:ins>
      <w:ins w:id="2532" w:author="Austen Frostad" w:date="2020-04-15T10:20:00Z">
        <w:r w:rsidR="00555B50">
          <w:t>20</w:t>
        </w:r>
      </w:ins>
      <w:ins w:id="2533" w:author="Mark Michaelis" w:date="2019-11-01T17:32:00Z">
        <w:del w:id="2534" w:author="Austen Frostad" w:date="2020-04-15T10:20:00Z">
          <w:r w:rsidDel="00555B50">
            <w:delText>19</w:delText>
          </w:r>
        </w:del>
        <w:r>
          <w:t>.1</w:t>
        </w:r>
        <w:del w:id="2535" w:author="Austen Frostad" w:date="2020-04-15T10:20:00Z">
          <w:r w:rsidDel="00555B50">
            <w:delText>3</w:delText>
          </w:r>
        </w:del>
        <w:r w:rsidRPr="00C4782F">
          <w:t>,</w:t>
        </w:r>
        <w:r>
          <w:t xml:space="preserve"> </w:t>
        </w:r>
        <w:r w:rsidRPr="00C4782F">
          <w:t>both</w:t>
        </w:r>
        <w:r>
          <w:t xml:space="preserve"> </w:t>
        </w:r>
        <w:r w:rsidRPr="00C4782F">
          <w:t>versions</w:t>
        </w:r>
        <w:r>
          <w:t xml:space="preserve"> </w:t>
        </w:r>
        <w:r w:rsidRPr="00C4782F">
          <w:t>attempt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download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resource</w:t>
        </w:r>
        <w:r>
          <w:t xml:space="preserve"> </w:t>
        </w:r>
        <w:r w:rsidRPr="00C4782F">
          <w:t>from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server</w:t>
        </w:r>
        <w:r>
          <w:t xml:space="preserve">, </w:t>
        </w:r>
        <w:r w:rsidRPr="00C4782F">
          <w:t>and</w:t>
        </w:r>
        <w:r>
          <w:t xml:space="preserve"> </w:t>
        </w:r>
        <w:r w:rsidRPr="00C4782F">
          <w:t>if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download</w:t>
        </w:r>
        <w:r>
          <w:t xml:space="preserve"> </w:t>
        </w:r>
        <w:r w:rsidRPr="00C4782F">
          <w:t>succeeds,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result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returned.</w:t>
        </w:r>
        <w:r>
          <w:t xml:space="preserve"> </w:t>
        </w:r>
      </w:ins>
      <w:commentRangeEnd w:id="2523"/>
      <w:r w:rsidR="00555B50">
        <w:rPr>
          <w:rStyle w:val="CommentReference"/>
          <w:rFonts w:asciiTheme="minorHAnsi" w:hAnsiTheme="minorHAnsi" w:cstheme="minorBidi"/>
          <w:color w:val="auto"/>
        </w:rPr>
        <w:commentReference w:id="2523"/>
      </w:r>
      <w:ins w:id="2536" w:author="Mark Michaelis" w:date="2019-11-01T17:32:00Z">
        <w:r w:rsidRPr="00C4782F">
          <w:t>(If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download</w:t>
        </w:r>
        <w:r>
          <w:t xml:space="preserve"> </w:t>
        </w:r>
        <w:r w:rsidRPr="00C4782F">
          <w:t>fails,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exception’s</w:t>
        </w:r>
        <w:r>
          <w:t xml:space="preserve"> </w:t>
        </w:r>
        <w:r w:rsidRPr="00C4782F">
          <w:t>type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interrogated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determine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right</w:t>
        </w:r>
        <w:r>
          <w:t xml:space="preserve"> </w:t>
        </w:r>
        <w:r w:rsidRPr="00C4782F">
          <w:t>course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action.)</w:t>
        </w:r>
        <w:r>
          <w:t xml:space="preserve"> </w:t>
        </w:r>
        <w:r w:rsidRPr="00C4782F">
          <w:t>However,</w:t>
        </w:r>
        <w:r>
          <w:t xml:space="preserve"> clearly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of</w:t>
        </w:r>
        <w:r>
          <w:t xml:space="preserve"> Listing </w:t>
        </w:r>
      </w:ins>
      <w:ins w:id="2537" w:author="Austen Frostad" w:date="2020-04-15T10:20:00Z">
        <w:r w:rsidR="00555B50">
          <w:t>20</w:t>
        </w:r>
      </w:ins>
      <w:ins w:id="2538" w:author="Mark Michaelis" w:date="2019-11-01T17:32:00Z">
        <w:del w:id="2539" w:author="Austen Frostad" w:date="2020-04-15T10:20:00Z">
          <w:r w:rsidDel="00555B50">
            <w:delText>19</w:delText>
          </w:r>
        </w:del>
        <w:r>
          <w:t>.</w:t>
        </w:r>
      </w:ins>
      <w:ins w:id="2540" w:author="Austen Frostad" w:date="2020-04-15T10:20:00Z">
        <w:r w:rsidR="00555B50">
          <w:t>2</w:t>
        </w:r>
      </w:ins>
      <w:ins w:id="2541" w:author="Mark Michaelis" w:date="2019-11-01T17:32:00Z">
        <w:del w:id="2542" w:author="Austen Frostad" w:date="2020-04-15T10:20:00Z">
          <w:r w:rsidDel="00555B50">
            <w:delText>14</w:delText>
          </w:r>
        </w:del>
        <w:r>
          <w:t xml:space="preserve"> </w:t>
        </w:r>
        <w:r w:rsidRPr="00C4782F">
          <w:t>is</w:t>
        </w:r>
        <w:r>
          <w:t xml:space="preserve"> </w:t>
        </w:r>
        <w:r w:rsidRPr="00C4782F">
          <w:t>significantly</w:t>
        </w:r>
        <w:r>
          <w:t xml:space="preserve"> more difficult </w:t>
        </w:r>
        <w:r w:rsidRPr="00C4782F">
          <w:t>to</w:t>
        </w:r>
        <w:r>
          <w:t xml:space="preserve"> </w:t>
        </w:r>
        <w:r w:rsidRPr="00C4782F">
          <w:t>read,</w:t>
        </w:r>
        <w:r>
          <w:t xml:space="preserve"> </w:t>
        </w:r>
        <w:r w:rsidRPr="00C4782F">
          <w:t>understand,</w:t>
        </w:r>
        <w:r>
          <w:t xml:space="preserve"> </w:t>
        </w:r>
        <w:r w:rsidRPr="00C4782F">
          <w:t>and</w:t>
        </w:r>
        <w:r>
          <w:t xml:space="preserve"> </w:t>
        </w:r>
        <w:r w:rsidRPr="00C4782F">
          <w:t>change</w:t>
        </w:r>
        <w:r>
          <w:t xml:space="preserve"> </w:t>
        </w:r>
        <w:r w:rsidRPr="00C4782F">
          <w:t>than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corresponding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in</w:t>
        </w:r>
        <w:r>
          <w:t xml:space="preserve"> Listing </w:t>
        </w:r>
      </w:ins>
      <w:ins w:id="2543" w:author="Austen Frostad" w:date="2020-04-15T10:20:00Z">
        <w:r w:rsidR="00555B50">
          <w:t>20</w:t>
        </w:r>
      </w:ins>
      <w:ins w:id="2544" w:author="Mark Michaelis" w:date="2019-11-01T17:32:00Z">
        <w:del w:id="2545" w:author="Austen Frostad" w:date="2020-04-15T10:20:00Z">
          <w:r w:rsidDel="00555B50">
            <w:delText>19</w:delText>
          </w:r>
        </w:del>
        <w:r>
          <w:t>.1</w:t>
        </w:r>
        <w:del w:id="2546" w:author="Austen Frostad" w:date="2020-04-15T10:20:00Z">
          <w:r w:rsidDel="00555B50">
            <w:delText>3</w:delText>
          </w:r>
        </w:del>
        <w:r w:rsidRPr="00C4782F">
          <w:t>.</w:t>
        </w:r>
        <w:r>
          <w:t xml:space="preserve"> </w:t>
        </w:r>
        <w:r w:rsidRPr="00C4782F">
          <w:t>Unlike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version</w:t>
        </w:r>
        <w:r>
          <w:t xml:space="preserve">, which </w:t>
        </w:r>
        <w:r w:rsidRPr="00C4782F">
          <w:t>uses</w:t>
        </w:r>
        <w:r>
          <w:t xml:space="preserve"> </w:t>
        </w:r>
        <w:r w:rsidRPr="00C4782F">
          <w:t>standard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</w:t>
        </w:r>
        <w:r>
          <w:t xml:space="preserve"> </w:t>
        </w:r>
        <w:r w:rsidRPr="00C4782F">
          <w:t>statements,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forced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create</w:t>
        </w:r>
        <w:r>
          <w:t xml:space="preserve"> </w:t>
        </w:r>
        <w:r w:rsidRPr="00C4782F">
          <w:t>multiple</w:t>
        </w:r>
        <w:r>
          <w:t xml:space="preserve"> </w:t>
        </w:r>
        <w:r w:rsidRPr="00C4782F">
          <w:t>lambda</w:t>
        </w:r>
        <w:r>
          <w:t xml:space="preserve"> </w:t>
        </w:r>
        <w:r w:rsidRPr="00C4782F">
          <w:t>expressions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express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continuation</w:t>
        </w:r>
        <w:r>
          <w:t xml:space="preserve"> </w:t>
        </w:r>
        <w:r w:rsidRPr="00C4782F">
          <w:t>logic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form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delegates.</w:t>
        </w:r>
      </w:ins>
      <w:commentRangeEnd w:id="2524"/>
      <w:r w:rsidR="00951EB5">
        <w:rPr>
          <w:rStyle w:val="CommentReference"/>
          <w:rFonts w:asciiTheme="minorHAnsi" w:hAnsiTheme="minorHAnsi" w:cstheme="minorBidi"/>
          <w:color w:val="auto"/>
        </w:rPr>
        <w:commentReference w:id="2524"/>
      </w:r>
    </w:p>
    <w:p w14:paraId="58CD80DA" w14:textId="77777777" w:rsidR="00CD285A" w:rsidRPr="00C4782F" w:rsidRDefault="00CD285A" w:rsidP="00CD285A">
      <w:pPr>
        <w:pStyle w:val="Body"/>
        <w:rPr>
          <w:ins w:id="2547" w:author="Mark Michaelis" w:date="2019-11-01T17:32:00Z"/>
        </w:rPr>
      </w:pPr>
      <w:ins w:id="2548" w:author="Mark Michaelis" w:date="2019-11-01T17:32:00Z">
        <w:r>
          <w:t xml:space="preserve">And </w:t>
        </w:r>
        <w:r w:rsidRPr="00C4782F">
          <w:t>this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a</w:t>
        </w:r>
        <w:r>
          <w:t xml:space="preserve"> </w:t>
        </w:r>
        <w:proofErr w:type="gramStart"/>
        <w:r w:rsidRPr="00C4782F">
          <w:t>fairly</w:t>
        </w:r>
        <w:r>
          <w:t xml:space="preserve"> </w:t>
        </w:r>
        <w:r w:rsidRPr="00C4782F">
          <w:t>simple</w:t>
        </w:r>
        <w:proofErr w:type="gramEnd"/>
        <w:r>
          <w:t xml:space="preserve"> </w:t>
        </w:r>
        <w:r w:rsidRPr="00C4782F">
          <w:t>example!</w:t>
        </w:r>
        <w:r>
          <w:t xml:space="preserve"> </w:t>
        </w:r>
        <w:r w:rsidRPr="00C4782F">
          <w:t>Imagine</w:t>
        </w:r>
        <w:r>
          <w:t xml:space="preserve"> </w:t>
        </w:r>
        <w:r w:rsidRPr="00C4782F">
          <w:t>what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code</w:t>
        </w:r>
        <w:r>
          <w:t xml:space="preserve"> </w:t>
        </w:r>
        <w:r w:rsidRPr="00C4782F">
          <w:t>would</w:t>
        </w:r>
        <w:r>
          <w:t xml:space="preserve"> </w:t>
        </w:r>
        <w:r w:rsidRPr="00C4782F">
          <w:t>look</w:t>
        </w:r>
        <w:r>
          <w:t xml:space="preserve"> </w:t>
        </w:r>
        <w:r w:rsidRPr="00C4782F">
          <w:t>like</w:t>
        </w:r>
        <w:r>
          <w:t xml:space="preserve"> </w:t>
        </w:r>
        <w:r w:rsidRPr="00C4782F">
          <w:t>if,</w:t>
        </w:r>
        <w:r>
          <w:t xml:space="preserve"> </w:t>
        </w:r>
        <w:r w:rsidRPr="00C4782F">
          <w:t>for</w:t>
        </w:r>
        <w:r>
          <w:t xml:space="preserve"> </w:t>
        </w:r>
        <w:r w:rsidRPr="00C4782F">
          <w:t>example,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code</w:t>
        </w:r>
        <w:r>
          <w:t xml:space="preserve"> contained </w:t>
        </w:r>
        <w:r w:rsidRPr="00C4782F">
          <w:t>a</w:t>
        </w:r>
        <w:r>
          <w:t xml:space="preserve"> </w:t>
        </w:r>
        <w:r w:rsidRPr="00C4782F">
          <w:t>loop</w:t>
        </w:r>
        <w:r>
          <w:t xml:space="preserve"> that retried </w:t>
        </w:r>
        <w:r w:rsidRPr="00C4782F">
          <w:t>the</w:t>
        </w:r>
        <w:r>
          <w:t xml:space="preserve"> </w:t>
        </w:r>
        <w:r w:rsidRPr="00C4782F">
          <w:t>operation</w:t>
        </w:r>
        <w:r>
          <w:t xml:space="preserve"> </w:t>
        </w:r>
        <w:r w:rsidRPr="00C4782F">
          <w:t>three</w:t>
        </w:r>
        <w:r>
          <w:t xml:space="preserve"> </w:t>
        </w:r>
        <w:r w:rsidRPr="00C4782F">
          <w:t>times</w:t>
        </w:r>
        <w:r>
          <w:t xml:space="preserve"> </w:t>
        </w:r>
        <w:r w:rsidRPr="00C4782F">
          <w:t>if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failed,</w:t>
        </w:r>
        <w:r>
          <w:t xml:space="preserve"> </w:t>
        </w:r>
        <w:r w:rsidRPr="00C4782F">
          <w:t>if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tried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contact</w:t>
        </w:r>
        <w:r>
          <w:t xml:space="preserve"> </w:t>
        </w:r>
        <w:r w:rsidRPr="00C4782F">
          <w:t>multiple</w:t>
        </w:r>
        <w:r>
          <w:t xml:space="preserve"> </w:t>
        </w:r>
        <w:r w:rsidRPr="00C4782F">
          <w:t>different</w:t>
        </w:r>
        <w:r>
          <w:t xml:space="preserve"> </w:t>
        </w:r>
        <w:r w:rsidRPr="00C4782F">
          <w:t>servers,</w:t>
        </w:r>
        <w:r>
          <w:t xml:space="preserve"> </w:t>
        </w:r>
        <w:r w:rsidRPr="00C4782F">
          <w:t>if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took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collection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resources</w:t>
        </w:r>
        <w:r>
          <w:t xml:space="preserve"> </w:t>
        </w:r>
        <w:r w:rsidRPr="00C4782F">
          <w:t>rather</w:t>
        </w:r>
        <w:r>
          <w:t xml:space="preserve"> </w:t>
        </w:r>
        <w:r w:rsidRPr="00C4782F">
          <w:t>than</w:t>
        </w:r>
        <w:r>
          <w:t xml:space="preserve"> </w:t>
        </w:r>
        <w:r w:rsidRPr="00C4782F">
          <w:t>a</w:t>
        </w:r>
        <w:r>
          <w:t xml:space="preserve"> </w:t>
        </w:r>
        <w:r w:rsidRPr="00C4782F">
          <w:t>single</w:t>
        </w:r>
        <w:r>
          <w:t xml:space="preserve"> </w:t>
        </w:r>
        <w:r w:rsidRPr="00C4782F">
          <w:t>one,</w:t>
        </w:r>
        <w:r>
          <w:t xml:space="preserve"> </w:t>
        </w:r>
        <w:r w:rsidRPr="00C4782F">
          <w:t>or</w:t>
        </w:r>
        <w:r>
          <w:t xml:space="preserve"> if </w:t>
        </w:r>
        <w:r w:rsidRPr="00C4782F">
          <w:t>all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these</w:t>
        </w:r>
        <w:r>
          <w:t xml:space="preserve"> </w:t>
        </w:r>
        <w:r w:rsidRPr="00C4782F">
          <w:t>possible</w:t>
        </w:r>
        <w:r>
          <w:t xml:space="preserve"> </w:t>
        </w:r>
        <w:r w:rsidRPr="00C4782F">
          <w:t>features</w:t>
        </w:r>
        <w:r>
          <w:t xml:space="preserve"> occurred </w:t>
        </w:r>
        <w:r w:rsidRPr="00C4782F">
          <w:t>together.</w:t>
        </w:r>
        <w:r>
          <w:t xml:space="preserve"> </w:t>
        </w:r>
        <w:r w:rsidRPr="00C4782F">
          <w:t>Adding</w:t>
        </w:r>
        <w:r>
          <w:t xml:space="preserve"> </w:t>
        </w:r>
        <w:r w:rsidRPr="00C4782F">
          <w:t>those</w:t>
        </w:r>
        <w:r>
          <w:t xml:space="preserve"> </w:t>
        </w:r>
        <w:r w:rsidRPr="00C4782F">
          <w:t>features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version</w:t>
        </w:r>
        <w:r>
          <w:t xml:space="preserve"> </w:t>
        </w:r>
        <w:r w:rsidRPr="00C4782F">
          <w:t>would</w:t>
        </w:r>
        <w:r>
          <w:t xml:space="preserve"> </w:t>
        </w:r>
        <w:r w:rsidRPr="00C4782F">
          <w:t>be</w:t>
        </w:r>
        <w:r>
          <w:t xml:space="preserve"> </w:t>
        </w:r>
        <w:r w:rsidRPr="00C4782F">
          <w:t>straightforward,</w:t>
        </w:r>
        <w:r>
          <w:t xml:space="preserve"> </w:t>
        </w:r>
        <w:r w:rsidRPr="00C4782F">
          <w:t>but</w:t>
        </w:r>
        <w:r>
          <w:t xml:space="preserve"> </w:t>
        </w:r>
        <w:r w:rsidRPr="00C4782F">
          <w:t>it</w:t>
        </w:r>
        <w:r>
          <w:t xml:space="preserve"> </w:t>
        </w:r>
        <w:r w:rsidRPr="00C4782F">
          <w:t>is</w:t>
        </w:r>
        <w:r>
          <w:t xml:space="preserve"> </w:t>
        </w:r>
        <w:r w:rsidRPr="00C4782F">
          <w:t>not</w:t>
        </w:r>
        <w:r>
          <w:t xml:space="preserve"> </w:t>
        </w:r>
        <w:r w:rsidRPr="00C4782F">
          <w:t>at</w:t>
        </w:r>
        <w:r>
          <w:t xml:space="preserve"> </w:t>
        </w:r>
        <w:r w:rsidRPr="00C4782F">
          <w:t>all</w:t>
        </w:r>
        <w:r>
          <w:t xml:space="preserve"> </w:t>
        </w:r>
        <w:r w:rsidRPr="00C4782F">
          <w:t>clear</w:t>
        </w:r>
        <w:r>
          <w:t xml:space="preserve"> </w:t>
        </w:r>
        <w:r w:rsidRPr="00C4782F">
          <w:t>how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do</w:t>
        </w:r>
        <w:r>
          <w:t xml:space="preserve"> </w:t>
        </w:r>
        <w:r w:rsidRPr="00C4782F">
          <w:t>so</w:t>
        </w:r>
        <w:r>
          <w:t xml:space="preserve"> </w:t>
        </w:r>
        <w:r w:rsidRPr="00C4782F">
          <w:t>in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version.</w:t>
        </w:r>
        <w:r>
          <w:t xml:space="preserve"> </w:t>
        </w:r>
        <w:r w:rsidRPr="00C4782F">
          <w:t>Rewriting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methods</w:t>
        </w:r>
        <w:r>
          <w:t xml:space="preserve"> </w:t>
        </w:r>
        <w:r w:rsidRPr="00C4782F">
          <w:t>into</w:t>
        </w:r>
        <w:r>
          <w:t xml:space="preserve"> </w:t>
        </w:r>
        <w:r w:rsidRPr="00C4782F">
          <w:t>asynchronous</w:t>
        </w:r>
        <w:r>
          <w:t xml:space="preserve"> </w:t>
        </w:r>
        <w:r w:rsidRPr="00C4782F">
          <w:t>methods</w:t>
        </w:r>
        <w:r>
          <w:t xml:space="preserve"> </w:t>
        </w:r>
        <w:r w:rsidRPr="00C4782F">
          <w:t>by</w:t>
        </w:r>
        <w:r>
          <w:t xml:space="preserve"> </w:t>
        </w:r>
        <w:r w:rsidRPr="00C4782F">
          <w:t>explicitly</w:t>
        </w:r>
        <w:r>
          <w:t xml:space="preserve"> </w:t>
        </w:r>
        <w:r w:rsidRPr="00C4782F">
          <w:t>specifying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continuation</w:t>
        </w:r>
        <w:r>
          <w:t xml:space="preserve"> </w:t>
        </w:r>
        <w:r w:rsidRPr="00C4782F">
          <w:t>of</w:t>
        </w:r>
        <w:r>
          <w:t xml:space="preserve"> </w:t>
        </w:r>
        <w:r w:rsidRPr="00C4782F">
          <w:t>each</w:t>
        </w:r>
        <w:r>
          <w:t xml:space="preserve"> </w:t>
        </w:r>
        <w:r w:rsidRPr="00C4782F">
          <w:t>task</w:t>
        </w:r>
        <w:r>
          <w:t xml:space="preserve"> </w:t>
        </w:r>
        <w:r w:rsidRPr="00C4782F">
          <w:t>gets</w:t>
        </w:r>
        <w:r>
          <w:t xml:space="preserve"> </w:t>
        </w:r>
        <w:r w:rsidRPr="00C4782F">
          <w:t>very</w:t>
        </w:r>
        <w:r>
          <w:t xml:space="preserve"> </w:t>
        </w:r>
        <w:r w:rsidRPr="00C4782F">
          <w:t>complicated</w:t>
        </w:r>
        <w:r>
          <w:t xml:space="preserve"> </w:t>
        </w:r>
        <w:r w:rsidRPr="00C4782F">
          <w:t>very</w:t>
        </w:r>
        <w:r>
          <w:t xml:space="preserve"> </w:t>
        </w:r>
        <w:r w:rsidRPr="00C4782F">
          <w:t>quickly</w:t>
        </w:r>
        <w:r>
          <w:t xml:space="preserve"> </w:t>
        </w:r>
        <w:r w:rsidRPr="00C4782F">
          <w:t>even</w:t>
        </w:r>
        <w:r>
          <w:t xml:space="preserve"> </w:t>
        </w:r>
        <w:r w:rsidRPr="00C4782F">
          <w:t>if</w:t>
        </w:r>
        <w:r>
          <w:t xml:space="preserve"> </w:t>
        </w:r>
        <w:r w:rsidRPr="00C4782F">
          <w:t>the</w:t>
        </w:r>
        <w:r>
          <w:t xml:space="preserve"> </w:t>
        </w:r>
        <w:r w:rsidRPr="00C4782F">
          <w:t>synchronous</w:t>
        </w:r>
        <w:r>
          <w:t xml:space="preserve"> </w:t>
        </w:r>
        <w:r w:rsidRPr="00C4782F">
          <w:t>continuations</w:t>
        </w:r>
        <w:r>
          <w:t xml:space="preserve"> </w:t>
        </w:r>
        <w:r w:rsidRPr="00C4782F">
          <w:t>are</w:t>
        </w:r>
        <w:r>
          <w:t xml:space="preserve"> </w:t>
        </w:r>
        <w:r w:rsidRPr="00C4782F">
          <w:t>what</w:t>
        </w:r>
        <w:r>
          <w:t xml:space="preserve"> </w:t>
        </w:r>
        <w:r w:rsidRPr="00C4782F">
          <w:t>appear</w:t>
        </w:r>
        <w:r>
          <w:t xml:space="preserve"> </w:t>
        </w:r>
        <w:r w:rsidRPr="00C4782F">
          <w:t>to</w:t>
        </w:r>
        <w:r>
          <w:t xml:space="preserve"> </w:t>
        </w:r>
        <w:r w:rsidRPr="00C4782F">
          <w:t>be</w:t>
        </w:r>
        <w:r>
          <w:t xml:space="preserve"> </w:t>
        </w:r>
        <w:r w:rsidRPr="00C4782F">
          <w:t>very</w:t>
        </w:r>
        <w:r>
          <w:t xml:space="preserve"> </w:t>
        </w:r>
        <w:r w:rsidRPr="00C4782F">
          <w:t>simple</w:t>
        </w:r>
        <w:r>
          <w:t xml:space="preserve"> </w:t>
        </w:r>
        <w:r w:rsidRPr="00C4782F">
          <w:t>control</w:t>
        </w:r>
        <w:r>
          <w:t xml:space="preserve"> </w:t>
        </w:r>
        <w:r w:rsidRPr="00C4782F">
          <w:t>flows.</w:t>
        </w:r>
      </w:ins>
    </w:p>
    <w:p w14:paraId="1C3302FE" w14:textId="77777777" w:rsidR="00350B1C" w:rsidRDefault="00350B1C" w:rsidP="006A27E5">
      <w:pPr>
        <w:pStyle w:val="HB"/>
        <w:outlineLvl w:val="1"/>
        <w:rPr>
          <w:ins w:id="2549" w:author="Mark" w:date="2020-03-31T14:06:00Z"/>
        </w:rPr>
      </w:pPr>
      <w:ins w:id="2550" w:author="Mark" w:date="2020-03-31T14:06:00Z">
        <w:r>
          <w:t xml:space="preserve">Introducing </w:t>
        </w:r>
        <w:r w:rsidRPr="000401EE">
          <w:rPr>
            <w:rStyle w:val="C1"/>
          </w:rPr>
          <w:t>async</w:t>
        </w:r>
        <w:r>
          <w:t xml:space="preserve"> Return of </w:t>
        </w:r>
        <w:proofErr w:type="spellStart"/>
        <w:r w:rsidRPr="000401EE">
          <w:rPr>
            <w:rStyle w:val="C1"/>
          </w:rPr>
          <w:t>ValueTask</w:t>
        </w:r>
        <w:proofErr w:type="spellEnd"/>
        <w:r w:rsidRPr="000401EE">
          <w:rPr>
            <w:rStyle w:val="C1"/>
          </w:rPr>
          <w:t>&lt;T&gt;</w:t>
        </w:r>
      </w:ins>
    </w:p>
    <w:p w14:paraId="6C068A69" w14:textId="1DAE2F56" w:rsidR="00350B1C" w:rsidRDefault="00350B1C" w:rsidP="00350B1C">
      <w:pPr>
        <w:pStyle w:val="BodyNoIndent"/>
        <w:rPr>
          <w:ins w:id="2551" w:author="Mark" w:date="2020-03-31T14:06:00Z"/>
        </w:rPr>
      </w:pPr>
      <w:ins w:id="2552" w:author="Mark" w:date="2020-03-31T14:06:00Z">
        <w:r>
          <w:t xml:space="preserve">We use </w:t>
        </w:r>
        <w:r w:rsidRPr="00F937F4">
          <w:t>async</w:t>
        </w:r>
        <w:r>
          <w:t xml:space="preserve">hronous methods for long-running, high-latency operations. And (obviously), since </w:t>
        </w:r>
        <w:r w:rsidRPr="0055302D">
          <w:rPr>
            <w:rStyle w:val="C1"/>
          </w:rPr>
          <w:t>Task</w:t>
        </w:r>
        <w:r>
          <w:t>/</w:t>
        </w:r>
        <w:r w:rsidRPr="0055302D">
          <w:rPr>
            <w:rStyle w:val="C1"/>
          </w:rPr>
          <w:t>Task&lt;T&gt;</w:t>
        </w:r>
        <w:r>
          <w:t xml:space="preserve"> is the return, we always need to obtain one of these objects to return. The alternative, to return </w:t>
        </w:r>
        <w:r w:rsidRPr="005743E2">
          <w:rPr>
            <w:rStyle w:val="C1"/>
          </w:rPr>
          <w:t>null</w:t>
        </w:r>
        <w:r>
          <w:t xml:space="preserve">, would force callers to always check for </w:t>
        </w:r>
        <w:r w:rsidRPr="005743E2">
          <w:rPr>
            <w:rStyle w:val="C1"/>
          </w:rPr>
          <w:t>null</w:t>
        </w:r>
        <w:r>
          <w:t xml:space="preserve"> before </w:t>
        </w:r>
        <w:del w:id="2553" w:author="Kevin" w:date="2020-04-04T15:19:00Z">
          <w:r w:rsidDel="00BD33FD">
            <w:delText>invoking the method</w:delText>
          </w:r>
        </w:del>
      </w:ins>
      <w:ins w:id="2554" w:author="Kevin" w:date="2020-04-04T15:19:00Z">
        <w:r w:rsidR="00BD33FD">
          <w:t>accessing the Task</w:t>
        </w:r>
      </w:ins>
      <w:ins w:id="2555" w:author="Mark" w:date="2020-03-31T14:06:00Z">
        <w:r>
          <w:t>—an unreasonable and frustrating API from a usability perspective. Gener</w:t>
        </w:r>
        <w:r>
          <w:lastRenderedPageBreak/>
          <w:t xml:space="preserve">ally, the cost to create a </w:t>
        </w:r>
        <w:r w:rsidRPr="0055302D">
          <w:rPr>
            <w:rStyle w:val="C1"/>
          </w:rPr>
          <w:t>Task</w:t>
        </w:r>
        <w:r>
          <w:t>/</w:t>
        </w:r>
        <w:r w:rsidRPr="0055302D">
          <w:rPr>
            <w:rStyle w:val="C1"/>
          </w:rPr>
          <w:t>Task&lt;T&gt;</w:t>
        </w:r>
        <w:r>
          <w:t xml:space="preserve"> is insignificant in comparison to the long-running, high-latency operation. </w:t>
        </w:r>
      </w:ins>
    </w:p>
    <w:p w14:paraId="51F8CA91" w14:textId="376E6F0F" w:rsidR="00350B1C" w:rsidRDefault="00350B1C" w:rsidP="00350B1C">
      <w:pPr>
        <w:pStyle w:val="Body"/>
        <w:rPr>
          <w:ins w:id="2556" w:author="Mark" w:date="2020-03-31T14:06:00Z"/>
        </w:rPr>
      </w:pPr>
      <w:ins w:id="2557" w:author="Mark" w:date="2020-03-31T14:06:00Z">
        <w:r>
          <w:t xml:space="preserve">What happens, though, if the operation can be short-circuited and a result returned immediately? Consider, for example, compressing a buffer. If the amount of data is significant, performing the operation asynchronously makes sense. If, however, data is 0-length, then the operation can return immediately, </w:t>
        </w:r>
        <w:commentRangeStart w:id="2558"/>
        <w:r>
          <w:t xml:space="preserve">and obtaining a (cached or new instance of) </w:t>
        </w:r>
        <w:r w:rsidRPr="7A17C1B0">
          <w:rPr>
            <w:rStyle w:val="C1"/>
          </w:rPr>
          <w:t>Task</w:t>
        </w:r>
        <w:r>
          <w:t>/</w:t>
        </w:r>
        <w:r w:rsidRPr="7A17C1B0">
          <w:rPr>
            <w:rStyle w:val="C1"/>
          </w:rPr>
          <w:t>Task&lt;T&gt;</w:t>
        </w:r>
        <w:r>
          <w:t xml:space="preserve"> is pointless because there is no need for a task when the operation completes immediately. Unfortunately, there was no alternative when </w:t>
        </w:r>
        <w:r w:rsidRPr="7A17C1B0">
          <w:rPr>
            <w:rStyle w:val="C1"/>
          </w:rPr>
          <w:t>async</w:t>
        </w:r>
        <w:r>
          <w:t>/</w:t>
        </w:r>
        <w:r w:rsidRPr="7A17C1B0">
          <w:rPr>
            <w:rStyle w:val="C1"/>
          </w:rPr>
          <w:t>await</w:t>
        </w:r>
        <w:r>
          <w:t xml:space="preserve"> was introduced in C# 5.0</w:t>
        </w:r>
      </w:ins>
      <w:commentRangeEnd w:id="2558"/>
      <w:r w:rsidR="000274E8">
        <w:rPr>
          <w:rStyle w:val="CommentReference"/>
          <w:rFonts w:asciiTheme="minorHAnsi" w:hAnsiTheme="minorHAnsi" w:cstheme="minorBidi"/>
          <w:color w:val="auto"/>
        </w:rPr>
        <w:commentReference w:id="2558"/>
      </w:r>
      <w:ins w:id="2559" w:author="Mark" w:date="2020-03-31T14:06:00Z">
        <w:r>
          <w:t xml:space="preserve">. However, C# 7.0 added support for arbitrary types that meet certain criteria—namely, support for a </w:t>
        </w:r>
        <w:proofErr w:type="spellStart"/>
        <w:proofErr w:type="gramStart"/>
        <w:r w:rsidRPr="7A17C1B0">
          <w:rPr>
            <w:rStyle w:val="C1"/>
          </w:rPr>
          <w:t>GetAwaiter</w:t>
        </w:r>
        <w:proofErr w:type="spellEnd"/>
        <w:r w:rsidRPr="7A17C1B0">
          <w:rPr>
            <w:rStyle w:val="C1"/>
          </w:rPr>
          <w:t>(</w:t>
        </w:r>
        <w:proofErr w:type="gramEnd"/>
        <w:r w:rsidRPr="7A17C1B0">
          <w:rPr>
            <w:rStyle w:val="C1"/>
          </w:rPr>
          <w:t>)</w:t>
        </w:r>
        <w:r>
          <w:t xml:space="preserve"> method, as detailed in the Advanced Topic titled “Awaiting Non-</w:t>
        </w:r>
        <w:r w:rsidRPr="7A17C1B0">
          <w:rPr>
            <w:rStyle w:val="C1"/>
          </w:rPr>
          <w:t>Task&lt;T&gt;</w:t>
        </w:r>
        <w:r>
          <w:t xml:space="preserve"> or Values.” For example, C# 7.0-related .NET frameworks include </w:t>
        </w:r>
        <w:proofErr w:type="spellStart"/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&lt;T&gt;</w:t>
        </w:r>
        <w:r>
          <w:t xml:space="preserve">, a value type that scales down to support lightweight instantiation when a long-running operation can be short-circuited or that </w:t>
        </w:r>
        <w:del w:id="2560" w:author="Kevin" w:date="2020-04-04T15:26:00Z">
          <w:r w:rsidDel="000274E8">
            <w:delText>supports the full functionality of a task otherwise</w:delText>
          </w:r>
        </w:del>
      </w:ins>
      <w:ins w:id="2561" w:author="Kevin" w:date="2020-04-04T15:26:00Z">
        <w:r w:rsidR="000274E8">
          <w:t>can be converted to a full Task otherwise</w:t>
        </w:r>
      </w:ins>
      <w:ins w:id="2562" w:author="Mark" w:date="2020-03-31T14:06:00Z">
        <w:r>
          <w:t xml:space="preserve">. Listing </w:t>
        </w:r>
        <w:del w:id="2563" w:author="Kevin" w:date="2020-04-04T15:28:00Z">
          <w:r w:rsidDel="00DF288A">
            <w:delText>19.16</w:delText>
          </w:r>
        </w:del>
      </w:ins>
      <w:ins w:id="2564" w:author="Kevin" w:date="2020-04-04T15:28:00Z">
        <w:r w:rsidR="00DF288A">
          <w:t>20.4</w:t>
        </w:r>
      </w:ins>
      <w:ins w:id="2565" w:author="Mark" w:date="2020-03-31T14:06:00Z">
        <w:r>
          <w:t xml:space="preserve"> provides an example of file compression but escaping via </w:t>
        </w:r>
        <w:proofErr w:type="spellStart"/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&lt;T&gt;</w:t>
        </w:r>
        <w:r>
          <w:t xml:space="preserve"> if the compression can be short-circuited.</w:t>
        </w:r>
      </w:ins>
    </w:p>
    <w:p w14:paraId="507FF038" w14:textId="595BAFF4" w:rsidR="00350B1C" w:rsidRPr="00C4782F" w:rsidRDefault="00350B1C" w:rsidP="00350B1C">
      <w:pPr>
        <w:pStyle w:val="ListingHead"/>
        <w:rPr>
          <w:ins w:id="2566" w:author="Mark" w:date="2020-03-31T14:06:00Z"/>
        </w:rPr>
      </w:pPr>
      <w:ins w:id="2567" w:author="Mark" w:date="2020-03-31T14:06:00Z">
        <w:r w:rsidRPr="00D45366">
          <w:rPr>
            <w:rStyle w:val="ListingNumber"/>
          </w:rPr>
          <w:t>Listing</w:t>
        </w:r>
        <w:r>
          <w:rPr>
            <w:rStyle w:val="ListingNumber"/>
          </w:rPr>
          <w:t xml:space="preserve"> </w:t>
        </w:r>
        <w:del w:id="2568" w:author="Kevin" w:date="2020-04-04T15:28:00Z">
          <w:r w:rsidRPr="00D45366" w:rsidDel="00DF288A">
            <w:rPr>
              <w:rStyle w:val="ListingNumber"/>
            </w:rPr>
            <w:delText>19.16</w:delText>
          </w:r>
        </w:del>
      </w:ins>
      <w:ins w:id="2569" w:author="Kevin" w:date="2020-04-04T15:28:00Z">
        <w:r w:rsidR="00DF288A">
          <w:rPr>
            <w:rStyle w:val="ListingNumber"/>
          </w:rPr>
          <w:t>20.4</w:t>
        </w:r>
      </w:ins>
      <w:ins w:id="2570" w:author="Mark" w:date="2020-03-31T14:06:00Z">
        <w:r>
          <w:rPr>
            <w:rStyle w:val="ListingNumber"/>
          </w:rPr>
          <w:t>: </w:t>
        </w:r>
        <w:r>
          <w:t xml:space="preserve">Returning </w:t>
        </w:r>
        <w:proofErr w:type="spellStart"/>
        <w:r w:rsidRPr="0015717F">
          <w:rPr>
            <w:rStyle w:val="C1"/>
          </w:rPr>
          <w:t>ValueTask</w:t>
        </w:r>
        <w:proofErr w:type="spellEnd"/>
        <w:r w:rsidRPr="0015717F">
          <w:rPr>
            <w:rStyle w:val="C1"/>
          </w:rPr>
          <w:t>&lt;T&gt;</w:t>
        </w:r>
        <w:r>
          <w:t xml:space="preserve"> from an </w:t>
        </w:r>
        <w:r w:rsidRPr="0015717F">
          <w:rPr>
            <w:rStyle w:val="C1"/>
          </w:rPr>
          <w:t>async</w:t>
        </w:r>
        <w:r>
          <w:t xml:space="preserve"> </w:t>
        </w:r>
      </w:ins>
      <w:ins w:id="2571" w:author="Kevin" w:date="2020-04-04T15:28:00Z">
        <w:r w:rsidR="00DF288A">
          <w:t>m</w:t>
        </w:r>
      </w:ins>
      <w:ins w:id="2572" w:author="Mark" w:date="2020-03-31T14:06:00Z">
        <w:del w:id="2573" w:author="Kevin" w:date="2020-04-04T15:28:00Z">
          <w:r w:rsidDel="00DF288A">
            <w:delText>M</w:delText>
          </w:r>
        </w:del>
        <w:r>
          <w:t>ethod</w:t>
        </w:r>
      </w:ins>
    </w:p>
    <w:p w14:paraId="572F827D" w14:textId="77777777" w:rsidR="00350B1C" w:rsidRPr="00C4782F" w:rsidRDefault="00350B1C" w:rsidP="00350B1C">
      <w:pPr>
        <w:pStyle w:val="CDT1"/>
        <w:rPr>
          <w:ins w:id="2574" w:author="Mark" w:date="2020-03-31T14:06:00Z"/>
        </w:rPr>
      </w:pPr>
      <w:ins w:id="2575" w:author="Mark" w:date="2020-03-31T14:06:00Z">
        <w:r w:rsidRPr="00C4782F">
          <w:rPr>
            <w:rStyle w:val="CPKeyword"/>
          </w:rPr>
          <w:t>using</w:t>
        </w:r>
        <w:r>
          <w:t xml:space="preserve"> </w:t>
        </w:r>
        <w:r w:rsidRPr="00C4782F">
          <w:t>System;</w:t>
        </w:r>
      </w:ins>
    </w:p>
    <w:p w14:paraId="54ADCFB3" w14:textId="77777777" w:rsidR="00350B1C" w:rsidRPr="008029B3" w:rsidRDefault="00350B1C" w:rsidP="00350B1C">
      <w:pPr>
        <w:pStyle w:val="CDT"/>
        <w:rPr>
          <w:ins w:id="2576" w:author="Mark" w:date="2020-03-31T14:06:00Z"/>
        </w:rPr>
      </w:pPr>
      <w:ins w:id="2577" w:author="Mark" w:date="2020-03-31T14:06:00Z">
        <w:r w:rsidRPr="00C4782F">
          <w:rPr>
            <w:rStyle w:val="CPKeyword"/>
          </w:rPr>
          <w:t>using</w:t>
        </w:r>
        <w:r>
          <w:rPr>
            <w:rStyle w:val="CPKeyword"/>
          </w:rPr>
          <w:t xml:space="preserve"> </w:t>
        </w:r>
        <w:r w:rsidRPr="008029B3">
          <w:t>System.IO;</w:t>
        </w:r>
      </w:ins>
    </w:p>
    <w:p w14:paraId="2B05DB26" w14:textId="77777777" w:rsidR="00350B1C" w:rsidRPr="008029B3" w:rsidRDefault="00350B1C" w:rsidP="00350B1C">
      <w:pPr>
        <w:pStyle w:val="CDT"/>
        <w:rPr>
          <w:ins w:id="2578" w:author="Mark" w:date="2020-03-31T14:06:00Z"/>
        </w:rPr>
      </w:pPr>
      <w:ins w:id="2579" w:author="Mark" w:date="2020-03-31T14:06:00Z">
        <w:r w:rsidRPr="00C4782F">
          <w:rPr>
            <w:rStyle w:val="CPKeyword"/>
          </w:rPr>
          <w:t>using</w:t>
        </w:r>
        <w:r>
          <w:t xml:space="preserve"> </w:t>
        </w:r>
        <w:r w:rsidRPr="008029B3">
          <w:t>System.Net;</w:t>
        </w:r>
      </w:ins>
    </w:p>
    <w:p w14:paraId="1AB50178" w14:textId="77777777" w:rsidR="00350B1C" w:rsidRPr="008029B3" w:rsidRDefault="00350B1C" w:rsidP="00350B1C">
      <w:pPr>
        <w:pStyle w:val="CDT"/>
        <w:rPr>
          <w:ins w:id="2580" w:author="Mark" w:date="2020-03-31T14:06:00Z"/>
        </w:rPr>
      </w:pPr>
      <w:ins w:id="2581" w:author="Mark" w:date="2020-03-31T14:06:00Z">
        <w:r w:rsidRPr="00C4782F">
          <w:rPr>
            <w:rStyle w:val="CPKeyword"/>
          </w:rPr>
          <w:t>using</w:t>
        </w:r>
        <w:r>
          <w:t xml:space="preserve"> </w:t>
        </w:r>
        <w:r w:rsidRPr="008029B3">
          <w:t>System.Linq;</w:t>
        </w:r>
      </w:ins>
    </w:p>
    <w:p w14:paraId="2D062911" w14:textId="77777777" w:rsidR="00350B1C" w:rsidRPr="008029B3" w:rsidRDefault="00350B1C" w:rsidP="00350B1C">
      <w:pPr>
        <w:pStyle w:val="CDT"/>
        <w:rPr>
          <w:ins w:id="2582" w:author="Mark" w:date="2020-03-31T14:06:00Z"/>
        </w:rPr>
      </w:pPr>
      <w:ins w:id="2583" w:author="Mark" w:date="2020-03-31T14:06:00Z">
        <w:r w:rsidRPr="00C4782F">
          <w:rPr>
            <w:rStyle w:val="CPKeyword"/>
          </w:rPr>
          <w:t>using</w:t>
        </w:r>
        <w:r>
          <w:t xml:space="preserve"> </w:t>
        </w:r>
        <w:r w:rsidRPr="008029B3">
          <w:t>System.Threading.Tasks;</w:t>
        </w:r>
      </w:ins>
    </w:p>
    <w:p w14:paraId="60624E29" w14:textId="77777777" w:rsidR="00350B1C" w:rsidRPr="00C57761" w:rsidRDefault="00350B1C" w:rsidP="00350B1C">
      <w:pPr>
        <w:pStyle w:val="CDT"/>
        <w:rPr>
          <w:ins w:id="2584" w:author="Mark" w:date="2020-03-31T14:06:00Z"/>
          <w:rStyle w:val="CPKeyword"/>
        </w:rPr>
      </w:pPr>
    </w:p>
    <w:p w14:paraId="365D64B2" w14:textId="77777777" w:rsidR="00350B1C" w:rsidRPr="00C57761" w:rsidRDefault="00350B1C" w:rsidP="00350B1C">
      <w:pPr>
        <w:pStyle w:val="CDT"/>
        <w:rPr>
          <w:ins w:id="2585" w:author="Mark" w:date="2020-03-31T14:06:00Z"/>
          <w:rStyle w:val="CPKeyword"/>
        </w:rPr>
      </w:pPr>
      <w:ins w:id="2586" w:author="Mark" w:date="2020-03-31T14:06:00Z">
        <w:r w:rsidRPr="00C4782F">
          <w:rPr>
            <w:rStyle w:val="CPKeyword"/>
          </w:rPr>
          <w:t>public</w:t>
        </w:r>
        <w:r>
          <w:rPr>
            <w:rStyle w:val="CPKeyword"/>
          </w:rPr>
          <w:t xml:space="preserve"> </w:t>
        </w:r>
        <w:r w:rsidRPr="00C4782F">
          <w:rPr>
            <w:rStyle w:val="CPKeyword"/>
          </w:rPr>
          <w:t>class</w:t>
        </w:r>
        <w:r>
          <w:t xml:space="preserve"> </w:t>
        </w:r>
        <w:r w:rsidRPr="008029B3">
          <w:t>Program</w:t>
        </w:r>
      </w:ins>
    </w:p>
    <w:p w14:paraId="37ECC66C" w14:textId="77777777" w:rsidR="00350B1C" w:rsidRPr="000401EE" w:rsidRDefault="00350B1C" w:rsidP="00350B1C">
      <w:pPr>
        <w:pStyle w:val="CDT"/>
        <w:rPr>
          <w:ins w:id="2587" w:author="Mark" w:date="2020-03-31T14:06:00Z"/>
        </w:rPr>
      </w:pPr>
      <w:ins w:id="2588" w:author="Mark" w:date="2020-03-31T14:06:00Z">
        <w:r w:rsidRPr="000401EE">
          <w:t>{</w:t>
        </w:r>
      </w:ins>
    </w:p>
    <w:p w14:paraId="1184FB33" w14:textId="77777777" w:rsidR="00350B1C" w:rsidRDefault="00350B1C" w:rsidP="00350B1C">
      <w:pPr>
        <w:pStyle w:val="CDT"/>
        <w:rPr>
          <w:ins w:id="2589" w:author="Mark" w:date="2020-03-31T14:06:00Z"/>
        </w:rPr>
      </w:pPr>
      <w:ins w:id="2590" w:author="Mark" w:date="2020-03-31T14:06:00Z">
        <w:r>
          <w:t xml:space="preserve">      </w:t>
        </w:r>
        <w:r w:rsidRPr="000401EE">
          <w:rPr>
            <w:rStyle w:val="CPKeyword"/>
          </w:rPr>
          <w:t>private</w:t>
        </w:r>
        <w:r>
          <w:t xml:space="preserve"> </w:t>
        </w:r>
        <w:r w:rsidRPr="000401EE">
          <w:rPr>
            <w:rStyle w:val="CPKeyword"/>
          </w:rPr>
          <w:t>static</w:t>
        </w:r>
        <w:r>
          <w:t xml:space="preserve"> </w:t>
        </w:r>
        <w:r w:rsidRPr="000401EE">
          <w:rPr>
            <w:rStyle w:val="CPKeyword"/>
          </w:rPr>
          <w:t>async</w:t>
        </w:r>
        <w:r>
          <w:t xml:space="preserve"> ValueTask&lt;</w:t>
        </w:r>
        <w:r w:rsidRPr="000401EE">
          <w:rPr>
            <w:rStyle w:val="CPKeyword"/>
          </w:rPr>
          <w:t>byte</w:t>
        </w:r>
        <w:r>
          <w:t>[]&gt; CompressAsync(</w:t>
        </w:r>
        <w:r w:rsidRPr="000401EE">
          <w:rPr>
            <w:rStyle w:val="CPKeyword"/>
          </w:rPr>
          <w:t>byte</w:t>
        </w:r>
        <w:r>
          <w:t>[] buffer)</w:t>
        </w:r>
      </w:ins>
    </w:p>
    <w:p w14:paraId="35A57E76" w14:textId="77777777" w:rsidR="00350B1C" w:rsidRDefault="00350B1C" w:rsidP="00350B1C">
      <w:pPr>
        <w:pStyle w:val="CDT"/>
        <w:rPr>
          <w:ins w:id="2591" w:author="Mark" w:date="2020-03-31T14:06:00Z"/>
        </w:rPr>
      </w:pPr>
      <w:ins w:id="2592" w:author="Mark" w:date="2020-03-31T14:06:00Z">
        <w:r>
          <w:t xml:space="preserve">      {</w:t>
        </w:r>
      </w:ins>
    </w:p>
    <w:p w14:paraId="28F151C8" w14:textId="77777777" w:rsidR="00350B1C" w:rsidRDefault="00350B1C" w:rsidP="00350B1C">
      <w:pPr>
        <w:pStyle w:val="CDT"/>
        <w:rPr>
          <w:ins w:id="2593" w:author="Mark" w:date="2020-03-31T14:06:00Z"/>
        </w:rPr>
      </w:pPr>
      <w:ins w:id="2594" w:author="Mark" w:date="2020-03-31T14:06:00Z">
        <w:r>
          <w:t xml:space="preserve">          </w:t>
        </w:r>
        <w:r w:rsidRPr="000401EE">
          <w:rPr>
            <w:rStyle w:val="CPKeyword"/>
          </w:rPr>
          <w:t>if</w:t>
        </w:r>
        <w:r>
          <w:t xml:space="preserve"> (buffer.Length == 0)</w:t>
        </w:r>
      </w:ins>
    </w:p>
    <w:p w14:paraId="4CDB221F" w14:textId="77777777" w:rsidR="00350B1C" w:rsidRDefault="00350B1C" w:rsidP="00350B1C">
      <w:pPr>
        <w:pStyle w:val="CDT"/>
        <w:rPr>
          <w:ins w:id="2595" w:author="Mark" w:date="2020-03-31T14:06:00Z"/>
        </w:rPr>
      </w:pPr>
      <w:ins w:id="2596" w:author="Mark" w:date="2020-03-31T14:06:00Z">
        <w:r>
          <w:t xml:space="preserve">          {</w:t>
        </w:r>
      </w:ins>
    </w:p>
    <w:p w14:paraId="0DB8EF82" w14:textId="77777777" w:rsidR="00350B1C" w:rsidRDefault="00350B1C" w:rsidP="00350B1C">
      <w:pPr>
        <w:pStyle w:val="CDT"/>
        <w:rPr>
          <w:ins w:id="2597" w:author="Mark" w:date="2020-03-31T14:06:00Z"/>
        </w:rPr>
      </w:pPr>
      <w:ins w:id="2598" w:author="Mark" w:date="2020-03-31T14:06:00Z">
        <w:r>
          <w:t xml:space="preserve">              </w:t>
        </w:r>
        <w:r w:rsidRPr="000401EE">
          <w:rPr>
            <w:rStyle w:val="CPKeyword"/>
          </w:rPr>
          <w:t>return</w:t>
        </w:r>
        <w:r>
          <w:t xml:space="preserve"> buffer;</w:t>
        </w:r>
      </w:ins>
    </w:p>
    <w:p w14:paraId="0AC90574" w14:textId="77777777" w:rsidR="00350B1C" w:rsidRDefault="00350B1C" w:rsidP="00350B1C">
      <w:pPr>
        <w:pStyle w:val="CDT"/>
        <w:rPr>
          <w:ins w:id="2599" w:author="Mark" w:date="2020-03-31T14:06:00Z"/>
        </w:rPr>
      </w:pPr>
      <w:ins w:id="2600" w:author="Mark" w:date="2020-03-31T14:06:00Z">
        <w:r>
          <w:t xml:space="preserve">          }</w:t>
        </w:r>
      </w:ins>
    </w:p>
    <w:p w14:paraId="5CE2E198" w14:textId="77777777" w:rsidR="00350B1C" w:rsidRDefault="00350B1C" w:rsidP="00350B1C">
      <w:pPr>
        <w:pStyle w:val="CDT"/>
        <w:rPr>
          <w:ins w:id="2601" w:author="Mark" w:date="2020-03-31T14:06:00Z"/>
        </w:rPr>
      </w:pPr>
      <w:ins w:id="2602" w:author="Mark" w:date="2020-03-31T14:06:00Z">
        <w:r>
          <w:lastRenderedPageBreak/>
          <w:t xml:space="preserve">          </w:t>
        </w:r>
        <w:r w:rsidRPr="000401EE">
          <w:rPr>
            <w:rStyle w:val="CPKeyword"/>
          </w:rPr>
          <w:t>using</w:t>
        </w:r>
        <w:r>
          <w:t xml:space="preserve"> (</w:t>
        </w:r>
        <w:r w:rsidRPr="000401EE">
          <w:t>MemoryStream</w:t>
        </w:r>
        <w:r>
          <w:t xml:space="preserve"> memoryStream = </w:t>
        </w:r>
        <w:r w:rsidRPr="000401EE">
          <w:rPr>
            <w:rStyle w:val="CPKeyword"/>
          </w:rPr>
          <w:t>new</w:t>
        </w:r>
        <w:r>
          <w:t xml:space="preserve"> </w:t>
        </w:r>
        <w:r w:rsidRPr="000401EE">
          <w:t>MemoryStream</w:t>
        </w:r>
        <w:r>
          <w:t>())</w:t>
        </w:r>
      </w:ins>
    </w:p>
    <w:p w14:paraId="06F575BD" w14:textId="77777777" w:rsidR="00350B1C" w:rsidRDefault="00350B1C" w:rsidP="00350B1C">
      <w:pPr>
        <w:pStyle w:val="CDT"/>
        <w:rPr>
          <w:ins w:id="2603" w:author="Mark" w:date="2020-03-31T14:06:00Z"/>
        </w:rPr>
      </w:pPr>
      <w:ins w:id="2604" w:author="Mark" w:date="2020-03-31T14:06:00Z">
        <w:r>
          <w:t xml:space="preserve">          </w:t>
        </w:r>
        <w:r w:rsidRPr="000401EE">
          <w:rPr>
            <w:rStyle w:val="CPKeyword"/>
          </w:rPr>
          <w:t>using</w:t>
        </w:r>
        <w:r>
          <w:t xml:space="preserve"> (System.IO.Compression.</w:t>
        </w:r>
        <w:r w:rsidRPr="000401EE">
          <w:t>GZipStream</w:t>
        </w:r>
        <w:r>
          <w:t xml:space="preserve"> gZipStream =</w:t>
        </w:r>
      </w:ins>
    </w:p>
    <w:p w14:paraId="11B28E42" w14:textId="77777777" w:rsidR="00350B1C" w:rsidRDefault="00350B1C" w:rsidP="00350B1C">
      <w:pPr>
        <w:pStyle w:val="CDT"/>
        <w:rPr>
          <w:ins w:id="2605" w:author="Mark" w:date="2020-03-31T14:06:00Z"/>
        </w:rPr>
      </w:pPr>
      <w:ins w:id="2606" w:author="Mark" w:date="2020-03-31T14:06:00Z">
        <w:r>
          <w:t xml:space="preserve">              </w:t>
        </w:r>
        <w:r w:rsidRPr="000401EE">
          <w:rPr>
            <w:rStyle w:val="CPKeyword"/>
          </w:rPr>
          <w:t>new</w:t>
        </w:r>
        <w:r>
          <w:t xml:space="preserve"> System.IO.Compression.</w:t>
        </w:r>
        <w:r w:rsidRPr="000401EE">
          <w:t>GZipStream</w:t>
        </w:r>
        <w:r>
          <w:t>(</w:t>
        </w:r>
      </w:ins>
    </w:p>
    <w:p w14:paraId="0A082F1B" w14:textId="77777777" w:rsidR="00350B1C" w:rsidRDefault="00350B1C" w:rsidP="00350B1C">
      <w:pPr>
        <w:pStyle w:val="CDT"/>
        <w:rPr>
          <w:ins w:id="2607" w:author="Mark" w:date="2020-03-31T14:06:00Z"/>
        </w:rPr>
      </w:pPr>
      <w:ins w:id="2608" w:author="Mark" w:date="2020-03-31T14:06:00Z">
        <w:r>
          <w:t xml:space="preserve">                  memoryStream, System.IO.Compression.</w:t>
        </w:r>
        <w:r w:rsidRPr="000401EE">
          <w:t>CompressionMode</w:t>
        </w:r>
        <w:r>
          <w:t>.Compress))</w:t>
        </w:r>
      </w:ins>
    </w:p>
    <w:p w14:paraId="7703C9F7" w14:textId="77777777" w:rsidR="00350B1C" w:rsidRDefault="00350B1C" w:rsidP="00350B1C">
      <w:pPr>
        <w:pStyle w:val="CDT"/>
        <w:rPr>
          <w:ins w:id="2609" w:author="Mark" w:date="2020-03-31T14:06:00Z"/>
        </w:rPr>
      </w:pPr>
      <w:ins w:id="2610" w:author="Mark" w:date="2020-03-31T14:06:00Z">
        <w:r>
          <w:t xml:space="preserve">          {</w:t>
        </w:r>
      </w:ins>
    </w:p>
    <w:p w14:paraId="6767FA8B" w14:textId="77777777" w:rsidR="00350B1C" w:rsidRDefault="00350B1C" w:rsidP="00350B1C">
      <w:pPr>
        <w:pStyle w:val="CDT"/>
        <w:rPr>
          <w:ins w:id="2611" w:author="Mark" w:date="2020-03-31T14:06:00Z"/>
        </w:rPr>
      </w:pPr>
      <w:ins w:id="2612" w:author="Mark" w:date="2020-03-31T14:06:00Z">
        <w:r>
          <w:t xml:space="preserve">              </w:t>
        </w:r>
        <w:r w:rsidRPr="000401EE">
          <w:rPr>
            <w:rStyle w:val="CPKeyword"/>
          </w:rPr>
          <w:t>await</w:t>
        </w:r>
        <w:r>
          <w:t xml:space="preserve"> gZipStream.WriteAsync(buffer, 0, buffer.Length);</w:t>
        </w:r>
      </w:ins>
    </w:p>
    <w:p w14:paraId="1B03A367" w14:textId="77777777" w:rsidR="00350B1C" w:rsidRDefault="00350B1C" w:rsidP="00350B1C">
      <w:pPr>
        <w:pStyle w:val="CDT"/>
        <w:rPr>
          <w:ins w:id="2613" w:author="Mark" w:date="2020-03-31T14:06:00Z"/>
        </w:rPr>
      </w:pPr>
      <w:ins w:id="2614" w:author="Mark" w:date="2020-03-31T14:06:00Z">
        <w:r>
          <w:t xml:space="preserve">              buffer = memoryStream.ToArray();</w:t>
        </w:r>
      </w:ins>
    </w:p>
    <w:p w14:paraId="75A07863" w14:textId="77777777" w:rsidR="00350B1C" w:rsidRDefault="00350B1C" w:rsidP="00350B1C">
      <w:pPr>
        <w:pStyle w:val="CDT"/>
        <w:rPr>
          <w:ins w:id="2615" w:author="Mark" w:date="2020-03-31T14:06:00Z"/>
        </w:rPr>
      </w:pPr>
      <w:ins w:id="2616" w:author="Mark" w:date="2020-03-31T14:06:00Z">
        <w:r>
          <w:t xml:space="preserve">          }</w:t>
        </w:r>
      </w:ins>
    </w:p>
    <w:p w14:paraId="2837633B" w14:textId="77777777" w:rsidR="00350B1C" w:rsidRDefault="00350B1C" w:rsidP="00350B1C">
      <w:pPr>
        <w:pStyle w:val="CDT"/>
        <w:rPr>
          <w:ins w:id="2617" w:author="Mark" w:date="2020-03-31T14:06:00Z"/>
        </w:rPr>
      </w:pPr>
    </w:p>
    <w:p w14:paraId="6FE68C3F" w14:textId="77777777" w:rsidR="00350B1C" w:rsidRDefault="00350B1C" w:rsidP="00350B1C">
      <w:pPr>
        <w:pStyle w:val="CDT"/>
        <w:rPr>
          <w:ins w:id="2618" w:author="Mark" w:date="2020-03-31T14:06:00Z"/>
        </w:rPr>
      </w:pPr>
      <w:ins w:id="2619" w:author="Mark" w:date="2020-03-31T14:06:00Z">
        <w:r>
          <w:t xml:space="preserve">          </w:t>
        </w:r>
        <w:r w:rsidRPr="000401EE">
          <w:rPr>
            <w:rStyle w:val="CPKeyword"/>
          </w:rPr>
          <w:t>return</w:t>
        </w:r>
        <w:r>
          <w:t xml:space="preserve"> buffer;</w:t>
        </w:r>
      </w:ins>
    </w:p>
    <w:p w14:paraId="7A9F4777" w14:textId="77777777" w:rsidR="00350B1C" w:rsidRPr="008029B3" w:rsidRDefault="00350B1C" w:rsidP="00350B1C">
      <w:pPr>
        <w:pStyle w:val="CDT"/>
        <w:rPr>
          <w:ins w:id="2620" w:author="Mark" w:date="2020-03-31T14:06:00Z"/>
        </w:rPr>
      </w:pPr>
      <w:ins w:id="2621" w:author="Mark" w:date="2020-03-31T14:06:00Z">
        <w:r>
          <w:t xml:space="preserve">      }</w:t>
        </w:r>
      </w:ins>
    </w:p>
    <w:p w14:paraId="4B85A6BA" w14:textId="77777777" w:rsidR="00350B1C" w:rsidRPr="000401EE" w:rsidRDefault="00350B1C" w:rsidP="00350B1C">
      <w:pPr>
        <w:pStyle w:val="CDT"/>
        <w:rPr>
          <w:ins w:id="2622" w:author="Mark" w:date="2020-03-31T14:06:00Z"/>
          <w:rStyle w:val="CPComment"/>
        </w:rPr>
      </w:pPr>
      <w:ins w:id="2623" w:author="Mark" w:date="2020-03-31T14:06:00Z">
        <w:r>
          <w:t xml:space="preserve">  </w:t>
        </w:r>
        <w:r w:rsidRPr="00C4782F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C4782F">
          <w:rPr>
            <w:rStyle w:val="CPComment"/>
          </w:rPr>
          <w:t>...</w:t>
        </w:r>
      </w:ins>
    </w:p>
    <w:p w14:paraId="615A0935" w14:textId="77777777" w:rsidR="00350B1C" w:rsidRPr="00C4782F" w:rsidRDefault="00350B1C" w:rsidP="00350B1C">
      <w:pPr>
        <w:pStyle w:val="CDTX"/>
        <w:rPr>
          <w:ins w:id="2624" w:author="Mark" w:date="2020-03-31T14:06:00Z"/>
        </w:rPr>
      </w:pPr>
      <w:ins w:id="2625" w:author="Mark" w:date="2020-03-31T14:06:00Z">
        <w:r w:rsidRPr="00C4782F">
          <w:t>}</w:t>
        </w:r>
      </w:ins>
    </w:p>
    <w:p w14:paraId="562015B6" w14:textId="3F05AD59" w:rsidR="00350B1C" w:rsidRDefault="00350B1C" w:rsidP="00350B1C">
      <w:pPr>
        <w:pStyle w:val="Body"/>
        <w:rPr>
          <w:ins w:id="2626" w:author="Mark" w:date="2020-03-31T14:06:00Z"/>
        </w:rPr>
      </w:pPr>
      <w:ins w:id="2627" w:author="Mark" w:date="2020-03-31T14:06:00Z">
        <w:r>
          <w:t xml:space="preserve">Notice that even though an asynchronous method, such as </w:t>
        </w:r>
        <w:proofErr w:type="spellStart"/>
        <w:r w:rsidRPr="00A73F24">
          <w:rPr>
            <w:rStyle w:val="C1"/>
          </w:rPr>
          <w:t>GZipStream.WriteAsync</w:t>
        </w:r>
        <w:proofErr w:type="spellEnd"/>
        <w:r w:rsidRPr="00A73F24">
          <w:rPr>
            <w:rStyle w:val="C1"/>
          </w:rPr>
          <w:t>()</w:t>
        </w:r>
        <w:r>
          <w:t xml:space="preserve">, might return </w:t>
        </w:r>
        <w:r w:rsidRPr="00A73F24">
          <w:rPr>
            <w:rStyle w:val="C1"/>
          </w:rPr>
          <w:t>Task&lt;T&gt;</w:t>
        </w:r>
        <w:r>
          <w:t xml:space="preserve">, the </w:t>
        </w:r>
        <w:r w:rsidRPr="0015717F">
          <w:rPr>
            <w:rStyle w:val="C1"/>
          </w:rPr>
          <w:t>await</w:t>
        </w:r>
        <w:r>
          <w:t xml:space="preserve"> implementation still works within a </w:t>
        </w:r>
        <w:proofErr w:type="spellStart"/>
        <w:r w:rsidRPr="000401EE">
          <w:rPr>
            <w:rStyle w:val="C1"/>
          </w:rPr>
          <w:t>ValueTask</w:t>
        </w:r>
        <w:proofErr w:type="spellEnd"/>
        <w:r w:rsidRPr="000401EE">
          <w:rPr>
            <w:rStyle w:val="C1"/>
          </w:rPr>
          <w:t>&lt;T&gt;</w:t>
        </w:r>
        <w:r>
          <w:t xml:space="preserve"> returning method. In Listing </w:t>
        </w:r>
        <w:del w:id="2628" w:author="Kevin" w:date="2020-04-04T15:30:00Z">
          <w:r w:rsidDel="00F37C83">
            <w:delText>19.16</w:delText>
          </w:r>
        </w:del>
      </w:ins>
      <w:ins w:id="2629" w:author="Kevin" w:date="2020-04-04T15:30:00Z">
        <w:r w:rsidR="00F37C83">
          <w:t>20.4</w:t>
        </w:r>
      </w:ins>
      <w:ins w:id="2630" w:author="Mark" w:date="2020-03-31T14:06:00Z">
        <w:r>
          <w:t xml:space="preserve">, for example, changing the return from </w:t>
        </w:r>
        <w:proofErr w:type="spellStart"/>
        <w:r w:rsidRPr="00A73F24">
          <w:rPr>
            <w:rStyle w:val="C1"/>
          </w:rPr>
          <w:t>ValueTask</w:t>
        </w:r>
        <w:proofErr w:type="spellEnd"/>
        <w:r w:rsidRPr="00A73F24">
          <w:rPr>
            <w:rStyle w:val="C1"/>
          </w:rPr>
          <w:t>&lt;T&gt;</w:t>
        </w:r>
        <w:r>
          <w:t xml:space="preserve"> to </w:t>
        </w:r>
        <w:r w:rsidRPr="00A73F24">
          <w:rPr>
            <w:rStyle w:val="C1"/>
          </w:rPr>
          <w:t>Task&lt;T&gt;</w:t>
        </w:r>
        <w:r>
          <w:t xml:space="preserve"> involves no other code changes.</w:t>
        </w:r>
      </w:ins>
    </w:p>
    <w:p w14:paraId="507F5200" w14:textId="4FD72ADA" w:rsidR="00520BE9" w:rsidRDefault="00350B1C" w:rsidP="006A27E5">
      <w:pPr>
        <w:pStyle w:val="BodyNoIndent"/>
        <w:rPr>
          <w:ins w:id="2631" w:author="Mark" w:date="2020-03-31T14:05:00Z"/>
        </w:rPr>
      </w:pPr>
      <w:proofErr w:type="spellStart"/>
      <w:ins w:id="2632" w:author="Mark" w:date="2020-03-31T14:06:00Z"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&lt;T&gt;</w:t>
        </w:r>
        <w:r>
          <w:t xml:space="preserve"> </w:t>
        </w:r>
        <w:commentRangeStart w:id="2633"/>
        <w:del w:id="2634" w:author="ericlippert@gmail.com" w:date="2020-04-04T20:59:00Z">
          <w:r w:rsidDel="00350B1C">
            <w:delText>begs</w:delText>
          </w:r>
        </w:del>
      </w:ins>
      <w:ins w:id="2635" w:author="ericlippert@gmail.com" w:date="2020-04-04T20:59:00Z">
        <w:r w:rsidR="25DA38B1" w:rsidRPr="7A17C1B0">
          <w:rPr>
            <w:rStyle w:val="C1"/>
          </w:rPr>
          <w:t>raises</w:t>
        </w:r>
      </w:ins>
      <w:ins w:id="2636" w:author="Mark" w:date="2020-03-31T14:06:00Z">
        <w:r>
          <w:t xml:space="preserve"> the question</w:t>
        </w:r>
      </w:ins>
      <w:commentRangeEnd w:id="2633"/>
      <w:r>
        <w:rPr>
          <w:rStyle w:val="CommentReference"/>
        </w:rPr>
        <w:commentReference w:id="2633"/>
      </w:r>
      <w:ins w:id="2637" w:author="Mark" w:date="2020-03-31T14:06:00Z">
        <w:r>
          <w:t xml:space="preserve"> of when to use it versus </w:t>
        </w:r>
        <w:r w:rsidRPr="7A17C1B0">
          <w:rPr>
            <w:rStyle w:val="C1"/>
          </w:rPr>
          <w:t>Task</w:t>
        </w:r>
        <w:r>
          <w:t>/</w:t>
        </w:r>
        <w:r w:rsidRPr="7A17C1B0">
          <w:rPr>
            <w:rStyle w:val="C1"/>
          </w:rPr>
          <w:t>Task&lt;T&gt;</w:t>
        </w:r>
        <w:r>
          <w:t xml:space="preserve">. If your operation doesn’t return a value, just use </w:t>
        </w:r>
        <w:r w:rsidRPr="7A17C1B0">
          <w:rPr>
            <w:rStyle w:val="C1"/>
          </w:rPr>
          <w:t>Task</w:t>
        </w:r>
        <w:r>
          <w:t xml:space="preserve"> (there is no non</w:t>
        </w:r>
      </w:ins>
      <w:ins w:id="2638" w:author="Kevin" w:date="2020-04-04T15:30:00Z">
        <w:r w:rsidR="00A5654F">
          <w:t>-</w:t>
        </w:r>
      </w:ins>
      <w:ins w:id="2639" w:author="Mark" w:date="2020-03-31T14:06:00Z">
        <w:r>
          <w:t xml:space="preserve">generic </w:t>
        </w:r>
        <w:proofErr w:type="spellStart"/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&lt;T&gt;</w:t>
        </w:r>
        <w:r>
          <w:t xml:space="preserve"> because it has no benefit). If your operation is likely to complete asynchronously, or if it’s not possible to cache tasks for common result values, </w:t>
        </w:r>
        <w:r w:rsidRPr="7A17C1B0">
          <w:rPr>
            <w:rStyle w:val="C1"/>
          </w:rPr>
          <w:t>Task&lt;T&gt;</w:t>
        </w:r>
        <w:r>
          <w:t xml:space="preserve"> is also preferred. If, however, the operation is likely to complete synchronously and you can’t reasonably cache all common return values, </w:t>
        </w:r>
        <w:proofErr w:type="spellStart"/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&lt;T&gt;</w:t>
        </w:r>
        <w:r>
          <w:t xml:space="preserve"> might be appropriate. For example, there’s generally no benefit to returning </w:t>
        </w:r>
        <w:proofErr w:type="spellStart"/>
        <w:r w:rsidRPr="7A17C1B0">
          <w:rPr>
            <w:rStyle w:val="C1"/>
          </w:rPr>
          <w:t>ValueTask</w:t>
        </w:r>
        <w:proofErr w:type="spellEnd"/>
        <w:r w:rsidRPr="7A17C1B0">
          <w:rPr>
            <w:rStyle w:val="C1"/>
          </w:rPr>
          <w:t>&lt;bool&gt;</w:t>
        </w:r>
        <w:r>
          <w:t xml:space="preserve"> instead of </w:t>
        </w:r>
        <w:r w:rsidRPr="7A17C1B0">
          <w:rPr>
            <w:rStyle w:val="C1"/>
          </w:rPr>
          <w:t>Task&lt;bool&gt;</w:t>
        </w:r>
        <w:r>
          <w:t xml:space="preserve">, because you can easily cache a </w:t>
        </w:r>
        <w:r w:rsidRPr="7A17C1B0">
          <w:rPr>
            <w:rStyle w:val="C1"/>
          </w:rPr>
          <w:t>Task&lt;bool&gt;</w:t>
        </w:r>
        <w:r>
          <w:t xml:space="preserve"> for both true and false values—and in fact, the </w:t>
        </w:r>
        <w:r w:rsidRPr="7A17C1B0">
          <w:rPr>
            <w:rStyle w:val="C1"/>
          </w:rPr>
          <w:t>async</w:t>
        </w:r>
        <w:r>
          <w:t xml:space="preserve"> infrastructure does this automatically. In other words, when returning an asynchronous </w:t>
        </w:r>
        <w:r w:rsidRPr="7A17C1B0">
          <w:rPr>
            <w:rStyle w:val="C1"/>
          </w:rPr>
          <w:t>Task&lt;bool&gt;</w:t>
        </w:r>
        <w:r>
          <w:t xml:space="preserve"> method that completes synchronously, a cached result </w:t>
        </w:r>
        <w:r w:rsidRPr="7A17C1B0">
          <w:rPr>
            <w:rStyle w:val="C1"/>
          </w:rPr>
          <w:t>Task&lt;bool&gt;</w:t>
        </w:r>
        <w:r>
          <w:t xml:space="preserve"> will return regardless.</w:t>
        </w:r>
      </w:ins>
    </w:p>
    <w:p w14:paraId="11BCFFA8" w14:textId="7A13465D" w:rsidR="00785DD3" w:rsidRDefault="00785DD3">
      <w:pPr>
        <w:pStyle w:val="HA"/>
        <w:rPr>
          <w:ins w:id="2640" w:author="Mark Michaelis" w:date="2019-10-28T10:27:00Z"/>
        </w:rPr>
        <w:pPrChange w:id="2641" w:author="Mark Michaelis" w:date="2020-04-10T14:49:00Z">
          <w:pPr>
            <w:pStyle w:val="HB"/>
            <w:outlineLvl w:val="1"/>
          </w:pPr>
        </w:pPrChange>
      </w:pPr>
      <w:ins w:id="2642" w:author="Mark Michaelis" w:date="2019-10-28T10:27:00Z">
        <w:r>
          <w:lastRenderedPageBreak/>
          <w:t>Async</w:t>
        </w:r>
      </w:ins>
      <w:ins w:id="2643" w:author="Mark Michaelis" w:date="2020-03-30T20:22:00Z">
        <w:r w:rsidR="007531C7">
          <w:t>hronous</w:t>
        </w:r>
      </w:ins>
      <w:ins w:id="2644" w:author="Mark Michaelis" w:date="2019-10-28T10:27:00Z">
        <w:r>
          <w:t xml:space="preserve"> Streams</w:t>
        </w:r>
      </w:ins>
    </w:p>
    <w:p w14:paraId="1ADDFD8B" w14:textId="20EEF864" w:rsidR="00E61041" w:rsidRDefault="00785DD3" w:rsidP="006A27E5">
      <w:pPr>
        <w:pStyle w:val="BodyNoIndent"/>
        <w:rPr>
          <w:ins w:id="2645" w:author="Mark Michaelis" w:date="2020-03-27T13:02:00Z"/>
        </w:rPr>
      </w:pPr>
      <w:ins w:id="2646" w:author="Mark Michaelis" w:date="2019-10-28T10:27:00Z">
        <w:r>
          <w:t xml:space="preserve">C# 8.0 introduced the ability to program </w:t>
        </w:r>
        <w:r w:rsidRPr="5F1C1E11">
          <w:rPr>
            <w:rStyle w:val="Strong"/>
          </w:rPr>
          <w:t>async streams</w:t>
        </w:r>
        <w:r>
          <w:t>, essentially the ability to leverage the async pattern with iterators.</w:t>
        </w:r>
      </w:ins>
      <w:ins w:id="2647" w:author="Mark Michaelis" w:date="2020-03-27T13:04:00Z">
        <w:r w:rsidR="005A2CA4">
          <w:t xml:space="preserve"> </w:t>
        </w:r>
        <w:r w:rsidR="006D7F19">
          <w:t>As discussed in Chapter 1</w:t>
        </w:r>
      </w:ins>
      <w:ins w:id="2648" w:author="Mark Michaelis" w:date="2020-03-27T13:05:00Z">
        <w:r w:rsidR="00DF5697">
          <w:t>5, c</w:t>
        </w:r>
      </w:ins>
      <w:ins w:id="2649" w:author="Mark Michaelis" w:date="2020-03-27T13:02:00Z">
        <w:r w:rsidR="00E61041">
          <w:t xml:space="preserve">ollections in C# are all built on the </w:t>
        </w:r>
        <w:proofErr w:type="spellStart"/>
        <w:r w:rsidR="00E61041" w:rsidRPr="006A27E5">
          <w:rPr>
            <w:rStyle w:val="C1"/>
          </w:rPr>
          <w:t>IEnumerable</w:t>
        </w:r>
        <w:proofErr w:type="spellEnd"/>
        <w:r w:rsidR="00E61041" w:rsidRPr="006A27E5">
          <w:rPr>
            <w:rStyle w:val="C1"/>
          </w:rPr>
          <w:t>&lt;T&gt;</w:t>
        </w:r>
        <w:r w:rsidR="00E61041">
          <w:t xml:space="preserve"> and </w:t>
        </w:r>
        <w:proofErr w:type="spellStart"/>
        <w:r w:rsidR="00E61041" w:rsidRPr="006A27E5">
          <w:rPr>
            <w:rStyle w:val="C1"/>
          </w:rPr>
          <w:t>IEnumerator</w:t>
        </w:r>
        <w:proofErr w:type="spellEnd"/>
        <w:r w:rsidR="00E61041" w:rsidRPr="006A27E5">
          <w:rPr>
            <w:rStyle w:val="C1"/>
          </w:rPr>
          <w:t>&lt;T&gt;</w:t>
        </w:r>
        <w:r w:rsidR="00E61041">
          <w:t xml:space="preserve">, the </w:t>
        </w:r>
      </w:ins>
      <w:ins w:id="2650" w:author="Mark Michaelis" w:date="2020-03-27T13:37:00Z">
        <w:r w:rsidR="00304CB0">
          <w:t>former</w:t>
        </w:r>
      </w:ins>
      <w:ins w:id="2651" w:author="Mark Michaelis" w:date="2020-03-27T13:02:00Z">
        <w:r w:rsidR="00E61041">
          <w:t xml:space="preserve"> with a single </w:t>
        </w:r>
        <w:proofErr w:type="spellStart"/>
        <w:r w:rsidR="00E61041" w:rsidRPr="006A27E5">
          <w:rPr>
            <w:rStyle w:val="C1"/>
          </w:rPr>
          <w:t>GetEnumerator</w:t>
        </w:r>
        <w:proofErr w:type="spellEnd"/>
        <w:r w:rsidR="00E61041" w:rsidRPr="006A27E5">
          <w:rPr>
            <w:rStyle w:val="C1"/>
          </w:rPr>
          <w:t>&lt;T&gt;()</w:t>
        </w:r>
        <w:r w:rsidR="00E61041">
          <w:t xml:space="preserve"> function that returns an </w:t>
        </w:r>
      </w:ins>
      <w:proofErr w:type="spellStart"/>
      <w:ins w:id="2652" w:author="Mark Michaelis" w:date="2020-03-27T13:38:00Z">
        <w:r w:rsidR="00304CB0" w:rsidRPr="5F1C1E11">
          <w:rPr>
            <w:rStyle w:val="C1"/>
          </w:rPr>
          <w:t>IEnumerator</w:t>
        </w:r>
      </w:ins>
      <w:proofErr w:type="spellEnd"/>
      <w:ins w:id="2653" w:author="Mark Michaelis" w:date="2020-03-27T13:02:00Z">
        <w:r w:rsidR="00E61041" w:rsidRPr="006A27E5">
          <w:rPr>
            <w:rStyle w:val="C1"/>
          </w:rPr>
          <w:t>&lt;T&gt;</w:t>
        </w:r>
        <w:r w:rsidR="00E61041">
          <w:t xml:space="preserve"> over which you can iterate</w:t>
        </w:r>
        <w:del w:id="2654" w:author="Mark" w:date="2020-03-31T13:25:00Z">
          <w:r w:rsidDel="00785DD3">
            <w:delText xml:space="preserve"> </w:delText>
          </w:r>
        </w:del>
        <w:del w:id="2655" w:author="Mark" w:date="2020-03-31T13:19:00Z">
          <w:r w:rsidDel="00785DD3">
            <w:delText>with a foreach loop</w:delText>
          </w:r>
        </w:del>
        <w:r w:rsidR="00E61041">
          <w:t xml:space="preserve">. </w:t>
        </w:r>
      </w:ins>
      <w:ins w:id="2656" w:author="Mark Michaelis" w:date="2020-03-27T13:32:00Z">
        <w:r w:rsidR="009E29FB">
          <w:t>And, when</w:t>
        </w:r>
        <w:r w:rsidR="004C360C">
          <w:t xml:space="preserve"> building an i</w:t>
        </w:r>
      </w:ins>
      <w:ins w:id="2657" w:author="Mark Michaelis" w:date="2020-03-27T13:33:00Z">
        <w:r w:rsidR="004C360C">
          <w:t xml:space="preserve">terator with yield return, the </w:t>
        </w:r>
        <w:r w:rsidR="00496B9C">
          <w:t xml:space="preserve">method needs to return </w:t>
        </w:r>
        <w:proofErr w:type="spellStart"/>
        <w:r w:rsidR="00496B9C" w:rsidRPr="006A27E5">
          <w:rPr>
            <w:rStyle w:val="C1"/>
          </w:rPr>
          <w:t>IEnumerable</w:t>
        </w:r>
        <w:proofErr w:type="spellEnd"/>
        <w:r w:rsidR="00496B9C" w:rsidRPr="006A27E5">
          <w:rPr>
            <w:rStyle w:val="C1"/>
          </w:rPr>
          <w:t>&lt;T&gt;</w:t>
        </w:r>
      </w:ins>
      <w:ins w:id="2658" w:author="Mark Michaelis" w:date="2020-03-27T13:38:00Z">
        <w:r w:rsidR="008C5AFC" w:rsidRPr="006A27E5">
          <w:t xml:space="preserve"> or </w:t>
        </w:r>
      </w:ins>
      <w:proofErr w:type="spellStart"/>
      <w:ins w:id="2659" w:author="Mark Michaelis" w:date="2020-03-27T13:33:00Z">
        <w:r w:rsidR="00496B9C" w:rsidRPr="006A27E5">
          <w:rPr>
            <w:rStyle w:val="C1"/>
          </w:rPr>
          <w:t>IEnumerator</w:t>
        </w:r>
      </w:ins>
      <w:proofErr w:type="spellEnd"/>
      <w:ins w:id="2660" w:author="Mark Michaelis" w:date="2020-03-27T13:35:00Z">
        <w:r w:rsidR="003869E3" w:rsidRPr="006A27E5">
          <w:rPr>
            <w:rStyle w:val="C1"/>
          </w:rPr>
          <w:t>&lt;T&gt;</w:t>
        </w:r>
      </w:ins>
      <w:ins w:id="2661" w:author="Mark Michaelis" w:date="2020-03-27T13:36:00Z">
        <w:r w:rsidR="00765B2A">
          <w:t xml:space="preserve">. </w:t>
        </w:r>
      </w:ins>
      <w:ins w:id="2662" w:author="Mark Michaelis" w:date="2020-03-27T13:38:00Z">
        <w:r w:rsidR="008C5AFC">
          <w:t>In contrast, an</w:t>
        </w:r>
      </w:ins>
      <w:ins w:id="2663" w:author="Mark Michaelis" w:date="2020-03-27T13:02:00Z">
        <w:r w:rsidR="00E61041">
          <w:t xml:space="preserve"> async method </w:t>
        </w:r>
      </w:ins>
      <w:ins w:id="2664" w:author="Mark" w:date="2020-03-31T13:25:00Z">
        <w:r w:rsidR="00B5188C">
          <w:t>(</w:t>
        </w:r>
      </w:ins>
      <w:ins w:id="2665" w:author="Mark Michaelis" w:date="2020-03-27T13:41:00Z">
        <w:r w:rsidR="001F282A">
          <w:t>prior to C# 8.0</w:t>
        </w:r>
      </w:ins>
      <w:ins w:id="2666" w:author="Mark" w:date="2020-03-31T13:26:00Z">
        <w:r w:rsidR="00B5188C">
          <w:t>)</w:t>
        </w:r>
      </w:ins>
      <w:ins w:id="2667" w:author="Mark Michaelis" w:date="2020-03-27T13:41:00Z">
        <w:r w:rsidR="001F282A">
          <w:t xml:space="preserve"> </w:t>
        </w:r>
      </w:ins>
      <w:commentRangeStart w:id="2668"/>
      <w:ins w:id="2669" w:author="Mark Michaelis" w:date="2020-03-27T13:02:00Z">
        <w:r w:rsidR="00E61041">
          <w:t>must</w:t>
        </w:r>
      </w:ins>
      <w:commentRangeEnd w:id="2668"/>
      <w:r>
        <w:rPr>
          <w:rStyle w:val="CommentReference"/>
        </w:rPr>
        <w:commentReference w:id="2668"/>
      </w:r>
      <w:ins w:id="2670" w:author="Mark Michaelis" w:date="2020-03-27T13:02:00Z">
        <w:r w:rsidR="00E61041">
          <w:t xml:space="preserve"> return </w:t>
        </w:r>
      </w:ins>
      <w:ins w:id="2671" w:author="Mark Michaelis" w:date="2020-03-27T13:39:00Z">
        <w:r w:rsidR="00842F14" w:rsidRPr="006A27E5">
          <w:rPr>
            <w:rStyle w:val="C1"/>
          </w:rPr>
          <w:t>Task</w:t>
        </w:r>
        <w:r w:rsidR="00636239">
          <w:t xml:space="preserve">, </w:t>
        </w:r>
      </w:ins>
      <w:ins w:id="2672" w:author="Mark Michaelis" w:date="2020-03-27T13:02:00Z">
        <w:r w:rsidR="00E61041" w:rsidRPr="006A27E5">
          <w:rPr>
            <w:rStyle w:val="C1"/>
          </w:rPr>
          <w:t>Task</w:t>
        </w:r>
      </w:ins>
      <w:ins w:id="2673" w:author="Mark Michaelis" w:date="2020-03-27T13:39:00Z">
        <w:r w:rsidR="00842F14" w:rsidRPr="5F1C1E11">
          <w:rPr>
            <w:rStyle w:val="C1"/>
          </w:rPr>
          <w:t>&lt;T&gt;</w:t>
        </w:r>
        <w:r w:rsidR="00636239">
          <w:t xml:space="preserve"> or </w:t>
        </w:r>
      </w:ins>
      <w:proofErr w:type="spellStart"/>
      <w:ins w:id="2674" w:author="Mark Michaelis" w:date="2020-03-27T13:02:00Z">
        <w:r w:rsidR="00E61041" w:rsidRPr="006A27E5">
          <w:rPr>
            <w:rStyle w:val="C1"/>
          </w:rPr>
          <w:t>ValueTask</w:t>
        </w:r>
      </w:ins>
      <w:proofErr w:type="spellEnd"/>
      <w:ins w:id="2675" w:author="Mark Michaelis" w:date="2020-03-27T13:39:00Z">
        <w:r w:rsidR="00842F14" w:rsidRPr="5F1C1E11">
          <w:rPr>
            <w:rStyle w:val="C1"/>
          </w:rPr>
          <w:t>&lt;T&gt;</w:t>
        </w:r>
        <w:r w:rsidR="00606E17">
          <w:rPr>
            <w:rStyle w:val="FootnoteReference"/>
          </w:rPr>
          <w:footnoteReference w:id="3"/>
        </w:r>
      </w:ins>
      <w:ins w:id="2677" w:author="Mark Michaelis" w:date="2020-03-27T13:02:00Z">
        <w:del w:id="2678" w:author="Mark Michaelis" w:date="2020-04-10T17:34:00Z">
          <w:r w:rsidR="00E61041" w:rsidDel="00536882">
            <w:delText xml:space="preserve"> async</w:delText>
          </w:r>
        </w:del>
      </w:ins>
      <w:ins w:id="2679" w:author="Mark Michaelis" w:date="2020-03-27T13:42:00Z">
        <w:r w:rsidR="004C51D8">
          <w:t xml:space="preserve">. </w:t>
        </w:r>
        <w:r w:rsidR="00520212">
          <w:t>The conflict</w:t>
        </w:r>
        <w:r w:rsidR="00DB17D9">
          <w:t xml:space="preserve">, therefore, is that you can't </w:t>
        </w:r>
        <w:r w:rsidR="008E740D">
          <w:t xml:space="preserve">have both an async method and an </w:t>
        </w:r>
      </w:ins>
      <w:ins w:id="2680" w:author="Mark Michaelis" w:date="2020-03-27T13:43:00Z">
        <w:r w:rsidR="00FB39DE">
          <w:t xml:space="preserve">iterator. </w:t>
        </w:r>
      </w:ins>
      <w:ins w:id="2681" w:author="Mark Michaelis" w:date="2020-03-27T13:45:00Z">
        <w:r w:rsidR="006D143E">
          <w:t xml:space="preserve">When </w:t>
        </w:r>
        <w:r w:rsidR="0090372C">
          <w:t>invoking an asy</w:t>
        </w:r>
      </w:ins>
      <w:ins w:id="2682" w:author="Mark Michaelis" w:date="2020-03-27T13:46:00Z">
        <w:r w:rsidR="00DC4C27">
          <w:t xml:space="preserve">nc </w:t>
        </w:r>
      </w:ins>
      <w:ins w:id="2683" w:author="Mark Michaelis" w:date="2020-03-27T13:50:00Z">
        <w:r w:rsidR="00F33BF8">
          <w:t xml:space="preserve">method </w:t>
        </w:r>
      </w:ins>
      <w:ins w:id="2684" w:author="Mark Michaelis" w:date="2020-03-27T13:46:00Z">
        <w:r w:rsidR="00DC4C27">
          <w:t>while iterating</w:t>
        </w:r>
      </w:ins>
      <w:ins w:id="2685" w:author="Mark Michaelis" w:date="2020-03-27T13:52:00Z">
        <w:r w:rsidR="003325A7">
          <w:t xml:space="preserve"> over a collection, for example</w:t>
        </w:r>
      </w:ins>
      <w:ins w:id="2686" w:author="Mark Michaelis" w:date="2020-03-27T13:50:00Z">
        <w:r w:rsidR="00F33BF8">
          <w:t xml:space="preserve">, </w:t>
        </w:r>
        <w:r w:rsidR="006D340A">
          <w:t>you</w:t>
        </w:r>
      </w:ins>
      <w:ins w:id="2687" w:author="Mark Michaelis" w:date="2020-03-27T13:52:00Z">
        <w:r w:rsidR="00AB36BE">
          <w:t xml:space="preserve"> can't</w:t>
        </w:r>
      </w:ins>
      <w:ins w:id="2688" w:author="Mark Michaelis" w:date="2020-03-27T13:50:00Z">
        <w:r w:rsidR="006D340A">
          <w:t xml:space="preserve"> </w:t>
        </w:r>
      </w:ins>
      <w:ins w:id="2689" w:author="Mark Michaelis" w:date="2020-03-27T13:51:00Z">
        <w:r w:rsidR="00D61BD5">
          <w:t>yield the results to a calling function</w:t>
        </w:r>
        <w:r w:rsidR="00643561">
          <w:t xml:space="preserve"> prior </w:t>
        </w:r>
      </w:ins>
      <w:ins w:id="2690" w:author="Mark Michaelis" w:date="2020-03-27T13:52:00Z">
        <w:del w:id="2691" w:author="Mark" w:date="2020-03-31T13:26:00Z">
          <w:r w:rsidDel="00785DD3">
            <w:delText>the</w:delText>
          </w:r>
        </w:del>
      </w:ins>
      <w:ins w:id="2692" w:author="Mark" w:date="2020-03-31T13:26:00Z">
        <w:r w:rsidR="00A823DA">
          <w:t>to</w:t>
        </w:r>
        <w:r w:rsidR="00356CF0">
          <w:t xml:space="preserve"> </w:t>
        </w:r>
        <w:r w:rsidR="00AF4522">
          <w:t>the</w:t>
        </w:r>
      </w:ins>
      <w:ins w:id="2693" w:author="Mark Michaelis" w:date="2020-03-27T13:52:00Z">
        <w:r w:rsidR="00356CF0">
          <w:t xml:space="preserve"> completion of all expected iterations</w:t>
        </w:r>
      </w:ins>
      <w:ins w:id="2694" w:author="Mark Michaelis" w:date="2020-03-27T13:53:00Z">
        <w:del w:id="2695" w:author="Mark" w:date="2020-03-31T13:28:00Z">
          <w:r w:rsidDel="00785DD3">
            <w:delText xml:space="preserve"> completing</w:delText>
          </w:r>
        </w:del>
        <w:r w:rsidR="00356CF0">
          <w:t>.</w:t>
        </w:r>
      </w:ins>
    </w:p>
    <w:p w14:paraId="012540DE" w14:textId="65A3C515" w:rsidR="00416343" w:rsidRDefault="00E61041">
      <w:pPr>
        <w:pStyle w:val="Body"/>
        <w:rPr>
          <w:ins w:id="2696" w:author="Mark Michaelis" w:date="2020-03-27T13:02:00Z"/>
        </w:rPr>
      </w:pPr>
      <w:ins w:id="2697" w:author="Mark Michaelis" w:date="2020-03-27T13:02:00Z">
        <w:r>
          <w:t xml:space="preserve">To address these problems, the C# team added asynchronous streams (async stream) support in C# 8.0, which is specifically designed to enable asynchronous iteration and the building of asynchronous collections and </w:t>
        </w:r>
        <w:del w:id="2698" w:author="Mark" w:date="2020-03-31T13:30:00Z">
          <w:r>
            <w:delText xml:space="preserve">enumerable </w:delText>
          </w:r>
        </w:del>
      </w:ins>
      <w:ins w:id="2699" w:author="Mark" w:date="2020-03-31T13:34:00Z">
        <w:r w:rsidR="0039751A">
          <w:t>e</w:t>
        </w:r>
        <w:r w:rsidR="00771FC4">
          <w:t>n</w:t>
        </w:r>
      </w:ins>
      <w:ins w:id="2700" w:author="Mark" w:date="2020-03-31T13:30:00Z">
        <w:r w:rsidR="00F24E63">
          <w:t xml:space="preserve">umerable </w:t>
        </w:r>
      </w:ins>
      <w:ins w:id="2701" w:author="Mark Michaelis" w:date="2020-03-27T13:02:00Z">
        <w:r>
          <w:t>type methods using yield return.</w:t>
        </w:r>
      </w:ins>
    </w:p>
    <w:p w14:paraId="3084665D" w14:textId="55990891" w:rsidR="00E61041" w:rsidRDefault="00D50015" w:rsidP="00E61041">
      <w:pPr>
        <w:pStyle w:val="Body"/>
        <w:rPr>
          <w:ins w:id="2702" w:author="Mark Michaelis" w:date="2020-03-27T14:05:00Z"/>
        </w:rPr>
      </w:pPr>
      <w:ins w:id="2703" w:author="Mark Michaelis" w:date="2020-03-27T13:53:00Z">
        <w:r>
          <w:t>For example, ima</w:t>
        </w:r>
        <w:r w:rsidR="00087C95">
          <w:t xml:space="preserve">gine </w:t>
        </w:r>
      </w:ins>
      <w:ins w:id="2704" w:author="Mark Michaelis" w:date="2020-03-30T18:50:00Z">
        <w:r w:rsidR="00EC024E">
          <w:t>encrypting</w:t>
        </w:r>
      </w:ins>
      <w:ins w:id="2705" w:author="Mark Michaelis" w:date="2020-03-27T13:53:00Z">
        <w:r w:rsidR="00087C95">
          <w:t xml:space="preserve"> </w:t>
        </w:r>
      </w:ins>
      <w:ins w:id="2706" w:author="Mark Michaelis" w:date="2020-03-27T13:55:00Z">
        <w:r w:rsidR="000A6363">
          <w:t xml:space="preserve">content </w:t>
        </w:r>
      </w:ins>
      <w:ins w:id="2707" w:author="Mark Michaelis" w:date="2020-03-27T13:56:00Z">
        <w:r w:rsidR="008D0096">
          <w:t>with an async method</w:t>
        </w:r>
        <w:r w:rsidR="004E5995">
          <w:t>,</w:t>
        </w:r>
        <w:r w:rsidR="008D0096">
          <w:t xml:space="preserve"> </w:t>
        </w:r>
      </w:ins>
      <w:proofErr w:type="spellStart"/>
      <w:proofErr w:type="gramStart"/>
      <w:ins w:id="2708" w:author="Mark Michaelis" w:date="2020-03-30T18:50:00Z">
        <w:r w:rsidR="00DB293C">
          <w:rPr>
            <w:rStyle w:val="C1"/>
          </w:rPr>
          <w:t>En</w:t>
        </w:r>
      </w:ins>
      <w:ins w:id="2709" w:author="Mark Michaelis" w:date="2020-03-30T18:51:00Z">
        <w:r w:rsidR="00DB293C">
          <w:rPr>
            <w:rStyle w:val="C1"/>
          </w:rPr>
          <w:t>crypt</w:t>
        </w:r>
        <w:r w:rsidR="001E27A0">
          <w:rPr>
            <w:rStyle w:val="C1"/>
          </w:rPr>
          <w:t>FilesAsync</w:t>
        </w:r>
      </w:ins>
      <w:proofErr w:type="spellEnd"/>
      <w:ins w:id="2710" w:author="Mark Michaelis" w:date="2020-03-27T13:56:00Z">
        <w:r w:rsidR="008D0096" w:rsidRPr="006A27E5">
          <w:rPr>
            <w:rStyle w:val="C1"/>
          </w:rPr>
          <w:t>(</w:t>
        </w:r>
        <w:proofErr w:type="gramEnd"/>
        <w:r w:rsidR="008D0096" w:rsidRPr="006A27E5">
          <w:rPr>
            <w:rStyle w:val="C1"/>
          </w:rPr>
          <w:t>)</w:t>
        </w:r>
        <w:r w:rsidR="004E5995">
          <w:t xml:space="preserve">, </w:t>
        </w:r>
      </w:ins>
      <w:ins w:id="2711" w:author="Mark Michaelis" w:date="2020-03-27T13:55:00Z">
        <w:r w:rsidR="000A6363">
          <w:t>given a</w:t>
        </w:r>
      </w:ins>
      <w:ins w:id="2712" w:author="Mark Michaelis" w:date="2020-03-27T13:54:00Z">
        <w:r w:rsidR="00087C95">
          <w:t xml:space="preserve"> </w:t>
        </w:r>
      </w:ins>
      <w:ins w:id="2713" w:author="Mark Michaelis" w:date="2020-03-30T18:51:00Z">
        <w:r w:rsidR="0010059E">
          <w:t>directory (defaulting to the current directory)</w:t>
        </w:r>
      </w:ins>
      <w:ins w:id="2714" w:author="Mark Michaelis" w:date="2020-03-27T13:55:00Z">
        <w:r w:rsidR="00721B27">
          <w:t>.</w:t>
        </w:r>
      </w:ins>
      <w:ins w:id="2715" w:author="Mark Michaelis" w:date="2020-03-30T18:52:00Z">
        <w:r w:rsidR="00B420C9">
          <w:t xml:space="preserve">  </w:t>
        </w:r>
      </w:ins>
      <w:ins w:id="2716" w:author="Mark Michaelis" w:date="2020-03-27T14:04:00Z">
        <w:r w:rsidR="003B0963" w:rsidRPr="006A27E5">
          <w:rPr>
            <w:rStyle w:val="Strong"/>
          </w:rPr>
          <w:t xml:space="preserve">Listing </w:t>
        </w:r>
        <w:del w:id="2717" w:author="Kevin" w:date="2020-04-04T15:37:00Z">
          <w:r w:rsidR="000D6A38" w:rsidRPr="006A27E5" w:rsidDel="001627B1">
            <w:rPr>
              <w:rStyle w:val="Strong"/>
            </w:rPr>
            <w:delText>15B</w:delText>
          </w:r>
        </w:del>
      </w:ins>
      <w:ins w:id="2718" w:author="Kevin" w:date="2020-04-04T15:37:00Z">
        <w:r w:rsidR="001627B1">
          <w:rPr>
            <w:rStyle w:val="Strong"/>
          </w:rPr>
          <w:t>20.5</w:t>
        </w:r>
      </w:ins>
      <w:ins w:id="2719" w:author="Mark Michaelis" w:date="2020-03-27T14:04:00Z">
        <w:r w:rsidR="000D6A38">
          <w:t xml:space="preserve"> </w:t>
        </w:r>
      </w:ins>
      <w:ins w:id="2720" w:author="Mark Michaelis" w:date="2020-03-27T14:05:00Z">
        <w:r w:rsidR="000D6A38">
          <w:t xml:space="preserve">provides the </w:t>
        </w:r>
        <w:r w:rsidR="00180A57">
          <w:t>code listing.</w:t>
        </w:r>
      </w:ins>
    </w:p>
    <w:p w14:paraId="7B552957" w14:textId="22DF190C" w:rsidR="00180A57" w:rsidRPr="00C4782F" w:rsidRDefault="00180A57" w:rsidP="00180A57">
      <w:pPr>
        <w:pStyle w:val="ListingHead"/>
        <w:rPr>
          <w:ins w:id="2721" w:author="Mark Michaelis" w:date="2020-03-27T14:05:00Z"/>
        </w:rPr>
      </w:pPr>
      <w:ins w:id="2722" w:author="Mark Michaelis" w:date="2020-03-27T14:05:00Z">
        <w:r w:rsidRPr="0063286B">
          <w:rPr>
            <w:rStyle w:val="ListingNumber"/>
          </w:rPr>
          <w:t>Listing</w:t>
        </w:r>
        <w:r>
          <w:rPr>
            <w:rStyle w:val="ListingNumber"/>
          </w:rPr>
          <w:t xml:space="preserve"> </w:t>
        </w:r>
        <w:del w:id="2723" w:author="Kevin" w:date="2020-04-04T15:37:00Z">
          <w:r w:rsidRPr="0063286B" w:rsidDel="001627B1">
            <w:rPr>
              <w:rStyle w:val="ListingNumber"/>
            </w:rPr>
            <w:delText>19.1</w:delText>
          </w:r>
          <w:r w:rsidDel="001627B1">
            <w:rPr>
              <w:rStyle w:val="ListingNumber"/>
            </w:rPr>
            <w:delText>5B</w:delText>
          </w:r>
        </w:del>
      </w:ins>
      <w:ins w:id="2724" w:author="Kevin" w:date="2020-04-04T15:37:00Z">
        <w:r w:rsidR="001627B1">
          <w:rPr>
            <w:rStyle w:val="ListingNumber"/>
          </w:rPr>
          <w:t>20.5</w:t>
        </w:r>
      </w:ins>
      <w:ins w:id="2725" w:author="Mark Michaelis" w:date="2020-03-27T14:05:00Z">
        <w:r>
          <w:rPr>
            <w:rStyle w:val="ListingNumber"/>
          </w:rPr>
          <w:t xml:space="preserve">: </w:t>
        </w:r>
        <w:r w:rsidR="004E5D28" w:rsidRPr="002F4557">
          <w:t>Async Streams</w:t>
        </w:r>
      </w:ins>
    </w:p>
    <w:p w14:paraId="0D1FE7FE" w14:textId="591853EA" w:rsidR="00180A57" w:rsidRPr="00C4782F" w:rsidRDefault="00180A57" w:rsidP="00180A57">
      <w:pPr>
        <w:pStyle w:val="CDT1"/>
        <w:rPr>
          <w:ins w:id="2726" w:author="Mark Michaelis" w:date="2020-03-27T14:05:00Z"/>
        </w:rPr>
      </w:pPr>
      <w:ins w:id="2727" w:author="Mark Michaelis" w:date="2020-03-27T14:05:00Z">
        <w:r w:rsidRPr="002F4557">
          <w:rPr>
            <w:rStyle w:val="CPKeyword"/>
          </w:rPr>
          <w:t>using</w:t>
        </w:r>
        <w:r>
          <w:t xml:space="preserve"> </w:t>
        </w:r>
        <w:r w:rsidRPr="00C4782F">
          <w:t>System</w:t>
        </w:r>
        <w:r w:rsidR="00414087">
          <w:t>.IO</w:t>
        </w:r>
        <w:r w:rsidRPr="00C4782F">
          <w:t>;</w:t>
        </w:r>
      </w:ins>
    </w:p>
    <w:p w14:paraId="42B9DD65" w14:textId="77777777" w:rsidR="004F76DE" w:rsidRPr="00811543" w:rsidRDefault="004F76DE" w:rsidP="004F76DE">
      <w:pPr>
        <w:pStyle w:val="CDT"/>
        <w:rPr>
          <w:ins w:id="2728" w:author="Mark Michaelis" w:date="2020-03-30T18:27:00Z"/>
        </w:rPr>
      </w:pPr>
      <w:ins w:id="2729" w:author="Mark Michaelis" w:date="2020-03-30T18:27:00Z">
        <w:r w:rsidRPr="006A27E5">
          <w:rPr>
            <w:rStyle w:val="CPKeyword"/>
          </w:rPr>
          <w:t>using</w:t>
        </w:r>
        <w:r w:rsidRPr="00811543">
          <w:t xml:space="preserve"> System.Linq;</w:t>
        </w:r>
      </w:ins>
    </w:p>
    <w:p w14:paraId="6F6F35CB" w14:textId="77777777" w:rsidR="004F76DE" w:rsidRPr="00FA4BFA" w:rsidRDefault="004F76DE" w:rsidP="004F76DE">
      <w:pPr>
        <w:pStyle w:val="CDT"/>
        <w:rPr>
          <w:ins w:id="2730" w:author="Mark Michaelis" w:date="2020-03-30T18:27:00Z"/>
        </w:rPr>
      </w:pPr>
      <w:ins w:id="2731" w:author="Mark Michaelis" w:date="2020-03-30T18:27:00Z">
        <w:r w:rsidRPr="006A27E5">
          <w:rPr>
            <w:rStyle w:val="CPKeyword"/>
          </w:rPr>
          <w:t>using</w:t>
        </w:r>
        <w:r w:rsidRPr="00FA4BFA">
          <w:t xml:space="preserve"> System.Threading.Tasks;</w:t>
        </w:r>
      </w:ins>
    </w:p>
    <w:p w14:paraId="186F9F3D" w14:textId="77777777" w:rsidR="004F76DE" w:rsidRPr="00FA4BFA" w:rsidRDefault="004F76DE" w:rsidP="004F76DE">
      <w:pPr>
        <w:pStyle w:val="CDT"/>
        <w:rPr>
          <w:ins w:id="2732" w:author="Mark Michaelis" w:date="2020-03-30T18:27:00Z"/>
        </w:rPr>
      </w:pPr>
      <w:ins w:id="2733" w:author="Mark Michaelis" w:date="2020-03-30T18:27:00Z">
        <w:r w:rsidRPr="006A27E5">
          <w:rPr>
            <w:rStyle w:val="CPKeyword"/>
          </w:rPr>
          <w:t>using</w:t>
        </w:r>
        <w:r w:rsidRPr="00FA4BFA">
          <w:t xml:space="preserve"> System.Collections.Generic;</w:t>
        </w:r>
      </w:ins>
    </w:p>
    <w:p w14:paraId="0D3CAF9F" w14:textId="77777777" w:rsidR="004F76DE" w:rsidRPr="00FA4BFA" w:rsidRDefault="004F76DE" w:rsidP="004F76DE">
      <w:pPr>
        <w:pStyle w:val="CDT"/>
        <w:rPr>
          <w:ins w:id="2734" w:author="Mark Michaelis" w:date="2020-03-30T18:27:00Z"/>
        </w:rPr>
      </w:pPr>
      <w:ins w:id="2735" w:author="Mark Michaelis" w:date="2020-03-30T18:27:00Z">
        <w:r w:rsidRPr="006A27E5">
          <w:rPr>
            <w:rStyle w:val="CPKeyword"/>
          </w:rPr>
          <w:t>using</w:t>
        </w:r>
        <w:r w:rsidRPr="00FA4BFA">
          <w:t xml:space="preserve"> System.Threading;</w:t>
        </w:r>
      </w:ins>
    </w:p>
    <w:p w14:paraId="6C2A0CAC" w14:textId="77777777" w:rsidR="004F76DE" w:rsidRPr="00FA4BFA" w:rsidRDefault="004F76DE" w:rsidP="004F76DE">
      <w:pPr>
        <w:pStyle w:val="CDT"/>
        <w:rPr>
          <w:ins w:id="2736" w:author="Mark Michaelis" w:date="2020-03-30T18:27:00Z"/>
        </w:rPr>
      </w:pPr>
      <w:ins w:id="2737" w:author="Mark Michaelis" w:date="2020-03-30T18:27:00Z">
        <w:r w:rsidRPr="006A27E5">
          <w:rPr>
            <w:rStyle w:val="CPKeyword"/>
          </w:rPr>
          <w:t>using</w:t>
        </w:r>
        <w:r w:rsidRPr="00FA4BFA">
          <w:t xml:space="preserve"> System.Runtime.CompilerServices;</w:t>
        </w:r>
      </w:ins>
    </w:p>
    <w:p w14:paraId="24FD3265" w14:textId="24351F3E" w:rsidR="004F76DE" w:rsidRPr="00FA4BFA" w:rsidRDefault="004F76DE" w:rsidP="004F76DE">
      <w:pPr>
        <w:pStyle w:val="CDT"/>
        <w:rPr>
          <w:ins w:id="2738" w:author="Mark Michaelis" w:date="2020-03-30T18:27:00Z"/>
        </w:rPr>
      </w:pPr>
      <w:ins w:id="2739" w:author="Mark Michaelis" w:date="2020-03-30T18:27:00Z">
        <w:r w:rsidRPr="006A27E5">
          <w:rPr>
            <w:rStyle w:val="CPKeyword"/>
          </w:rPr>
          <w:t>using</w:t>
        </w:r>
        <w:r w:rsidRPr="00FA4BFA">
          <w:t xml:space="preserve"> AddisonWesley.Michaelis.EssentialCSharp.Shared;</w:t>
        </w:r>
      </w:ins>
    </w:p>
    <w:p w14:paraId="457612BB" w14:textId="77777777" w:rsidR="00FA4BFA" w:rsidRPr="00FA4BFA" w:rsidRDefault="00FA4BFA" w:rsidP="004F76DE">
      <w:pPr>
        <w:pStyle w:val="CDT"/>
        <w:rPr>
          <w:ins w:id="2740" w:author="Mark Michaelis" w:date="2020-03-30T18:27:00Z"/>
        </w:rPr>
      </w:pPr>
    </w:p>
    <w:p w14:paraId="54830BA7" w14:textId="77777777" w:rsidR="00E66311" w:rsidRPr="006A27E5" w:rsidRDefault="00E66311" w:rsidP="00E66311">
      <w:pPr>
        <w:pStyle w:val="CDT"/>
        <w:rPr>
          <w:ins w:id="2741" w:author="Mark Michaelis" w:date="2020-03-31T12:33:00Z"/>
          <w:rStyle w:val="CPKeyword"/>
          <w:rFonts w:ascii="Courier New" w:eastAsia="SimSun" w:hAnsi="Courier New"/>
          <w:noProof w:val="0"/>
        </w:rPr>
      </w:pPr>
      <w:ins w:id="2742" w:author="Mark Michaelis" w:date="2020-03-31T12:33:00Z">
        <w:r w:rsidRPr="006A27E5">
          <w:rPr>
            <w:rStyle w:val="CPKeyword"/>
          </w:rPr>
          <w:lastRenderedPageBreak/>
          <w:t>public</w:t>
        </w:r>
        <w:r>
          <w:t xml:space="preserve"> </w:t>
        </w:r>
        <w:r w:rsidRPr="006A27E5">
          <w:rPr>
            <w:rStyle w:val="CPKeyword"/>
          </w:rPr>
          <w:t>class</w:t>
        </w:r>
        <w:r w:rsidRPr="006A27E5">
          <w:rPr>
            <w:rStyle w:val="CPKeyword"/>
            <w:rFonts w:ascii="Courier New" w:eastAsia="SimSun" w:hAnsi="Courier New"/>
            <w:noProof w:val="0"/>
          </w:rPr>
          <w:t xml:space="preserve"> </w:t>
        </w:r>
        <w:r w:rsidRPr="00EC571E">
          <w:rPr>
            <w:rFonts w:cs="Courier New"/>
            <w:szCs w:val="24"/>
          </w:rPr>
          <w:t>Program</w:t>
        </w:r>
      </w:ins>
    </w:p>
    <w:p w14:paraId="4262E0B5" w14:textId="77777777" w:rsidR="00E66311" w:rsidRDefault="00E66311" w:rsidP="00E66311">
      <w:pPr>
        <w:pStyle w:val="CDT"/>
        <w:rPr>
          <w:ins w:id="2743" w:author="Mark Michaelis" w:date="2020-03-31T12:33:00Z"/>
        </w:rPr>
      </w:pPr>
      <w:ins w:id="2744" w:author="Mark Michaelis" w:date="2020-03-31T12:33:00Z">
        <w:r>
          <w:t>{</w:t>
        </w:r>
      </w:ins>
    </w:p>
    <w:p w14:paraId="66534DD4" w14:textId="577F0152" w:rsidR="00E66311" w:rsidRDefault="00E66311" w:rsidP="00E66311">
      <w:pPr>
        <w:pStyle w:val="CDT"/>
        <w:rPr>
          <w:ins w:id="2745" w:author="Mark Michaelis" w:date="2020-03-31T12:33:00Z"/>
        </w:rPr>
      </w:pPr>
      <w:ins w:id="2746" w:author="Mark Michaelis" w:date="2020-03-31T12:33:00Z">
        <w:r>
          <w:t xml:space="preserve">  </w:t>
        </w:r>
        <w:del w:id="2747" w:author="Kevin" w:date="2020-04-04T15:39:00Z">
          <w:r w:rsidRPr="006A27E5" w:rsidDel="00C3134F">
            <w:rPr>
              <w:rStyle w:val="CPKeyword"/>
            </w:rPr>
            <w:delText>static</w:delText>
          </w:r>
          <w:r w:rsidRPr="006A27E5" w:rsidDel="00C3134F">
            <w:rPr>
              <w:rStyle w:val="CPKeyword"/>
              <w:rFonts w:ascii="Courier New" w:eastAsia="SimSun" w:hAnsi="Courier New"/>
              <w:noProof w:val="0"/>
            </w:rPr>
            <w:delText xml:space="preserve"> </w:delText>
          </w:r>
        </w:del>
        <w:r w:rsidRPr="006A27E5">
          <w:rPr>
            <w:rStyle w:val="CPKeyword"/>
          </w:rPr>
          <w:t>public</w:t>
        </w:r>
        <w:r w:rsidRPr="006A27E5">
          <w:rPr>
            <w:rStyle w:val="CPKeyword"/>
            <w:rFonts w:ascii="Courier New" w:eastAsia="SimSun" w:hAnsi="Courier New"/>
            <w:noProof w:val="0"/>
          </w:rPr>
          <w:t xml:space="preserve"> </w:t>
        </w:r>
      </w:ins>
      <w:ins w:id="2748" w:author="Kevin" w:date="2020-04-04T15:39:00Z">
        <w:r w:rsidR="00C3134F" w:rsidRPr="003F641B">
          <w:rPr>
            <w:rStyle w:val="CPKeyword"/>
          </w:rPr>
          <w:t>static</w:t>
        </w:r>
        <w:r w:rsidR="00C3134F" w:rsidRPr="003F641B">
          <w:rPr>
            <w:rStyle w:val="CPKeyword"/>
            <w:rFonts w:ascii="Courier New" w:eastAsia="SimSun" w:hAnsi="Courier New"/>
            <w:noProof w:val="0"/>
          </w:rPr>
          <w:t xml:space="preserve"> </w:t>
        </w:r>
      </w:ins>
      <w:ins w:id="2749" w:author="Mark Michaelis" w:date="2020-03-31T12:33:00Z">
        <w:r w:rsidRPr="006A27E5">
          <w:rPr>
            <w:rStyle w:val="CPKeyword"/>
          </w:rPr>
          <w:t>async</w:t>
        </w:r>
        <w:r w:rsidRPr="006A27E5">
          <w:rPr>
            <w:rStyle w:val="CPKeyword"/>
            <w:rFonts w:ascii="Courier New" w:eastAsia="SimSun" w:hAnsi="Courier New"/>
            <w:noProof w:val="0"/>
          </w:rPr>
          <w:t xml:space="preserve"> </w:t>
        </w:r>
        <w:r w:rsidRPr="006A27E5">
          <w:rPr>
            <w:rStyle w:val="CPKeyword"/>
          </w:rPr>
          <w:t>void</w:t>
        </w:r>
        <w:r>
          <w:t xml:space="preserve"> Main(params </w:t>
        </w:r>
        <w:r w:rsidRPr="006A27E5">
          <w:rPr>
            <w:rStyle w:val="CPKeyword"/>
          </w:rPr>
          <w:t>string</w:t>
        </w:r>
        <w:r>
          <w:t>[] args)</w:t>
        </w:r>
      </w:ins>
    </w:p>
    <w:p w14:paraId="24DDA232" w14:textId="77777777" w:rsidR="00E66311" w:rsidRDefault="00E66311" w:rsidP="00E66311">
      <w:pPr>
        <w:pStyle w:val="CDT"/>
        <w:rPr>
          <w:ins w:id="2750" w:author="Mark Michaelis" w:date="2020-03-31T12:33:00Z"/>
        </w:rPr>
      </w:pPr>
      <w:ins w:id="2751" w:author="Mark Michaelis" w:date="2020-03-31T12:33:00Z">
        <w:r>
          <w:t xml:space="preserve">  {</w:t>
        </w:r>
      </w:ins>
    </w:p>
    <w:p w14:paraId="65A42C62" w14:textId="77777777" w:rsidR="00E66311" w:rsidRDefault="00E66311" w:rsidP="00E66311">
      <w:pPr>
        <w:pStyle w:val="CDT"/>
        <w:rPr>
          <w:ins w:id="2752" w:author="Mark Michaelis" w:date="2020-03-31T12:33:00Z"/>
        </w:rPr>
      </w:pPr>
      <w:ins w:id="2753" w:author="Mark Michaelis" w:date="2020-03-31T12:33:00Z">
        <w:r>
          <w:t xml:space="preserve">      </w:t>
        </w:r>
        <w:r w:rsidRPr="006A27E5">
          <w:rPr>
            <w:rStyle w:val="CPKeyword"/>
          </w:rPr>
          <w:t>string</w:t>
        </w:r>
        <w:r>
          <w:t xml:space="preserve"> directoryPath = Directory.GetCurrentDirectory();</w:t>
        </w:r>
      </w:ins>
    </w:p>
    <w:p w14:paraId="66478BBC" w14:textId="1418B125" w:rsidR="00E66311" w:rsidRDefault="00E66311" w:rsidP="00E66311">
      <w:pPr>
        <w:pStyle w:val="CDT"/>
        <w:rPr>
          <w:ins w:id="2754" w:author="Mark Michaelis" w:date="2020-03-31T12:33:00Z"/>
        </w:rPr>
      </w:pPr>
      <w:ins w:id="2755" w:author="Mark Michaelis" w:date="2020-03-31T12:33:00Z">
        <w:r>
          <w:t xml:space="preserve">      </w:t>
        </w:r>
        <w:del w:id="2756" w:author="Kevin" w:date="2020-04-04T15:40:00Z">
          <w:r w:rsidRPr="006A27E5" w:rsidDel="00861615">
            <w:rPr>
              <w:rStyle w:val="CPKeyword"/>
            </w:rPr>
            <w:delText>s</w:delText>
          </w:r>
        </w:del>
      </w:ins>
      <w:ins w:id="2757" w:author="Kevin" w:date="2020-04-04T15:40:00Z">
        <w:r w:rsidR="00861615">
          <w:rPr>
            <w:rStyle w:val="CPKeyword"/>
          </w:rPr>
          <w:t>const s</w:t>
        </w:r>
      </w:ins>
      <w:ins w:id="2758" w:author="Mark Michaelis" w:date="2020-03-31T12:33:00Z">
        <w:r w:rsidRPr="006A27E5">
          <w:rPr>
            <w:rStyle w:val="CPKeyword"/>
          </w:rPr>
          <w:t>tring</w:t>
        </w:r>
        <w:r>
          <w:t xml:space="preserve"> searchPattern = </w:t>
        </w:r>
        <w:r w:rsidRPr="006A27E5">
          <w:rPr>
            <w:rStyle w:val="Maroon"/>
          </w:rPr>
          <w:t>"*"</w:t>
        </w:r>
        <w:r>
          <w:t>;</w:t>
        </w:r>
      </w:ins>
    </w:p>
    <w:p w14:paraId="54E05BD3" w14:textId="77777777" w:rsidR="00E66311" w:rsidRDefault="00E66311" w:rsidP="00E66311">
      <w:pPr>
        <w:pStyle w:val="CDT"/>
        <w:rPr>
          <w:ins w:id="2759" w:author="Mark Michaelis" w:date="2020-03-31T12:34:00Z"/>
        </w:rPr>
      </w:pPr>
    </w:p>
    <w:p w14:paraId="4E185853" w14:textId="2CAF9088" w:rsidR="00EC301C" w:rsidRPr="00EC301C" w:rsidRDefault="00EC301C" w:rsidP="00E66311">
      <w:pPr>
        <w:pStyle w:val="CDT"/>
        <w:rPr>
          <w:ins w:id="2760" w:author="Mark Michaelis" w:date="2020-03-31T12:34:00Z"/>
        </w:rPr>
      </w:pPr>
      <w:ins w:id="2761" w:author="Mark Michaelis" w:date="2020-03-31T12:34:00Z">
        <w:r>
          <w:t xml:space="preserve">  </w:t>
        </w:r>
        <w:r w:rsidRPr="006A27E5">
          <w:rPr>
            <w:rStyle w:val="CPComment"/>
          </w:rPr>
          <w:t>// ...</w:t>
        </w:r>
      </w:ins>
    </w:p>
    <w:p w14:paraId="255E8DAB" w14:textId="77777777" w:rsidR="00EC301C" w:rsidRDefault="00EC301C" w:rsidP="00E66311">
      <w:pPr>
        <w:pStyle w:val="CDT"/>
        <w:rPr>
          <w:ins w:id="2762" w:author="Mark Michaelis" w:date="2020-03-31T14:54:00Z"/>
        </w:rPr>
      </w:pPr>
    </w:p>
    <w:p w14:paraId="1303D698" w14:textId="77777777" w:rsidR="00153D2C" w:rsidRDefault="00153D2C" w:rsidP="00153D2C">
      <w:pPr>
        <w:pStyle w:val="CDT"/>
        <w:rPr>
          <w:ins w:id="2763" w:author="Mark Michaelis" w:date="2020-03-31T14:54:00Z"/>
        </w:rPr>
      </w:pPr>
      <w:ins w:id="2764" w:author="Mark Michaelis" w:date="2020-03-31T14:54:00Z">
        <w:r>
          <w:t xml:space="preserve">      </w:t>
        </w:r>
        <w:r w:rsidRPr="006A27E5">
          <w:rPr>
            <w:rStyle w:val="CPKeyword"/>
          </w:rPr>
          <w:t>using</w:t>
        </w:r>
        <w:r>
          <w:t xml:space="preserve"> Cryptographer cryptographer = </w:t>
        </w:r>
        <w:r w:rsidRPr="006A27E5">
          <w:rPr>
            <w:rStyle w:val="CPKeyword"/>
          </w:rPr>
          <w:t>new</w:t>
        </w:r>
        <w:r>
          <w:t xml:space="preserve"> Cryptographer();</w:t>
        </w:r>
      </w:ins>
    </w:p>
    <w:p w14:paraId="3977E638" w14:textId="77777777" w:rsidR="00153D2C" w:rsidRDefault="00153D2C" w:rsidP="00E66311">
      <w:pPr>
        <w:pStyle w:val="CDT"/>
        <w:rPr>
          <w:ins w:id="2765" w:author="Mark Michaelis" w:date="2020-03-31T12:33:00Z"/>
        </w:rPr>
      </w:pPr>
    </w:p>
    <w:p w14:paraId="3E2F7FD9" w14:textId="77777777" w:rsidR="00E66311" w:rsidRDefault="00E66311" w:rsidP="00E66311">
      <w:pPr>
        <w:pStyle w:val="CDT"/>
        <w:rPr>
          <w:ins w:id="2766" w:author="Mark Michaelis" w:date="2020-03-31T12:33:00Z"/>
        </w:rPr>
      </w:pPr>
      <w:ins w:id="2767" w:author="Mark Michaelis" w:date="2020-03-31T12:33:00Z">
        <w:r>
          <w:t xml:space="preserve">      IEnumerable&lt;</w:t>
        </w:r>
        <w:r w:rsidRPr="006A27E5">
          <w:rPr>
            <w:rStyle w:val="CPKeyword"/>
          </w:rPr>
          <w:t>string</w:t>
        </w:r>
        <w:r>
          <w:t>&gt; files = Directory.EnumerateFiles(</w:t>
        </w:r>
      </w:ins>
    </w:p>
    <w:p w14:paraId="3F488BA3" w14:textId="2726B83A" w:rsidR="00E66311" w:rsidRDefault="00E66311" w:rsidP="00E66311">
      <w:pPr>
        <w:pStyle w:val="CDT"/>
        <w:rPr>
          <w:ins w:id="2768" w:author="Mark Michaelis" w:date="2020-03-31T12:33:00Z"/>
        </w:rPr>
      </w:pPr>
      <w:ins w:id="2769" w:author="Mark Michaelis" w:date="2020-03-31T12:33:00Z">
        <w:r>
          <w:t xml:space="preserve">          </w:t>
        </w:r>
        <w:commentRangeStart w:id="2770"/>
        <w:r>
          <w:t>directoryPath ?? Directory.GetCurrentDirectory()</w:t>
        </w:r>
      </w:ins>
      <w:commentRangeEnd w:id="2770"/>
      <w:r w:rsidR="007B0D6C">
        <w:rPr>
          <w:rStyle w:val="CommentReference"/>
          <w:rFonts w:asciiTheme="minorHAnsi" w:hAnsiTheme="minorHAnsi" w:cstheme="minorBidi"/>
          <w:noProof w:val="0"/>
          <w:color w:val="auto"/>
        </w:rPr>
        <w:commentReference w:id="2770"/>
      </w:r>
      <w:ins w:id="2771" w:author="Mark Michaelis" w:date="2020-03-31T12:33:00Z">
        <w:r>
          <w:t>, searchPattern);</w:t>
        </w:r>
      </w:ins>
    </w:p>
    <w:p w14:paraId="5D21C3F4" w14:textId="77777777" w:rsidR="00E66311" w:rsidRDefault="00E66311" w:rsidP="00E66311">
      <w:pPr>
        <w:pStyle w:val="CDT"/>
        <w:rPr>
          <w:ins w:id="2772" w:author="Mark Michaelis" w:date="2020-03-31T12:33:00Z"/>
        </w:rPr>
      </w:pPr>
    </w:p>
    <w:p w14:paraId="73675C60" w14:textId="77777777" w:rsidR="00E66311" w:rsidRPr="006A27E5" w:rsidRDefault="00E66311">
      <w:pPr>
        <w:pStyle w:val="CDT"/>
        <w:rPr>
          <w:ins w:id="2773" w:author="Mark Michaelis" w:date="2020-03-31T12:33:00Z"/>
          <w:rStyle w:val="CPComment"/>
        </w:rPr>
      </w:pPr>
      <w:ins w:id="2774" w:author="Mark Michaelis" w:date="2020-03-31T12:33:00Z">
        <w:r>
          <w:t xml:space="preserve">      </w:t>
        </w:r>
        <w:r w:rsidRPr="006A27E5">
          <w:rPr>
            <w:rStyle w:val="CPComment"/>
          </w:rPr>
          <w:t xml:space="preserve">// Create a cancellation token source to cancel </w:t>
        </w:r>
      </w:ins>
    </w:p>
    <w:p w14:paraId="5F4FCEED" w14:textId="77777777" w:rsidR="00E66311" w:rsidRPr="006A27E5" w:rsidRDefault="00E66311" w:rsidP="00E66311">
      <w:pPr>
        <w:pStyle w:val="CDT"/>
        <w:rPr>
          <w:ins w:id="2775" w:author="Mark Michaelis" w:date="2020-03-31T12:33:00Z"/>
          <w:rStyle w:val="CPComment"/>
        </w:rPr>
      </w:pPr>
      <w:ins w:id="2776" w:author="Mark Michaelis" w:date="2020-03-31T12:33:00Z">
        <w:r>
          <w:t xml:space="preserve">      </w:t>
        </w:r>
        <w:r w:rsidRPr="006A27E5">
          <w:rPr>
            <w:rStyle w:val="CPComment"/>
          </w:rPr>
          <w:t>// if the operation takes more than a minute.</w:t>
        </w:r>
      </w:ins>
    </w:p>
    <w:p w14:paraId="13C24446" w14:textId="77777777" w:rsidR="00E66311" w:rsidRDefault="00E66311" w:rsidP="00E66311">
      <w:pPr>
        <w:pStyle w:val="CDT"/>
        <w:rPr>
          <w:ins w:id="2777" w:author="Mark Michaelis" w:date="2020-03-31T12:33:00Z"/>
        </w:rPr>
      </w:pPr>
      <w:ins w:id="2778" w:author="Mark Michaelis" w:date="2020-03-31T12:33:00Z">
        <w:r>
          <w:t xml:space="preserve">      </w:t>
        </w:r>
        <w:r w:rsidRPr="006A27E5">
          <w:rPr>
            <w:rStyle w:val="CPKeyword"/>
          </w:rPr>
          <w:t>using</w:t>
        </w:r>
        <w:r>
          <w:t xml:space="preserve"> CancellationTokenSource cancellationTokenSource =</w:t>
        </w:r>
      </w:ins>
    </w:p>
    <w:p w14:paraId="1EC1F3AB" w14:textId="0B1AD970" w:rsidR="00E66311" w:rsidRDefault="00E66311" w:rsidP="00E66311">
      <w:pPr>
        <w:pStyle w:val="CDT"/>
        <w:rPr>
          <w:ins w:id="2779" w:author="Mark Michaelis" w:date="2020-03-31T12:33:00Z"/>
        </w:rPr>
      </w:pPr>
      <w:ins w:id="2780" w:author="Mark Michaelis" w:date="2020-03-31T12:33:00Z">
        <w:r>
          <w:t xml:space="preserve">          </w:t>
        </w:r>
        <w:r w:rsidRPr="006A27E5">
          <w:rPr>
            <w:rStyle w:val="CPKeyword"/>
          </w:rPr>
          <w:t>new</w:t>
        </w:r>
        <w:r>
          <w:t xml:space="preserve"> CancellationTokenSource</w:t>
        </w:r>
        <w:commentRangeStart w:id="2781"/>
        <w:r>
          <w:t>(1)</w:t>
        </w:r>
      </w:ins>
      <w:commentRangeEnd w:id="2781"/>
      <w:r w:rsidR="00B677FE">
        <w:rPr>
          <w:rStyle w:val="CommentReference"/>
          <w:rFonts w:asciiTheme="minorHAnsi" w:hAnsiTheme="minorHAnsi" w:cstheme="minorBidi"/>
          <w:noProof w:val="0"/>
          <w:color w:val="auto"/>
        </w:rPr>
        <w:commentReference w:id="2781"/>
      </w:r>
      <w:ins w:id="2782" w:author="Mark Michaelis" w:date="2020-03-31T12:33:00Z">
        <w:r>
          <w:t>;</w:t>
        </w:r>
      </w:ins>
    </w:p>
    <w:p w14:paraId="11ADB07B" w14:textId="42224D0E" w:rsidR="00E66311" w:rsidDel="00154C03" w:rsidRDefault="00E66311" w:rsidP="00E66311">
      <w:pPr>
        <w:pStyle w:val="CDT"/>
        <w:rPr>
          <w:ins w:id="2783" w:author="Mark Michaelis" w:date="2020-03-31T12:33:00Z"/>
          <w:del w:id="2784" w:author="Mark Michaelis" w:date="2020-03-31T14:50:00Z"/>
        </w:rPr>
      </w:pPr>
      <w:ins w:id="2785" w:author="Mark Michaelis" w:date="2020-03-31T12:33:00Z">
        <w:del w:id="2786" w:author="Mark Michaelis" w:date="2020-03-31T14:50:00Z">
          <w:r w:rsidDel="00154C03">
            <w:delText xml:space="preserve">      using FileStream stream = File.OpenRead("&lt;path&gt;");</w:delText>
          </w:r>
        </w:del>
      </w:ins>
    </w:p>
    <w:p w14:paraId="4F580B7D" w14:textId="77777777" w:rsidR="00E66311" w:rsidRDefault="00E66311" w:rsidP="00E66311">
      <w:pPr>
        <w:pStyle w:val="CDT"/>
        <w:rPr>
          <w:ins w:id="2787" w:author="Mark Michaelis" w:date="2020-03-31T12:33:00Z"/>
        </w:rPr>
      </w:pPr>
    </w:p>
    <w:p w14:paraId="2F2DBD36" w14:textId="58BECF80" w:rsidR="000C0D4C" w:rsidRDefault="00E66311" w:rsidP="000C0D4C">
      <w:pPr>
        <w:pStyle w:val="CDTGrayline"/>
        <w:rPr>
          <w:ins w:id="2788" w:author="Mark Michaelis" w:date="2020-03-31T14:49:00Z"/>
        </w:rPr>
      </w:pPr>
      <w:ins w:id="2789" w:author="Mark Michaelis" w:date="2020-03-31T12:33:00Z">
        <w:r>
          <w:t xml:space="preserve"> </w:t>
        </w:r>
      </w:ins>
      <w:ins w:id="2790" w:author="Mark Michaelis" w:date="2020-03-31T14:49:00Z">
        <w:r w:rsidR="00062659">
          <w:t xml:space="preserve">     </w:t>
        </w:r>
        <w:r w:rsidR="000C0D4C" w:rsidRPr="006A27E5">
          <w:rPr>
            <w:rStyle w:val="CPKeyword"/>
          </w:rPr>
          <w:t>await</w:t>
        </w:r>
        <w:r w:rsidR="000C0D4C">
          <w:t xml:space="preserve"> </w:t>
        </w:r>
        <w:r w:rsidR="000C0D4C" w:rsidRPr="006A27E5">
          <w:rPr>
            <w:rStyle w:val="CPKeyword"/>
          </w:rPr>
          <w:t>foreach</w:t>
        </w:r>
        <w:r w:rsidR="000C0D4C">
          <w:t xml:space="preserve"> ((</w:t>
        </w:r>
        <w:r w:rsidR="000C0D4C" w:rsidRPr="006A27E5">
          <w:rPr>
            <w:rStyle w:val="CPKeyword"/>
          </w:rPr>
          <w:t>string</w:t>
        </w:r>
        <w:r w:rsidR="000C0D4C">
          <w:t xml:space="preserve"> fileName, </w:t>
        </w:r>
        <w:r w:rsidR="000C0D4C" w:rsidRPr="006A27E5">
          <w:rPr>
            <w:rStyle w:val="CPKeyword"/>
          </w:rPr>
          <w:t>string</w:t>
        </w:r>
        <w:r w:rsidR="000C0D4C">
          <w:t xml:space="preserve"> encryptedFileName)</w:t>
        </w:r>
      </w:ins>
    </w:p>
    <w:p w14:paraId="08C08C60" w14:textId="79B8F737" w:rsidR="000C0D4C" w:rsidRDefault="000C0D4C" w:rsidP="000C0D4C">
      <w:pPr>
        <w:pStyle w:val="CDTGrayline"/>
        <w:rPr>
          <w:ins w:id="2791" w:author="Mark Michaelis" w:date="2020-03-31T14:49:00Z"/>
        </w:rPr>
      </w:pPr>
      <w:ins w:id="2792" w:author="Mark Michaelis" w:date="2020-03-31T14:49:00Z">
        <w:r>
          <w:t xml:space="preserve">          </w:t>
        </w:r>
        <w:r w:rsidRPr="006A27E5">
          <w:rPr>
            <w:rStyle w:val="CPKeyword"/>
          </w:rPr>
          <w:t>in</w:t>
        </w:r>
        <w:r>
          <w:t xml:space="preserve"> EncryptFilesAsync(files, cryptographer)</w:t>
        </w:r>
      </w:ins>
    </w:p>
    <w:p w14:paraId="5DD5E47D" w14:textId="217D0BDA" w:rsidR="000C0D4C" w:rsidRDefault="000C0D4C" w:rsidP="000C0D4C">
      <w:pPr>
        <w:pStyle w:val="CDTGrayline"/>
        <w:rPr>
          <w:ins w:id="2793" w:author="Mark Michaelis" w:date="2020-03-31T14:49:00Z"/>
        </w:rPr>
      </w:pPr>
      <w:ins w:id="2794" w:author="Mark Michaelis" w:date="2020-03-31T14:49:00Z">
        <w:r>
          <w:t xml:space="preserve">          .Zip(files.ToAsyncEnumerable())</w:t>
        </w:r>
      </w:ins>
    </w:p>
    <w:p w14:paraId="3A3EC155" w14:textId="0CDF6458" w:rsidR="00E66311" w:rsidDel="000C0D4C" w:rsidRDefault="000C0D4C" w:rsidP="006A27E5">
      <w:pPr>
        <w:pStyle w:val="CDTGrayline"/>
        <w:rPr>
          <w:ins w:id="2795" w:author="Mark Michaelis" w:date="2020-03-31T12:33:00Z"/>
          <w:del w:id="2796" w:author="Mark Michaelis" w:date="2020-03-31T14:49:00Z"/>
        </w:rPr>
      </w:pPr>
      <w:ins w:id="2797" w:author="Mark Michaelis" w:date="2020-03-31T14:49:00Z">
        <w:r>
          <w:t xml:space="preserve">          .WithCancellation(cancellationTokenSource.Token))</w:t>
        </w:r>
      </w:ins>
      <w:ins w:id="2798" w:author="Mark Michaelis" w:date="2020-03-31T12:33:00Z">
        <w:del w:id="2799" w:author="Mark Michaelis" w:date="2020-03-31T14:49:00Z">
          <w:r w:rsidR="00E66311" w:rsidDel="000C0D4C">
            <w:delText xml:space="preserve">     await foreach ((string fileName, string encryptedFileName)</w:delText>
          </w:r>
        </w:del>
      </w:ins>
    </w:p>
    <w:p w14:paraId="148B9E71" w14:textId="7150432B" w:rsidR="00E66311" w:rsidRDefault="00E66311" w:rsidP="006A27E5">
      <w:pPr>
        <w:pStyle w:val="CDTGrayline"/>
        <w:rPr>
          <w:ins w:id="2800" w:author="Mark Michaelis" w:date="2020-03-31T12:33:00Z"/>
        </w:rPr>
      </w:pPr>
      <w:ins w:id="2801" w:author="Mark Michaelis" w:date="2020-03-31T12:33:00Z">
        <w:del w:id="2802" w:author="Mark Michaelis" w:date="2020-03-31T14:49:00Z">
          <w:r w:rsidDel="000C0D4C">
            <w:delText xml:space="preserve">          in EncryptFilesAsync(files).Zip(files.ToAsyncEnumerable()))</w:delText>
          </w:r>
        </w:del>
      </w:ins>
    </w:p>
    <w:p w14:paraId="4B4A103E" w14:textId="77777777" w:rsidR="00E66311" w:rsidRDefault="00E66311" w:rsidP="00E66311">
      <w:pPr>
        <w:pStyle w:val="CDT"/>
        <w:rPr>
          <w:ins w:id="2803" w:author="Mark Michaelis" w:date="2020-03-31T12:33:00Z"/>
        </w:rPr>
      </w:pPr>
      <w:ins w:id="2804" w:author="Mark Michaelis" w:date="2020-03-31T12:33:00Z">
        <w:r>
          <w:t xml:space="preserve">      {</w:t>
        </w:r>
      </w:ins>
    </w:p>
    <w:p w14:paraId="735E0764" w14:textId="77777777" w:rsidR="00E66311" w:rsidRDefault="00E66311" w:rsidP="00E66311">
      <w:pPr>
        <w:pStyle w:val="CDT"/>
        <w:rPr>
          <w:ins w:id="2805" w:author="Mark Michaelis" w:date="2020-03-31T12:33:00Z"/>
        </w:rPr>
      </w:pPr>
      <w:ins w:id="2806" w:author="Mark Michaelis" w:date="2020-03-31T12:33:00Z">
        <w:r>
          <w:t xml:space="preserve">          Console.WriteLine($"{fileName}=&gt;{encryptedFileName}");</w:t>
        </w:r>
      </w:ins>
    </w:p>
    <w:p w14:paraId="794E849B" w14:textId="77777777" w:rsidR="00E66311" w:rsidRDefault="00E66311" w:rsidP="00E66311">
      <w:pPr>
        <w:pStyle w:val="CDT"/>
        <w:rPr>
          <w:ins w:id="2807" w:author="Mark Michaelis" w:date="2020-03-31T12:33:00Z"/>
        </w:rPr>
      </w:pPr>
      <w:ins w:id="2808" w:author="Mark Michaelis" w:date="2020-03-31T12:33:00Z">
        <w:r>
          <w:t xml:space="preserve">      }</w:t>
        </w:r>
      </w:ins>
    </w:p>
    <w:p w14:paraId="5442231F" w14:textId="77777777" w:rsidR="00E66311" w:rsidRDefault="00E66311" w:rsidP="00E66311">
      <w:pPr>
        <w:pStyle w:val="CDT"/>
        <w:rPr>
          <w:ins w:id="2809" w:author="Mark Michaelis" w:date="2020-03-31T12:33:00Z"/>
        </w:rPr>
      </w:pPr>
    </w:p>
    <w:p w14:paraId="084A3CFF" w14:textId="77777777" w:rsidR="00E66311" w:rsidRDefault="00E66311" w:rsidP="00E66311">
      <w:pPr>
        <w:pStyle w:val="CDT"/>
        <w:rPr>
          <w:ins w:id="2810" w:author="Mark Michaelis" w:date="2020-03-31T12:33:00Z"/>
        </w:rPr>
      </w:pPr>
      <w:ins w:id="2811" w:author="Mark Michaelis" w:date="2020-03-31T12:33:00Z">
        <w:r>
          <w:t xml:space="preserve">  }</w:t>
        </w:r>
      </w:ins>
    </w:p>
    <w:p w14:paraId="2312C939" w14:textId="77777777" w:rsidR="00E66311" w:rsidRDefault="00E66311" w:rsidP="00E66311">
      <w:pPr>
        <w:pStyle w:val="CDT"/>
        <w:rPr>
          <w:ins w:id="2812" w:author="Mark Michaelis" w:date="2020-03-31T12:33:00Z"/>
        </w:rPr>
      </w:pPr>
    </w:p>
    <w:p w14:paraId="22BE473B" w14:textId="3F9A2840" w:rsidR="00E66311" w:rsidRDefault="00E66311" w:rsidP="006A27E5">
      <w:pPr>
        <w:pStyle w:val="CDTGrayline"/>
        <w:rPr>
          <w:ins w:id="2813" w:author="Mark Michaelis" w:date="2020-03-31T12:33:00Z"/>
        </w:rPr>
      </w:pPr>
      <w:ins w:id="2814" w:author="Mark Michaelis" w:date="2020-03-31T12:33:00Z">
        <w:r>
          <w:t xml:space="preserve">  </w:t>
        </w:r>
        <w:del w:id="2815" w:author="Kevin" w:date="2020-04-04T15:42:00Z">
          <w:r w:rsidRPr="006A27E5" w:rsidDel="00A7393F">
            <w:rPr>
              <w:rStyle w:val="CPKeyword"/>
            </w:rPr>
            <w:delText>static</w:delText>
          </w:r>
          <w:r w:rsidDel="00A7393F">
            <w:delText xml:space="preserve"> </w:delText>
          </w:r>
        </w:del>
        <w:r w:rsidRPr="006A27E5">
          <w:rPr>
            <w:rStyle w:val="CPKeyword"/>
          </w:rPr>
          <w:t>public</w:t>
        </w:r>
        <w:r>
          <w:t xml:space="preserve"> </w:t>
        </w:r>
      </w:ins>
      <w:ins w:id="2816" w:author="Kevin" w:date="2020-04-04T15:43:00Z">
        <w:r w:rsidR="00A7393F" w:rsidRPr="003F641B">
          <w:rPr>
            <w:rStyle w:val="CPKeyword"/>
          </w:rPr>
          <w:t>static</w:t>
        </w:r>
        <w:r w:rsidR="00A7393F">
          <w:t xml:space="preserve"> </w:t>
        </w:r>
      </w:ins>
      <w:ins w:id="2817" w:author="Mark Michaelis" w:date="2020-03-31T12:33:00Z">
        <w:r w:rsidRPr="006A27E5">
          <w:rPr>
            <w:rStyle w:val="CPKeyword"/>
          </w:rPr>
          <w:t>async</w:t>
        </w:r>
        <w:r>
          <w:t xml:space="preserve"> IAsyncEnumerable&lt;</w:t>
        </w:r>
        <w:r w:rsidRPr="006A27E5">
          <w:rPr>
            <w:rStyle w:val="CPKeyword"/>
          </w:rPr>
          <w:t>string</w:t>
        </w:r>
        <w:r>
          <w:t>&gt; EncryptFilesAsync(</w:t>
        </w:r>
      </w:ins>
    </w:p>
    <w:p w14:paraId="78BF6CC2" w14:textId="2073A7E9" w:rsidR="00E66311" w:rsidRDefault="00E66311" w:rsidP="006A27E5">
      <w:pPr>
        <w:pStyle w:val="CDTGrayline"/>
        <w:rPr>
          <w:ins w:id="2818" w:author="Mark Michaelis" w:date="2020-03-31T12:33:00Z"/>
        </w:rPr>
      </w:pPr>
      <w:ins w:id="2819" w:author="Mark Michaelis" w:date="2020-03-31T12:33:00Z">
        <w:r>
          <w:t xml:space="preserve">      IEnumerable&lt;</w:t>
        </w:r>
        <w:r w:rsidRPr="006A27E5">
          <w:rPr>
            <w:rStyle w:val="CPKeyword"/>
          </w:rPr>
          <w:t>string</w:t>
        </w:r>
        <w:r>
          <w:t>&gt; files,</w:t>
        </w:r>
      </w:ins>
      <w:ins w:id="2820" w:author="Mark Michaelis" w:date="2020-03-31T14:51:00Z">
        <w:r w:rsidR="00BD7383">
          <w:t xml:space="preserve"> </w:t>
        </w:r>
        <w:r w:rsidR="00BD7383" w:rsidRPr="00BD7383">
          <w:t>Cryptographer cryptographer,</w:t>
        </w:r>
      </w:ins>
    </w:p>
    <w:p w14:paraId="62BC55DF" w14:textId="77777777" w:rsidR="00E66311" w:rsidRDefault="00E66311" w:rsidP="006A27E5">
      <w:pPr>
        <w:pStyle w:val="CDTGrayline"/>
        <w:rPr>
          <w:ins w:id="2821" w:author="Mark Michaelis" w:date="2020-03-31T12:33:00Z"/>
        </w:rPr>
      </w:pPr>
      <w:ins w:id="2822" w:author="Mark Michaelis" w:date="2020-03-31T12:33:00Z">
        <w:r>
          <w:lastRenderedPageBreak/>
          <w:t xml:space="preserve">      [EnumeratorCancellation] CancellationToken cancellationToken = default)</w:t>
        </w:r>
      </w:ins>
    </w:p>
    <w:p w14:paraId="6E372E8A" w14:textId="77777777" w:rsidR="00E66311" w:rsidRDefault="00E66311" w:rsidP="00E66311">
      <w:pPr>
        <w:pStyle w:val="CDT"/>
        <w:rPr>
          <w:ins w:id="2823" w:author="Mark Michaelis" w:date="2020-03-31T12:33:00Z"/>
        </w:rPr>
      </w:pPr>
      <w:ins w:id="2824" w:author="Mark Michaelis" w:date="2020-03-31T12:33:00Z">
        <w:r>
          <w:t xml:space="preserve">  {</w:t>
        </w:r>
      </w:ins>
    </w:p>
    <w:p w14:paraId="56015EDD" w14:textId="77777777" w:rsidR="00E66311" w:rsidRDefault="00E66311" w:rsidP="00E66311">
      <w:pPr>
        <w:pStyle w:val="CDT"/>
        <w:rPr>
          <w:ins w:id="2825" w:author="Mark Michaelis" w:date="2020-03-31T12:33:00Z"/>
        </w:rPr>
      </w:pPr>
      <w:ins w:id="2826" w:author="Mark Michaelis" w:date="2020-03-31T12:33:00Z">
        <w:r>
          <w:t xml:space="preserve">      </w:t>
        </w:r>
        <w:r w:rsidRPr="006A27E5">
          <w:rPr>
            <w:rStyle w:val="CPKeyword"/>
          </w:rPr>
          <w:t>foreach</w:t>
        </w:r>
        <w:r>
          <w:t xml:space="preserve"> (</w:t>
        </w:r>
        <w:r w:rsidRPr="006A27E5">
          <w:rPr>
            <w:rStyle w:val="CPKeyword"/>
          </w:rPr>
          <w:t>string</w:t>
        </w:r>
        <w:r>
          <w:t xml:space="preserve"> fileName </w:t>
        </w:r>
        <w:r w:rsidRPr="006A27E5">
          <w:rPr>
            <w:rStyle w:val="CPKeyword"/>
          </w:rPr>
          <w:t>in</w:t>
        </w:r>
        <w:r>
          <w:t xml:space="preserve"> files)</w:t>
        </w:r>
      </w:ins>
    </w:p>
    <w:p w14:paraId="0DA13282" w14:textId="77777777" w:rsidR="00E66311" w:rsidRDefault="00E66311" w:rsidP="00E66311">
      <w:pPr>
        <w:pStyle w:val="CDT"/>
        <w:rPr>
          <w:ins w:id="2827" w:author="Mark Michaelis" w:date="2020-03-31T12:33:00Z"/>
        </w:rPr>
      </w:pPr>
      <w:ins w:id="2828" w:author="Mark Michaelis" w:date="2020-03-31T12:33:00Z">
        <w:r>
          <w:t xml:space="preserve">      {</w:t>
        </w:r>
      </w:ins>
    </w:p>
    <w:p w14:paraId="7C1B601E" w14:textId="109FF46A" w:rsidR="00E66311" w:rsidRDefault="00E66311" w:rsidP="006A27E5">
      <w:pPr>
        <w:pStyle w:val="CDTGrayline"/>
        <w:rPr>
          <w:ins w:id="2829" w:author="Mark Michaelis" w:date="2020-03-31T12:33:00Z"/>
        </w:rPr>
      </w:pPr>
      <w:ins w:id="2830" w:author="Mark Michaelis" w:date="2020-03-31T12:33:00Z">
        <w:r>
          <w:t xml:space="preserve">          </w:t>
        </w:r>
        <w:r w:rsidRPr="006A27E5">
          <w:rPr>
            <w:rStyle w:val="CPKeyword"/>
          </w:rPr>
          <w:t>yield</w:t>
        </w:r>
        <w:r>
          <w:t xml:space="preserve"> </w:t>
        </w:r>
        <w:r w:rsidRPr="006A27E5">
          <w:rPr>
            <w:rStyle w:val="CPKeyword"/>
          </w:rPr>
          <w:t>return</w:t>
        </w:r>
        <w:r>
          <w:t xml:space="preserve"> </w:t>
        </w:r>
        <w:r w:rsidRPr="006A27E5">
          <w:rPr>
            <w:rStyle w:val="CPKeyword"/>
          </w:rPr>
          <w:t>await</w:t>
        </w:r>
        <w:r>
          <w:t xml:space="preserve"> EncryptFileAsync(fileName</w:t>
        </w:r>
      </w:ins>
      <w:ins w:id="2831" w:author="Mark Michaelis" w:date="2020-03-31T14:53:00Z">
        <w:r w:rsidR="000239D9">
          <w:t xml:space="preserve">, </w:t>
        </w:r>
        <w:r w:rsidR="000239D9" w:rsidRPr="00BD7383">
          <w:t>cryptographer</w:t>
        </w:r>
      </w:ins>
      <w:ins w:id="2832" w:author="Mark Michaelis" w:date="2020-03-31T12:33:00Z">
        <w:r>
          <w:t>);</w:t>
        </w:r>
      </w:ins>
    </w:p>
    <w:p w14:paraId="41435642" w14:textId="77777777" w:rsidR="00E66311" w:rsidRDefault="00E66311" w:rsidP="00E66311">
      <w:pPr>
        <w:pStyle w:val="CDT"/>
        <w:rPr>
          <w:ins w:id="2833" w:author="Mark Michaelis" w:date="2020-03-31T12:33:00Z"/>
        </w:rPr>
      </w:pPr>
      <w:ins w:id="2834" w:author="Mark Michaelis" w:date="2020-03-31T12:33:00Z">
        <w:r>
          <w:t xml:space="preserve">          cancellationToken.ThrowIfCancellationRequested();</w:t>
        </w:r>
      </w:ins>
    </w:p>
    <w:p w14:paraId="4F510974" w14:textId="77777777" w:rsidR="00E66311" w:rsidRDefault="00E66311" w:rsidP="00E66311">
      <w:pPr>
        <w:pStyle w:val="CDT"/>
        <w:rPr>
          <w:ins w:id="2835" w:author="Mark Michaelis" w:date="2020-03-31T12:33:00Z"/>
        </w:rPr>
      </w:pPr>
      <w:ins w:id="2836" w:author="Mark Michaelis" w:date="2020-03-31T12:33:00Z">
        <w:r>
          <w:t xml:space="preserve">      }</w:t>
        </w:r>
      </w:ins>
    </w:p>
    <w:p w14:paraId="72E47B0F" w14:textId="77777777" w:rsidR="00E66311" w:rsidRDefault="00E66311" w:rsidP="00E66311">
      <w:pPr>
        <w:pStyle w:val="CDT"/>
        <w:rPr>
          <w:ins w:id="2837" w:author="Mark Michaelis" w:date="2020-03-31T12:33:00Z"/>
        </w:rPr>
      </w:pPr>
      <w:ins w:id="2838" w:author="Mark Michaelis" w:date="2020-03-31T12:33:00Z">
        <w:r>
          <w:t xml:space="preserve">  }</w:t>
        </w:r>
      </w:ins>
    </w:p>
    <w:p w14:paraId="4251D913" w14:textId="77777777" w:rsidR="00E66311" w:rsidRDefault="00E66311" w:rsidP="00E66311">
      <w:pPr>
        <w:pStyle w:val="CDT"/>
        <w:rPr>
          <w:ins w:id="2839" w:author="Mark Michaelis" w:date="2020-03-31T12:33:00Z"/>
        </w:rPr>
      </w:pPr>
    </w:p>
    <w:p w14:paraId="2E1D395E" w14:textId="77777777" w:rsidR="000239D9" w:rsidRDefault="00E66311" w:rsidP="00084FAD">
      <w:pPr>
        <w:pStyle w:val="CDTGrayline"/>
        <w:rPr>
          <w:ins w:id="2840" w:author="Mark Michaelis" w:date="2020-03-31T14:53:00Z"/>
        </w:rPr>
      </w:pPr>
      <w:ins w:id="2841" w:author="Mark Michaelis" w:date="2020-03-31T12:33:00Z">
        <w:r>
          <w:t xml:space="preserve">  </w:t>
        </w:r>
        <w:r w:rsidRPr="006A27E5">
          <w:rPr>
            <w:rStyle w:val="CPKeyword"/>
          </w:rPr>
          <w:t>private</w:t>
        </w:r>
        <w:r>
          <w:t xml:space="preserve"> </w:t>
        </w:r>
        <w:r w:rsidRPr="006A27E5">
          <w:rPr>
            <w:rStyle w:val="CPKeyword"/>
          </w:rPr>
          <w:t>static</w:t>
        </w:r>
        <w:r>
          <w:t xml:space="preserve"> </w:t>
        </w:r>
        <w:r w:rsidRPr="006A27E5">
          <w:rPr>
            <w:rStyle w:val="CPKeyword"/>
          </w:rPr>
          <w:t>async</w:t>
        </w:r>
        <w:r>
          <w:t xml:space="preserve"> </w:t>
        </w:r>
        <w:del w:id="2842" w:author="Kevin" w:date="2020-04-04T15:43:00Z">
          <w:r w:rsidDel="00093DEB">
            <w:delText>Value</w:delText>
          </w:r>
        </w:del>
        <w:r>
          <w:t>Task&lt;</w:t>
        </w:r>
        <w:r w:rsidRPr="006A27E5">
          <w:rPr>
            <w:rStyle w:val="CPKeyword"/>
          </w:rPr>
          <w:t>string</w:t>
        </w:r>
        <w:r>
          <w:t>&gt; EncryptFileAsync(</w:t>
        </w:r>
      </w:ins>
    </w:p>
    <w:p w14:paraId="590173A9" w14:textId="29F56EBC" w:rsidR="00E66311" w:rsidRDefault="000239D9" w:rsidP="006A27E5">
      <w:pPr>
        <w:pStyle w:val="CDTGrayline"/>
        <w:rPr>
          <w:ins w:id="2843" w:author="Mark Michaelis" w:date="2020-03-31T12:33:00Z"/>
        </w:rPr>
      </w:pPr>
      <w:ins w:id="2844" w:author="Mark Michaelis" w:date="2020-03-31T14:53:00Z">
        <w:r>
          <w:t xml:space="preserve">      </w:t>
        </w:r>
      </w:ins>
      <w:ins w:id="2845" w:author="Mark Michaelis" w:date="2020-03-31T12:33:00Z">
        <w:r w:rsidR="00E66311" w:rsidRPr="006A27E5">
          <w:rPr>
            <w:rStyle w:val="CPKeyword"/>
          </w:rPr>
          <w:t>string</w:t>
        </w:r>
        <w:r w:rsidR="00E66311">
          <w:t xml:space="preserve"> fileName</w:t>
        </w:r>
      </w:ins>
      <w:ins w:id="2846" w:author="Mark Michaelis" w:date="2020-03-31T14:54:00Z">
        <w:r>
          <w:t xml:space="preserve">, </w:t>
        </w:r>
        <w:r w:rsidRPr="00BD7383">
          <w:t>Cryptographer cryptographer</w:t>
        </w:r>
      </w:ins>
      <w:ins w:id="2847" w:author="Mark Michaelis" w:date="2020-03-31T12:33:00Z">
        <w:r w:rsidR="00E66311">
          <w:t>)</w:t>
        </w:r>
      </w:ins>
    </w:p>
    <w:p w14:paraId="27BEF85B" w14:textId="77777777" w:rsidR="00E66311" w:rsidRDefault="00E66311" w:rsidP="00E66311">
      <w:pPr>
        <w:pStyle w:val="CDT"/>
        <w:rPr>
          <w:ins w:id="2848" w:author="Mark Michaelis" w:date="2020-03-31T12:33:00Z"/>
        </w:rPr>
      </w:pPr>
      <w:ins w:id="2849" w:author="Mark Michaelis" w:date="2020-03-31T12:33:00Z">
        <w:r>
          <w:t xml:space="preserve">  {</w:t>
        </w:r>
      </w:ins>
    </w:p>
    <w:p w14:paraId="644A8C5B" w14:textId="6D92D4F6" w:rsidR="00E66311" w:rsidDel="008E194A" w:rsidRDefault="00E66311" w:rsidP="00E66311">
      <w:pPr>
        <w:pStyle w:val="CDT"/>
        <w:rPr>
          <w:ins w:id="2850" w:author="Mark Michaelis" w:date="2020-03-31T12:33:00Z"/>
          <w:del w:id="2851" w:author="Mark Michaelis" w:date="2020-03-31T14:54:00Z"/>
        </w:rPr>
      </w:pPr>
      <w:ins w:id="2852" w:author="Mark Michaelis" w:date="2020-03-31T12:33:00Z">
        <w:del w:id="2853" w:author="Mark Michaelis" w:date="2020-03-31T14:54:00Z">
          <w:r w:rsidDel="008E194A">
            <w:delText xml:space="preserve">      using Cryptographer cryptographer = new Cryptographer();</w:delText>
          </w:r>
        </w:del>
      </w:ins>
    </w:p>
    <w:p w14:paraId="1AF75BF9" w14:textId="77777777" w:rsidR="00E66311" w:rsidRDefault="00E66311" w:rsidP="00E66311">
      <w:pPr>
        <w:pStyle w:val="CDT"/>
        <w:rPr>
          <w:ins w:id="2854" w:author="Mark Michaelis" w:date="2020-03-31T12:33:00Z"/>
        </w:rPr>
      </w:pPr>
    </w:p>
    <w:p w14:paraId="588AEA99" w14:textId="77777777" w:rsidR="00E66311" w:rsidRDefault="00E66311" w:rsidP="00E66311">
      <w:pPr>
        <w:pStyle w:val="CDT"/>
        <w:rPr>
          <w:ins w:id="2855" w:author="Mark Michaelis" w:date="2020-03-31T12:33:00Z"/>
        </w:rPr>
      </w:pPr>
      <w:ins w:id="2856" w:author="Mark Michaelis" w:date="2020-03-31T12:33:00Z">
        <w:r>
          <w:t xml:space="preserve">      </w:t>
        </w:r>
        <w:r w:rsidRPr="006A27E5">
          <w:rPr>
            <w:rStyle w:val="CPKeyword"/>
          </w:rPr>
          <w:t>string</w:t>
        </w:r>
        <w:r>
          <w:t xml:space="preserve"> encryptedFileName = $"{fileName}.encrypt";</w:t>
        </w:r>
      </w:ins>
    </w:p>
    <w:p w14:paraId="6456E119" w14:textId="03C22484" w:rsidR="00E66311" w:rsidRDefault="00E66311" w:rsidP="006A27E5">
      <w:pPr>
        <w:pStyle w:val="CDTGrayline"/>
        <w:rPr>
          <w:ins w:id="2857" w:author="Mark Michaelis" w:date="2020-03-31T12:33:00Z"/>
        </w:rPr>
      </w:pPr>
      <w:ins w:id="2858" w:author="Mark Michaelis" w:date="2020-03-31T12:33:00Z">
        <w:r>
          <w:t xml:space="preserve">      </w:t>
        </w:r>
        <w:r w:rsidRPr="006A27E5">
          <w:rPr>
            <w:rStyle w:val="CPKeyword"/>
          </w:rPr>
          <w:t>await</w:t>
        </w:r>
        <w:r>
          <w:t xml:space="preserve"> </w:t>
        </w:r>
        <w:r w:rsidRPr="006A27E5">
          <w:rPr>
            <w:rStyle w:val="CPKeyword"/>
          </w:rPr>
          <w:t>using</w:t>
        </w:r>
        <w:r>
          <w:t xml:space="preserve"> FileStream outputFileStream =</w:t>
        </w:r>
      </w:ins>
    </w:p>
    <w:p w14:paraId="74065D09" w14:textId="77777777" w:rsidR="00E66311" w:rsidRDefault="00E66311" w:rsidP="006A27E5">
      <w:pPr>
        <w:pStyle w:val="CDTGrayline"/>
        <w:rPr>
          <w:ins w:id="2859" w:author="Mark Michaelis" w:date="2020-03-31T12:33:00Z"/>
        </w:rPr>
      </w:pPr>
      <w:ins w:id="2860" w:author="Mark Michaelis" w:date="2020-03-31T12:33:00Z">
        <w:r>
          <w:t xml:space="preserve">          </w:t>
        </w:r>
        <w:r w:rsidRPr="006A27E5">
          <w:rPr>
            <w:rStyle w:val="CPKeyword"/>
          </w:rPr>
          <w:t>new</w:t>
        </w:r>
        <w:r>
          <w:t xml:space="preserve"> FileStream(encryptedFileName, FileMode.Create);</w:t>
        </w:r>
      </w:ins>
    </w:p>
    <w:p w14:paraId="332C241F" w14:textId="77777777" w:rsidR="00E66311" w:rsidRDefault="00E66311" w:rsidP="00E66311">
      <w:pPr>
        <w:pStyle w:val="CDT"/>
        <w:rPr>
          <w:ins w:id="2861" w:author="Mark Michaelis" w:date="2020-03-31T12:33:00Z"/>
        </w:rPr>
      </w:pPr>
    </w:p>
    <w:p w14:paraId="3F728ADC" w14:textId="77777777" w:rsidR="00E66311" w:rsidRDefault="00E66311" w:rsidP="006A27E5">
      <w:pPr>
        <w:pStyle w:val="CDTGrayline"/>
        <w:rPr>
          <w:ins w:id="2862" w:author="Mark Michaelis" w:date="2020-03-31T12:33:00Z"/>
        </w:rPr>
      </w:pPr>
      <w:ins w:id="2863" w:author="Mark Michaelis" w:date="2020-03-31T12:33:00Z">
        <w:r>
          <w:t xml:space="preserve">      </w:t>
        </w:r>
        <w:r w:rsidRPr="006A27E5">
          <w:rPr>
            <w:rStyle w:val="CPKeyword"/>
          </w:rPr>
          <w:t>string</w:t>
        </w:r>
        <w:r>
          <w:t xml:space="preserve"> data = </w:t>
        </w:r>
        <w:r w:rsidRPr="006A27E5">
          <w:rPr>
            <w:rStyle w:val="CPKeyword"/>
          </w:rPr>
          <w:t>await</w:t>
        </w:r>
        <w:r>
          <w:t xml:space="preserve"> File.ReadAllTextAsync(fileName);</w:t>
        </w:r>
      </w:ins>
    </w:p>
    <w:p w14:paraId="1D88BE51" w14:textId="77777777" w:rsidR="00E66311" w:rsidRDefault="00E66311" w:rsidP="006A27E5">
      <w:pPr>
        <w:pStyle w:val="CDTGrayline"/>
        <w:rPr>
          <w:ins w:id="2864" w:author="Mark Michaelis" w:date="2020-03-31T12:33:00Z"/>
        </w:rPr>
      </w:pPr>
      <w:ins w:id="2865" w:author="Mark Michaelis" w:date="2020-03-31T12:33:00Z">
        <w:r>
          <w:t xml:space="preserve">      </w:t>
        </w:r>
        <w:r w:rsidRPr="006A27E5">
          <w:rPr>
            <w:rStyle w:val="CPKeyword"/>
          </w:rPr>
          <w:t>await</w:t>
        </w:r>
        <w:r>
          <w:t xml:space="preserve"> cryptographer.EncryptAsync(data, outputFileStream);</w:t>
        </w:r>
      </w:ins>
    </w:p>
    <w:p w14:paraId="0D315257" w14:textId="77777777" w:rsidR="00E66311" w:rsidRDefault="00E66311" w:rsidP="00E66311">
      <w:pPr>
        <w:pStyle w:val="CDT"/>
        <w:rPr>
          <w:ins w:id="2866" w:author="Mark Michaelis" w:date="2020-03-31T12:33:00Z"/>
        </w:rPr>
      </w:pPr>
      <w:ins w:id="2867" w:author="Mark Michaelis" w:date="2020-03-31T12:33:00Z">
        <w:r>
          <w:t xml:space="preserve">      </w:t>
        </w:r>
        <w:r w:rsidRPr="006A27E5">
          <w:rPr>
            <w:rStyle w:val="CPKeyword"/>
          </w:rPr>
          <w:t>return</w:t>
        </w:r>
        <w:r>
          <w:t xml:space="preserve"> encryptedFileName;</w:t>
        </w:r>
      </w:ins>
    </w:p>
    <w:p w14:paraId="5FFEF6FF" w14:textId="77777777" w:rsidR="00E66311" w:rsidRDefault="00E66311" w:rsidP="00E66311">
      <w:pPr>
        <w:pStyle w:val="CDT"/>
        <w:rPr>
          <w:ins w:id="2868" w:author="Mark Michaelis" w:date="2020-03-31T12:33:00Z"/>
        </w:rPr>
      </w:pPr>
      <w:ins w:id="2869" w:author="Mark Michaelis" w:date="2020-03-31T12:33:00Z">
        <w:r>
          <w:t xml:space="preserve">  }</w:t>
        </w:r>
      </w:ins>
    </w:p>
    <w:p w14:paraId="1B5CDF9B" w14:textId="77777777" w:rsidR="00180A57" w:rsidRPr="00C4782F" w:rsidRDefault="00180A57" w:rsidP="00180A57">
      <w:pPr>
        <w:pStyle w:val="CDTX"/>
        <w:rPr>
          <w:ins w:id="2870" w:author="Mark Michaelis" w:date="2020-03-27T14:05:00Z"/>
        </w:rPr>
      </w:pPr>
      <w:ins w:id="2871" w:author="Mark Michaelis" w:date="2020-03-27T14:05:00Z">
        <w:r w:rsidRPr="00C4782F">
          <w:t>}</w:t>
        </w:r>
      </w:ins>
    </w:p>
    <w:p w14:paraId="78C2E81E" w14:textId="01067FC8" w:rsidR="00EF3667" w:rsidRPr="00811543" w:rsidRDefault="00E26D92" w:rsidP="00E61041">
      <w:pPr>
        <w:pStyle w:val="Body"/>
        <w:rPr>
          <w:ins w:id="2872" w:author="Mark Michaelis" w:date="2020-03-30T18:39:00Z"/>
        </w:rPr>
      </w:pPr>
      <w:ins w:id="2873" w:author="Mark Michaelis" w:date="2020-03-30T18:39:00Z">
        <w:r>
          <w:t xml:space="preserve">The listing begins with </w:t>
        </w:r>
        <w:r w:rsidRPr="006A27E5">
          <w:rPr>
            <w:rStyle w:val="C1"/>
          </w:rPr>
          <w:t>Main()</w:t>
        </w:r>
        <w:r>
          <w:t xml:space="preserve"> </w:t>
        </w:r>
      </w:ins>
      <w:ins w:id="2874" w:author="Mark Michaelis" w:date="2020-03-30T18:43:00Z">
        <w:r w:rsidR="004836A9">
          <w:t>inside of</w:t>
        </w:r>
      </w:ins>
      <w:ins w:id="2875" w:author="Mark Michaelis" w:date="2020-03-30T18:46:00Z">
        <w:r w:rsidR="00483DC4">
          <w:t xml:space="preserve"> which there is a</w:t>
        </w:r>
        <w:del w:id="2876" w:author="ericlippert@gmail.com" w:date="2020-04-04T21:08:00Z">
          <w:r w:rsidDel="00483DC4">
            <w:delText>n</w:delText>
          </w:r>
        </w:del>
      </w:ins>
      <w:ins w:id="2877" w:author="Mark Michaelis" w:date="2020-03-30T18:54:00Z">
        <w:r w:rsidR="00E37039">
          <w:t xml:space="preserve"> C# 8.0 introduced</w:t>
        </w:r>
      </w:ins>
      <w:ins w:id="2878" w:author="Mark Michaelis" w:date="2020-03-30T18:46:00Z">
        <w:r w:rsidR="00483DC4">
          <w:t xml:space="preserve"> </w:t>
        </w:r>
        <w:r w:rsidR="00483DC4" w:rsidRPr="006A27E5">
          <w:rPr>
            <w:rStyle w:val="C1"/>
          </w:rPr>
          <w:t>async foreach</w:t>
        </w:r>
      </w:ins>
      <w:ins w:id="2879" w:author="Mark Michaelis" w:date="2020-03-30T18:47:00Z">
        <w:r w:rsidR="00D45F41">
          <w:t xml:space="preserve"> </w:t>
        </w:r>
      </w:ins>
      <w:ins w:id="2880" w:author="Mark Michaelis" w:date="2020-03-30T18:54:00Z">
        <w:r w:rsidR="00E37039">
          <w:t>st</w:t>
        </w:r>
        <w:r w:rsidR="00113CAC">
          <w:t xml:space="preserve">atement </w:t>
        </w:r>
      </w:ins>
      <w:ins w:id="2881" w:author="Mark Michaelis" w:date="2020-03-30T18:47:00Z">
        <w:r w:rsidR="00D45F41">
          <w:t xml:space="preserve">iterating over an </w:t>
        </w:r>
        <w:r w:rsidR="00C451B0">
          <w:t>asynchronous method</w:t>
        </w:r>
      </w:ins>
      <w:ins w:id="2882" w:author="Mark" w:date="2020-03-31T13:36:00Z">
        <w:r w:rsidR="00991E8E">
          <w:t>,</w:t>
        </w:r>
      </w:ins>
      <w:ins w:id="2883" w:author="Mark Michaelis" w:date="2020-03-30T18:47:00Z">
        <w:r w:rsidR="00C451B0">
          <w:t xml:space="preserve"> </w:t>
        </w:r>
      </w:ins>
      <w:proofErr w:type="spellStart"/>
      <w:ins w:id="2884" w:author="Mark Michaelis" w:date="2020-03-30T18:48:00Z">
        <w:r w:rsidR="00812430" w:rsidRPr="006A27E5">
          <w:rPr>
            <w:rStyle w:val="C1"/>
          </w:rPr>
          <w:t>EncryptFilesAsync</w:t>
        </w:r>
        <w:proofErr w:type="spellEnd"/>
        <w:r w:rsidR="00812430" w:rsidRPr="006A27E5">
          <w:rPr>
            <w:rStyle w:val="C1"/>
          </w:rPr>
          <w:t>()</w:t>
        </w:r>
        <w:r w:rsidR="00812430">
          <w:t xml:space="preserve"> </w:t>
        </w:r>
        <w:r w:rsidR="00580665">
          <w:t xml:space="preserve">(we will </w:t>
        </w:r>
        <w:del w:id="2885" w:author="Mark Michaelis" w:date="2020-03-31T14:39:00Z">
          <w:r w:rsidDel="00580665">
            <w:delText>ignore</w:delText>
          </w:r>
        </w:del>
      </w:ins>
      <w:ins w:id="2886" w:author="Mark Michaelis" w:date="2020-03-31T14:39:00Z">
        <w:r w:rsidR="006F2942">
          <w:t>add</w:t>
        </w:r>
      </w:ins>
      <w:ins w:id="2887" w:author="Mark Michaelis" w:date="2020-03-31T14:40:00Z">
        <w:r w:rsidR="006F2942">
          <w:t>ress</w:t>
        </w:r>
      </w:ins>
      <w:ins w:id="2888" w:author="Mark Michaelis" w:date="2020-03-30T18:48:00Z">
        <w:r w:rsidR="00580665">
          <w:t xml:space="preserve"> the </w:t>
        </w:r>
        <w:proofErr w:type="spellStart"/>
        <w:r w:rsidR="00642A06" w:rsidRPr="006A27E5">
          <w:rPr>
            <w:rStyle w:val="C1"/>
          </w:rPr>
          <w:t>WithCance</w:t>
        </w:r>
      </w:ins>
      <w:ins w:id="2889" w:author="Mark Michaelis" w:date="2020-03-30T18:49:00Z">
        <w:r w:rsidR="00642A06" w:rsidRPr="006A27E5">
          <w:rPr>
            <w:rStyle w:val="C1"/>
          </w:rPr>
          <w:t>llation</w:t>
        </w:r>
        <w:proofErr w:type="spellEnd"/>
        <w:r w:rsidR="00642A06" w:rsidRPr="006A27E5">
          <w:rPr>
            <w:rStyle w:val="C1"/>
          </w:rPr>
          <w:t>()</w:t>
        </w:r>
        <w:r w:rsidR="00642A06">
          <w:t xml:space="preserve"> invocation </w:t>
        </w:r>
        <w:del w:id="2890" w:author="Mark Michaelis" w:date="2020-03-31T14:40:00Z">
          <w:r w:rsidDel="00642A06">
            <w:delText>for the time being</w:delText>
          </w:r>
        </w:del>
      </w:ins>
      <w:ins w:id="2891" w:author="Mark Michaelis" w:date="2020-03-31T14:40:00Z">
        <w:r w:rsidR="006F2942">
          <w:t>shortly</w:t>
        </w:r>
      </w:ins>
      <w:ins w:id="2892" w:author="Mark Michaelis" w:date="2020-03-30T18:49:00Z">
        <w:r w:rsidR="00416F07">
          <w:t>.)</w:t>
        </w:r>
      </w:ins>
    </w:p>
    <w:p w14:paraId="3E2A6443" w14:textId="2DC251E2" w:rsidR="00180A57" w:rsidRDefault="00113CAC" w:rsidP="00E61041">
      <w:pPr>
        <w:pStyle w:val="Body"/>
        <w:rPr>
          <w:ins w:id="2893" w:author="Mark Michaelis" w:date="2020-03-30T19:41:00Z"/>
        </w:rPr>
      </w:pPr>
      <w:ins w:id="2894" w:author="Mark Michaelis" w:date="2020-03-30T18:54:00Z">
        <w:r>
          <w:t xml:space="preserve">The </w:t>
        </w:r>
      </w:ins>
      <w:proofErr w:type="spellStart"/>
      <w:ins w:id="2895" w:author="Mark Michaelis" w:date="2020-03-30T18:55:00Z">
        <w:r w:rsidRPr="006E5BBA">
          <w:rPr>
            <w:rStyle w:val="C1"/>
          </w:rPr>
          <w:t>EncryptFilesAsync</w:t>
        </w:r>
        <w:proofErr w:type="spellEnd"/>
        <w:r w:rsidRPr="006E5BBA">
          <w:rPr>
            <w:rStyle w:val="C1"/>
          </w:rPr>
          <w:t>()</w:t>
        </w:r>
        <w:r>
          <w:t xml:space="preserve"> </w:t>
        </w:r>
        <w:r w:rsidR="00EE7748">
          <w:t xml:space="preserve">method </w:t>
        </w:r>
        <w:del w:id="2896" w:author="Mark" w:date="2020-03-31T13:36:00Z">
          <w:r w:rsidR="00EE7748">
            <w:delText xml:space="preserve">starts </w:delText>
          </w:r>
          <w:r w:rsidR="00FC22DB">
            <w:delText xml:space="preserve">by retrieving </w:delText>
          </w:r>
          <w:r w:rsidR="00B211AD">
            <w:delText>the files wi</w:delText>
          </w:r>
        </w:del>
      </w:ins>
      <w:ins w:id="2897" w:author="Mark Michaelis" w:date="2020-03-30T18:56:00Z">
        <w:del w:id="2898" w:author="Mark" w:date="2020-03-31T13:36:00Z">
          <w:r w:rsidR="00B211AD">
            <w:delText xml:space="preserve">thin the directory specified and the </w:delText>
          </w:r>
        </w:del>
        <w:r w:rsidR="00940249">
          <w:t xml:space="preserve">iterates over each of </w:t>
        </w:r>
        <w:del w:id="2899" w:author="Mark" w:date="2020-03-31T13:36:00Z">
          <w:r w:rsidR="00940249">
            <w:delText>them</w:delText>
          </w:r>
        </w:del>
      </w:ins>
      <w:ins w:id="2900" w:author="Mark" w:date="2020-03-31T13:36:00Z">
        <w:r w:rsidR="00DE4584">
          <w:t xml:space="preserve">them </w:t>
        </w:r>
      </w:ins>
      <w:ins w:id="2901" w:author="Mark" w:date="2020-03-31T13:37:00Z">
        <w:r w:rsidR="00D43101">
          <w:t>specified</w:t>
        </w:r>
        <w:r w:rsidR="007A07AA">
          <w:t xml:space="preserve"> files </w:t>
        </w:r>
      </w:ins>
      <w:ins w:id="2902" w:author="Mark" w:date="2020-03-31T13:36:00Z">
        <w:r w:rsidR="00DE4584">
          <w:t xml:space="preserve">the </w:t>
        </w:r>
      </w:ins>
      <w:ins w:id="2903" w:author="Mark Michaelis" w:date="2020-03-30T18:56:00Z">
        <w:r w:rsidR="00940249">
          <w:t xml:space="preserve"> with a foreach loop. </w:t>
        </w:r>
        <w:r w:rsidR="00760857">
          <w:t xml:space="preserve">Inside the foreach loop there are two async method invocations.  The first is a call to </w:t>
        </w:r>
        <w:proofErr w:type="spellStart"/>
        <w:r w:rsidR="00760857" w:rsidRPr="006A27E5">
          <w:rPr>
            <w:rStyle w:val="C1"/>
          </w:rPr>
          <w:t>File.ReadAllTex</w:t>
        </w:r>
      </w:ins>
      <w:ins w:id="2904" w:author="Mark Michaelis" w:date="2020-03-30T18:57:00Z">
        <w:r w:rsidR="00760857" w:rsidRPr="006A27E5">
          <w:rPr>
            <w:rStyle w:val="C1"/>
          </w:rPr>
          <w:t>tAsync</w:t>
        </w:r>
        <w:proofErr w:type="spellEnd"/>
        <w:r w:rsidR="00760857" w:rsidRPr="006A27E5">
          <w:rPr>
            <w:rStyle w:val="C1"/>
          </w:rPr>
          <w:t>()</w:t>
        </w:r>
        <w:r w:rsidR="00217CDC">
          <w:t>, which reads in all the content of the file.</w:t>
        </w:r>
        <w:r w:rsidR="00A91E59">
          <w:t xml:space="preserve"> </w:t>
        </w:r>
      </w:ins>
      <w:ins w:id="2905" w:author="Mark Michaelis" w:date="2020-03-30T19:03:00Z">
        <w:r w:rsidR="00904258">
          <w:t xml:space="preserve">Once the content is available in memory, the code invokes </w:t>
        </w:r>
        <w:r w:rsidR="009E0505">
          <w:t xml:space="preserve">the </w:t>
        </w:r>
        <w:proofErr w:type="spellStart"/>
        <w:proofErr w:type="gramStart"/>
        <w:r w:rsidR="009E0505" w:rsidRPr="006A27E5">
          <w:rPr>
            <w:rStyle w:val="C1"/>
          </w:rPr>
          <w:t>Encrypt</w:t>
        </w:r>
      </w:ins>
      <w:ins w:id="2906" w:author="Mark Michaelis" w:date="2020-03-30T19:04:00Z">
        <w:r w:rsidR="009E0505" w:rsidRPr="006A27E5">
          <w:rPr>
            <w:rStyle w:val="C1"/>
          </w:rPr>
          <w:t>A</w:t>
        </w:r>
        <w:r w:rsidR="009E0505" w:rsidRPr="006A27E5">
          <w:rPr>
            <w:rStyle w:val="C1"/>
          </w:rPr>
          <w:lastRenderedPageBreak/>
          <w:t>sync</w:t>
        </w:r>
        <w:proofErr w:type="spellEnd"/>
        <w:r w:rsidR="009E0505" w:rsidRPr="006A27E5">
          <w:rPr>
            <w:rStyle w:val="C1"/>
          </w:rPr>
          <w:t>(</w:t>
        </w:r>
        <w:proofErr w:type="gramEnd"/>
        <w:r w:rsidR="009E0505" w:rsidRPr="006A27E5">
          <w:rPr>
            <w:rStyle w:val="C1"/>
          </w:rPr>
          <w:t>)</w:t>
        </w:r>
        <w:r w:rsidR="009E0505">
          <w:t xml:space="preserve"> method to encrypt it</w:t>
        </w:r>
        <w:r w:rsidR="001B7BC6">
          <w:t xml:space="preserve"> before returning the encrypted file name</w:t>
        </w:r>
      </w:ins>
      <w:ins w:id="2907" w:author="Mark Michaelis" w:date="2020-03-30T19:06:00Z">
        <w:r w:rsidR="002E00BA">
          <w:t xml:space="preserve"> via a </w:t>
        </w:r>
        <w:r w:rsidR="002C7E54">
          <w:t xml:space="preserve">yield return statement. </w:t>
        </w:r>
        <w:del w:id="2908" w:author="Mark" w:date="2020-03-31T13:38:00Z">
          <w:r w:rsidR="002C7E54">
            <w:delText>Th</w:delText>
          </w:r>
          <w:r w:rsidR="003535A8">
            <w:delText>us</w:delText>
          </w:r>
        </w:del>
      </w:ins>
      <w:ins w:id="2909" w:author="Mark" w:date="2020-03-31T13:38:00Z">
        <w:r w:rsidR="006452EC">
          <w:t>Thus,</w:t>
        </w:r>
      </w:ins>
      <w:ins w:id="2910" w:author="Mark Michaelis" w:date="2020-03-30T19:06:00Z">
        <w:r w:rsidR="003535A8">
          <w:t xml:space="preserve"> t</w:t>
        </w:r>
        <w:r w:rsidR="000828FF">
          <w:t>he metho</w:t>
        </w:r>
      </w:ins>
      <w:ins w:id="2911" w:author="Mark Michaelis" w:date="2020-03-30T19:07:00Z">
        <w:r w:rsidR="000828FF">
          <w:t xml:space="preserve">d provides an example of the need to </w:t>
        </w:r>
        <w:r w:rsidR="00B742BA">
          <w:t xml:space="preserve">provide an </w:t>
        </w:r>
        <w:r w:rsidR="004E2757">
          <w:t xml:space="preserve">asynchronous </w:t>
        </w:r>
        <w:r w:rsidR="00B742BA">
          <w:t>iterator to the caller</w:t>
        </w:r>
        <w:r w:rsidR="004E2757">
          <w:t xml:space="preserve">. The key to making this possible is the </w:t>
        </w:r>
        <w:proofErr w:type="spellStart"/>
        <w:proofErr w:type="gramStart"/>
        <w:r w:rsidR="00F025D0" w:rsidRPr="006A27E5">
          <w:rPr>
            <w:rStyle w:val="C1"/>
          </w:rPr>
          <w:t>EncryptFilesAsyn</w:t>
        </w:r>
      </w:ins>
      <w:ins w:id="2912" w:author="Mark Michaelis" w:date="2020-03-30T19:08:00Z">
        <w:r w:rsidR="00F025D0" w:rsidRPr="006A27E5">
          <w:rPr>
            <w:rStyle w:val="C1"/>
          </w:rPr>
          <w:t>c</w:t>
        </w:r>
        <w:proofErr w:type="spellEnd"/>
        <w:r w:rsidR="00F025D0" w:rsidRPr="006A27E5">
          <w:rPr>
            <w:rStyle w:val="C1"/>
          </w:rPr>
          <w:t>(</w:t>
        </w:r>
        <w:proofErr w:type="gramEnd"/>
        <w:r w:rsidR="00F025D0" w:rsidRPr="006A27E5">
          <w:rPr>
            <w:rStyle w:val="C1"/>
          </w:rPr>
          <w:t>)</w:t>
        </w:r>
        <w:r w:rsidR="00F025D0">
          <w:t xml:space="preserve">'s </w:t>
        </w:r>
        <w:r w:rsidR="000A5A72">
          <w:t xml:space="preserve">decoration </w:t>
        </w:r>
        <w:r w:rsidR="00DE5809">
          <w:t xml:space="preserve">with </w:t>
        </w:r>
        <w:r w:rsidR="00DE5809" w:rsidRPr="006A27E5">
          <w:rPr>
            <w:rStyle w:val="C1"/>
          </w:rPr>
          <w:t>async</w:t>
        </w:r>
        <w:r w:rsidR="00DE5809">
          <w:t xml:space="preserve"> and its return of </w:t>
        </w:r>
        <w:proofErr w:type="spellStart"/>
        <w:r w:rsidR="00DE5809" w:rsidRPr="006E5BBA">
          <w:rPr>
            <w:rStyle w:val="C1"/>
          </w:rPr>
          <w:t>IAsyncEnumerable</w:t>
        </w:r>
        <w:proofErr w:type="spellEnd"/>
        <w:r w:rsidR="00DE5809" w:rsidRPr="006E5BBA">
          <w:rPr>
            <w:rStyle w:val="C1"/>
          </w:rPr>
          <w:t>&lt;T&gt;</w:t>
        </w:r>
        <w:r w:rsidR="00DE5809">
          <w:t xml:space="preserve"> (where </w:t>
        </w:r>
        <w:r w:rsidR="00DE5809" w:rsidRPr="006A27E5">
          <w:rPr>
            <w:rStyle w:val="C1"/>
          </w:rPr>
          <w:t>T</w:t>
        </w:r>
        <w:r w:rsidR="00DE5809">
          <w:t xml:space="preserve"> is a string in this case).</w:t>
        </w:r>
      </w:ins>
    </w:p>
    <w:p w14:paraId="6257B96D" w14:textId="2297497B" w:rsidR="00E61041" w:rsidRDefault="008C13D2" w:rsidP="005A6C8A">
      <w:pPr>
        <w:pStyle w:val="Body"/>
        <w:rPr>
          <w:ins w:id="2913" w:author="Mark Michaelis" w:date="2020-03-30T20:36:00Z"/>
        </w:rPr>
      </w:pPr>
      <w:ins w:id="2914" w:author="Mark Michaelis" w:date="2020-03-27T15:09:00Z">
        <w:r>
          <w:t xml:space="preserve">Given a method returning </w:t>
        </w:r>
        <w:proofErr w:type="spellStart"/>
        <w:r w:rsidRPr="006A27E5">
          <w:rPr>
            <w:rStyle w:val="C1"/>
          </w:rPr>
          <w:t>IAsyncEnumerable</w:t>
        </w:r>
        <w:proofErr w:type="spellEnd"/>
        <w:r w:rsidRPr="006A27E5">
          <w:rPr>
            <w:rStyle w:val="C1"/>
          </w:rPr>
          <w:t>&lt;T&gt;</w:t>
        </w:r>
      </w:ins>
      <w:ins w:id="2915" w:author="Mark Michaelis" w:date="2020-03-27T15:10:00Z">
        <w:r>
          <w:t xml:space="preserve">, </w:t>
        </w:r>
      </w:ins>
      <w:ins w:id="2916" w:author="Mark Michaelis" w:date="2020-03-27T17:22:00Z">
        <w:r w:rsidR="00341680">
          <w:t xml:space="preserve">you can </w:t>
        </w:r>
        <w:del w:id="2917" w:author="Mark" w:date="2020-03-31T13:38:00Z">
          <w:r w:rsidR="00341680">
            <w:delText xml:space="preserve">use </w:delText>
          </w:r>
        </w:del>
      </w:ins>
      <w:ins w:id="2918" w:author="Mark Michaelis" w:date="2020-03-27T17:25:00Z">
        <w:r w:rsidR="002F1969">
          <w:t xml:space="preserve">consume it using an </w:t>
        </w:r>
        <w:r w:rsidR="002F1969" w:rsidRPr="006A27E5">
          <w:rPr>
            <w:rStyle w:val="C1"/>
          </w:rPr>
          <w:t>await foreach</w:t>
        </w:r>
        <w:r w:rsidR="002F1969">
          <w:t xml:space="preserve"> statement as demonstrated in the Main method of </w:t>
        </w:r>
        <w:r w:rsidR="002F1969" w:rsidRPr="006A27E5">
          <w:rPr>
            <w:rStyle w:val="Strong"/>
          </w:rPr>
          <w:t xml:space="preserve">Listing </w:t>
        </w:r>
      </w:ins>
      <w:ins w:id="2919" w:author="Austen Frostad" w:date="2020-04-15T10:10:00Z">
        <w:r w:rsidR="00B50D7A">
          <w:rPr>
            <w:rStyle w:val="Strong"/>
          </w:rPr>
          <w:t>20.5</w:t>
        </w:r>
      </w:ins>
      <w:ins w:id="2920" w:author="Mark Michaelis" w:date="2020-03-30T20:36:00Z">
        <w:del w:id="2921" w:author="Austen Frostad" w:date="2020-04-15T10:10:00Z">
          <w:r w:rsidR="006259F9" w:rsidDel="00B50D7A">
            <w:rPr>
              <w:rStyle w:val="Strong"/>
            </w:rPr>
            <w:delText>19.</w:delText>
          </w:r>
        </w:del>
      </w:ins>
      <w:ins w:id="2922" w:author="Mark Michaelis" w:date="2020-03-27T17:25:00Z">
        <w:del w:id="2923" w:author="Austen Frostad" w:date="2020-04-15T10:10:00Z">
          <w:r w:rsidR="002F1969" w:rsidRPr="006A27E5" w:rsidDel="00B50D7A">
            <w:rPr>
              <w:rStyle w:val="Strong"/>
            </w:rPr>
            <w:delText>15B</w:delText>
          </w:r>
        </w:del>
        <w:r w:rsidR="002F1969">
          <w:t>.</w:t>
        </w:r>
      </w:ins>
      <w:ins w:id="2924" w:author="Mark Michaelis" w:date="2020-03-30T20:33:00Z">
        <w:r w:rsidR="00455534">
          <w:t xml:space="preserve"> - demonstrating both </w:t>
        </w:r>
      </w:ins>
      <w:ins w:id="2925" w:author="Mark Michaelis" w:date="2020-03-27T13:02:00Z">
        <w:r w:rsidR="00E61041">
          <w:t>producing and consuming an async stream.</w:t>
        </w:r>
      </w:ins>
    </w:p>
    <w:p w14:paraId="1710E154" w14:textId="0AFFB947" w:rsidR="006259F9" w:rsidRDefault="002C08F0" w:rsidP="006259F9">
      <w:pPr>
        <w:pStyle w:val="Body"/>
        <w:rPr>
          <w:ins w:id="2926" w:author="Mark Michaelis" w:date="2020-03-30T20:36:00Z"/>
        </w:rPr>
      </w:pPr>
      <w:ins w:id="2927" w:author="Mark Michaelis" w:date="2020-03-30T20:43:00Z">
        <w:r>
          <w:t xml:space="preserve">The </w:t>
        </w:r>
      </w:ins>
      <w:ins w:id="2928" w:author="Mark Michaelis" w:date="2020-03-30T20:36:00Z">
        <w:r w:rsidR="006259F9">
          <w:t xml:space="preserve">signature for </w:t>
        </w:r>
        <w:proofErr w:type="spellStart"/>
        <w:proofErr w:type="gramStart"/>
        <w:r w:rsidR="006259F9" w:rsidRPr="006A27E5">
          <w:rPr>
            <w:rStyle w:val="C1"/>
          </w:rPr>
          <w:t>GetAsyncEnumerator</w:t>
        </w:r>
        <w:proofErr w:type="spellEnd"/>
        <w:r w:rsidR="006259F9" w:rsidRPr="006A27E5">
          <w:rPr>
            <w:rStyle w:val="C1"/>
          </w:rPr>
          <w:t>(</w:t>
        </w:r>
        <w:proofErr w:type="gramEnd"/>
        <w:r w:rsidR="006259F9" w:rsidRPr="006A27E5">
          <w:rPr>
            <w:rStyle w:val="C1"/>
          </w:rPr>
          <w:t>)</w:t>
        </w:r>
        <w:r w:rsidR="006259F9">
          <w:t xml:space="preserve"> includes a </w:t>
        </w:r>
        <w:proofErr w:type="spellStart"/>
        <w:r w:rsidR="006259F9" w:rsidRPr="006A27E5">
          <w:rPr>
            <w:rStyle w:val="C1"/>
          </w:rPr>
          <w:t>CancellationToken</w:t>
        </w:r>
        <w:proofErr w:type="spellEnd"/>
        <w:r w:rsidR="006259F9">
          <w:t xml:space="preserve"> parameter. Because await foreach generates the code that calls </w:t>
        </w:r>
        <w:proofErr w:type="spellStart"/>
        <w:proofErr w:type="gramStart"/>
        <w:r w:rsidR="006259F9" w:rsidRPr="006A27E5">
          <w:rPr>
            <w:rStyle w:val="C1"/>
          </w:rPr>
          <w:t>GetAsyncEnumerator</w:t>
        </w:r>
        <w:proofErr w:type="spellEnd"/>
        <w:r w:rsidR="006259F9" w:rsidRPr="006A27E5">
          <w:rPr>
            <w:rStyle w:val="C1"/>
          </w:rPr>
          <w:t>(</w:t>
        </w:r>
        <w:proofErr w:type="gramEnd"/>
        <w:r w:rsidR="006259F9" w:rsidRPr="006A27E5">
          <w:rPr>
            <w:rStyle w:val="C1"/>
          </w:rPr>
          <w:t>)</w:t>
        </w:r>
        <w:r w:rsidR="006259F9">
          <w:t xml:space="preserve">, the way to inject a cancellation token and provide cancellation is via the </w:t>
        </w:r>
        <w:proofErr w:type="spellStart"/>
        <w:r w:rsidR="006259F9" w:rsidRPr="006A27E5">
          <w:rPr>
            <w:rStyle w:val="C1"/>
          </w:rPr>
          <w:t>WithCancellation</w:t>
        </w:r>
        <w:proofErr w:type="spellEnd"/>
        <w:r w:rsidR="006259F9" w:rsidRPr="006A27E5">
          <w:rPr>
            <w:rStyle w:val="C1"/>
          </w:rPr>
          <w:t>()</w:t>
        </w:r>
        <w:r w:rsidR="006259F9">
          <w:t xml:space="preserve"> extension method (as </w:t>
        </w:r>
        <w:r w:rsidR="006259F9" w:rsidRPr="006A27E5">
          <w:rPr>
            <w:b/>
            <w:bCs/>
          </w:rPr>
          <w:t>Figure 1</w:t>
        </w:r>
      </w:ins>
      <w:ins w:id="2929" w:author="Mark Michaelis" w:date="2020-03-30T20:44:00Z">
        <w:r w:rsidR="0066729D">
          <w:rPr>
            <w:b/>
            <w:bCs/>
          </w:rPr>
          <w:t>9.</w:t>
        </w:r>
        <w:r w:rsidR="005B7234">
          <w:rPr>
            <w:b/>
            <w:bCs/>
          </w:rPr>
          <w:t>4</w:t>
        </w:r>
      </w:ins>
      <w:ins w:id="2930" w:author="Mark Michaelis" w:date="2020-03-30T20:36:00Z">
        <w:r w:rsidR="006259F9">
          <w:t xml:space="preserve"> shows, there’s no </w:t>
        </w:r>
        <w:proofErr w:type="spellStart"/>
        <w:r w:rsidR="006259F9" w:rsidRPr="006A27E5">
          <w:rPr>
            <w:rStyle w:val="C1"/>
          </w:rPr>
          <w:t>WithCancellation</w:t>
        </w:r>
        <w:proofErr w:type="spellEnd"/>
        <w:r w:rsidR="006259F9" w:rsidRPr="006A27E5">
          <w:rPr>
            <w:rStyle w:val="C1"/>
          </w:rPr>
          <w:t>()</w:t>
        </w:r>
        <w:r w:rsidR="006259F9">
          <w:t xml:space="preserve"> method on </w:t>
        </w:r>
        <w:proofErr w:type="spellStart"/>
        <w:r w:rsidR="006259F9" w:rsidRPr="006A27E5">
          <w:rPr>
            <w:rStyle w:val="C1"/>
          </w:rPr>
          <w:t>IAsyncEnumerable</w:t>
        </w:r>
        <w:proofErr w:type="spellEnd"/>
        <w:r w:rsidR="006259F9" w:rsidRPr="006A27E5">
          <w:rPr>
            <w:rStyle w:val="C1"/>
          </w:rPr>
          <w:t>&lt;T&gt;</w:t>
        </w:r>
        <w:r w:rsidR="006259F9">
          <w:t xml:space="preserve"> directly). To support cancellation in an async stream method, add an optional </w:t>
        </w:r>
        <w:proofErr w:type="spellStart"/>
        <w:r w:rsidR="006259F9" w:rsidRPr="006A27E5">
          <w:rPr>
            <w:rStyle w:val="C1"/>
          </w:rPr>
          <w:t>CancellationToken</w:t>
        </w:r>
        <w:proofErr w:type="spellEnd"/>
        <w:r w:rsidR="006259F9">
          <w:t xml:space="preserve"> with an </w:t>
        </w:r>
        <w:proofErr w:type="spellStart"/>
        <w:r w:rsidR="006259F9" w:rsidRPr="006A27E5">
          <w:rPr>
            <w:rStyle w:val="C1"/>
          </w:rPr>
          <w:t>EnumeratorCancellationAttribute</w:t>
        </w:r>
        <w:proofErr w:type="spellEnd"/>
        <w:r w:rsidR="006259F9">
          <w:t xml:space="preserve"> as demonstrated by the </w:t>
        </w:r>
        <w:proofErr w:type="spellStart"/>
        <w:r w:rsidR="006259F9" w:rsidRPr="006A27E5">
          <w:rPr>
            <w:rStyle w:val="C1"/>
          </w:rPr>
          <w:t>EncryptFilesAsunc</w:t>
        </w:r>
        <w:proofErr w:type="spellEnd"/>
        <w:r w:rsidR="006259F9">
          <w:t xml:space="preserve"> method declaration:</w:t>
        </w:r>
      </w:ins>
    </w:p>
    <w:p w14:paraId="28986D4A" w14:textId="77777777" w:rsidR="006259F9" w:rsidRDefault="006259F9" w:rsidP="006A27E5">
      <w:pPr>
        <w:pStyle w:val="Snippet1"/>
        <w:rPr>
          <w:ins w:id="2931" w:author="Mark Michaelis" w:date="2020-03-30T20:36:00Z"/>
        </w:rPr>
      </w:pPr>
      <w:ins w:id="2932" w:author="Mark Michaelis" w:date="2020-03-30T20:36:00Z">
        <w:r w:rsidRPr="006A27E5">
          <w:rPr>
            <w:rStyle w:val="CPKeyword"/>
          </w:rPr>
          <w:t>static</w:t>
        </w:r>
        <w:r>
          <w:t xml:space="preserve"> </w:t>
        </w:r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async</w:t>
        </w:r>
        <w:r>
          <w:t xml:space="preserve"> IAsyncEnumerable&lt;</w:t>
        </w:r>
        <w:r w:rsidRPr="006A27E5">
          <w:rPr>
            <w:rStyle w:val="CPKeyword"/>
          </w:rPr>
          <w:t>string</w:t>
        </w:r>
        <w:r>
          <w:t>&gt;</w:t>
        </w:r>
      </w:ins>
    </w:p>
    <w:p w14:paraId="7AA56B26" w14:textId="77777777" w:rsidR="006259F9" w:rsidRDefault="006259F9" w:rsidP="006A27E5">
      <w:pPr>
        <w:pStyle w:val="Snippet"/>
        <w:rPr>
          <w:ins w:id="2933" w:author="Mark Michaelis" w:date="2020-03-30T20:36:00Z"/>
        </w:rPr>
      </w:pPr>
      <w:ins w:id="2934" w:author="Mark Michaelis" w:date="2020-03-30T20:36:00Z">
        <w:r>
          <w:t xml:space="preserve">    EncryptFilesAsync(</w:t>
        </w:r>
      </w:ins>
    </w:p>
    <w:p w14:paraId="370C84A5" w14:textId="77777777" w:rsidR="006259F9" w:rsidRDefault="006259F9" w:rsidP="006A27E5">
      <w:pPr>
        <w:pStyle w:val="Snippet"/>
        <w:rPr>
          <w:ins w:id="2935" w:author="Mark Michaelis" w:date="2020-03-30T20:36:00Z"/>
        </w:rPr>
      </w:pPr>
      <w:ins w:id="2936" w:author="Mark Michaelis" w:date="2020-03-30T20:36:00Z">
        <w:r>
          <w:t xml:space="preserve">        </w:t>
        </w:r>
        <w:r w:rsidRPr="006A27E5">
          <w:rPr>
            <w:rStyle w:val="CPKeyword"/>
          </w:rPr>
          <w:t>string</w:t>
        </w:r>
        <w:r>
          <w:t xml:space="preserve"> directoryPath = </w:t>
        </w:r>
        <w:r w:rsidRPr="006A27E5">
          <w:rPr>
            <w:rStyle w:val="CPKeyword"/>
          </w:rPr>
          <w:t>null</w:t>
        </w:r>
        <w:r>
          <w:t>,</w:t>
        </w:r>
      </w:ins>
    </w:p>
    <w:p w14:paraId="764980E2" w14:textId="77777777" w:rsidR="006259F9" w:rsidRDefault="006259F9" w:rsidP="006A27E5">
      <w:pPr>
        <w:pStyle w:val="Snippet"/>
        <w:rPr>
          <w:ins w:id="2937" w:author="Mark Michaelis" w:date="2020-03-30T20:36:00Z"/>
        </w:rPr>
      </w:pPr>
      <w:ins w:id="2938" w:author="Mark Michaelis" w:date="2020-03-30T20:36:00Z">
        <w:r>
          <w:t xml:space="preserve">        </w:t>
        </w:r>
        <w:r w:rsidRPr="006A27E5">
          <w:rPr>
            <w:rStyle w:val="CPKeyword"/>
          </w:rPr>
          <w:t>string</w:t>
        </w:r>
        <w:r>
          <w:t xml:space="preserve"> searchPattern = </w:t>
        </w:r>
        <w:r w:rsidRPr="006A27E5">
          <w:rPr>
            <w:rStyle w:val="Maroon"/>
          </w:rPr>
          <w:t>"*"</w:t>
        </w:r>
        <w:r>
          <w:t>,</w:t>
        </w:r>
      </w:ins>
    </w:p>
    <w:p w14:paraId="7CE26139" w14:textId="77777777" w:rsidR="006259F9" w:rsidRDefault="006259F9" w:rsidP="006A27E5">
      <w:pPr>
        <w:pStyle w:val="Snippet"/>
        <w:rPr>
          <w:ins w:id="2939" w:author="Mark Michaelis" w:date="2020-03-30T20:36:00Z"/>
        </w:rPr>
      </w:pPr>
      <w:ins w:id="2940" w:author="Mark Michaelis" w:date="2020-03-30T20:36:00Z">
        <w:r>
          <w:t xml:space="preserve">        </w:t>
        </w:r>
        <w:r w:rsidRPr="006A27E5">
          <w:rPr>
            <w:rStyle w:val="E4"/>
          </w:rPr>
          <w:t>[EnumeratorCancellation]</w:t>
        </w:r>
        <w:r>
          <w:t xml:space="preserve"> CancellationToken</w:t>
        </w:r>
      </w:ins>
    </w:p>
    <w:p w14:paraId="13B8C31E" w14:textId="77777777" w:rsidR="006259F9" w:rsidRDefault="006259F9" w:rsidP="006A27E5">
      <w:pPr>
        <w:pStyle w:val="Snippet"/>
        <w:rPr>
          <w:ins w:id="2941" w:author="Mark Michaelis" w:date="2020-03-30T20:36:00Z"/>
        </w:rPr>
      </w:pPr>
      <w:ins w:id="2942" w:author="Mark Michaelis" w:date="2020-03-30T20:36:00Z">
        <w:r>
          <w:t xml:space="preserve">            cancellationToken = </w:t>
        </w:r>
        <w:r w:rsidRPr="006A27E5">
          <w:rPr>
            <w:rStyle w:val="CPKeyword"/>
          </w:rPr>
          <w:t>default</w:t>
        </w:r>
        <w:r>
          <w:t>)</w:t>
        </w:r>
      </w:ins>
    </w:p>
    <w:p w14:paraId="32220FAB" w14:textId="77777777" w:rsidR="006259F9" w:rsidRDefault="006259F9" w:rsidP="006A27E5">
      <w:pPr>
        <w:pStyle w:val="SnippetX"/>
        <w:rPr>
          <w:ins w:id="2943" w:author="Mark Michaelis" w:date="2020-03-30T20:36:00Z"/>
        </w:rPr>
      </w:pPr>
      <w:ins w:id="2944" w:author="Mark Michaelis" w:date="2020-03-30T20:36:00Z">
        <w:r>
          <w:t>{ ... }</w:t>
        </w:r>
      </w:ins>
    </w:p>
    <w:p w14:paraId="6045F097" w14:textId="7FB94EA7" w:rsidR="009666F7" w:rsidRDefault="006259F9" w:rsidP="006259F9">
      <w:pPr>
        <w:pStyle w:val="Body"/>
        <w:rPr>
          <w:ins w:id="2945" w:author="Mark Michaelis" w:date="2020-03-30T21:00:00Z"/>
        </w:rPr>
      </w:pPr>
      <w:ins w:id="2946" w:author="Mark Michaelis" w:date="2020-03-30T20:36:00Z">
        <w:r>
          <w:t xml:space="preserve">In </w:t>
        </w:r>
        <w:r w:rsidRPr="006A27E5">
          <w:rPr>
            <w:b/>
            <w:bCs/>
          </w:rPr>
          <w:t xml:space="preserve">Listing </w:t>
        </w:r>
      </w:ins>
      <w:ins w:id="2947" w:author="Mark Michaelis" w:date="2020-03-30T20:51:00Z">
        <w:del w:id="2948" w:author="Kevin" w:date="2020-04-04T15:46:00Z">
          <w:r w:rsidR="00D30B6E" w:rsidRPr="5F1C1E11" w:rsidDel="000E79CA">
            <w:rPr>
              <w:b/>
              <w:bCs/>
            </w:rPr>
            <w:delText>19.15B</w:delText>
          </w:r>
        </w:del>
      </w:ins>
      <w:ins w:id="2949" w:author="Kevin" w:date="2020-04-04T15:46:00Z">
        <w:r w:rsidR="000E79CA">
          <w:rPr>
            <w:b/>
            <w:bCs/>
          </w:rPr>
          <w:t>20.5</w:t>
        </w:r>
      </w:ins>
      <w:ins w:id="2950" w:author="Mark Michaelis" w:date="2020-03-30T20:36:00Z">
        <w:r>
          <w:t xml:space="preserve">, you provide an async stream method that returns the </w:t>
        </w:r>
        <w:proofErr w:type="spellStart"/>
        <w:r w:rsidRPr="006A27E5">
          <w:rPr>
            <w:rStyle w:val="C1"/>
          </w:rPr>
          <w:t>IAsyncEnumerable</w:t>
        </w:r>
        <w:proofErr w:type="spellEnd"/>
        <w:r w:rsidRPr="006A27E5">
          <w:rPr>
            <w:rStyle w:val="C1"/>
          </w:rPr>
          <w:t>&lt;T&gt;</w:t>
        </w:r>
        <w:r>
          <w:t xml:space="preserve"> interface. Like the non-async iterators, however, you can also implement the </w:t>
        </w:r>
        <w:proofErr w:type="spellStart"/>
        <w:r w:rsidRPr="006A27E5">
          <w:rPr>
            <w:rStyle w:val="C1"/>
          </w:rPr>
          <w:t>IAsyncEnumerable</w:t>
        </w:r>
        <w:proofErr w:type="spellEnd"/>
        <w:r w:rsidRPr="006A27E5">
          <w:rPr>
            <w:rStyle w:val="C1"/>
          </w:rPr>
          <w:t>&lt;T&gt;</w:t>
        </w:r>
        <w:r>
          <w:t xml:space="preserve"> interface with its </w:t>
        </w:r>
        <w:proofErr w:type="spellStart"/>
        <w:proofErr w:type="gramStart"/>
        <w:r w:rsidRPr="006A27E5">
          <w:rPr>
            <w:rStyle w:val="C1"/>
          </w:rPr>
          <w:t>GetAsyncEnu</w:t>
        </w:r>
      </w:ins>
      <w:ins w:id="2951" w:author="ericlippert@gmail.com" w:date="2020-04-04T21:09:00Z">
        <w:r w:rsidR="63141779" w:rsidRPr="5F1C1E11">
          <w:rPr>
            <w:rStyle w:val="C1"/>
          </w:rPr>
          <w:t>m</w:t>
        </w:r>
      </w:ins>
      <w:ins w:id="2952" w:author="Mark Michaelis" w:date="2020-03-30T20:36:00Z">
        <w:r w:rsidRPr="006A27E5">
          <w:rPr>
            <w:rStyle w:val="C1"/>
          </w:rPr>
          <w:t>erator</w:t>
        </w:r>
        <w:proofErr w:type="spellEnd"/>
        <w:r w:rsidRPr="006A27E5">
          <w:rPr>
            <w:rStyle w:val="C1"/>
          </w:rPr>
          <w:t>(</w:t>
        </w:r>
        <w:proofErr w:type="gramEnd"/>
        <w:r w:rsidRPr="006A27E5">
          <w:rPr>
            <w:rStyle w:val="C1"/>
          </w:rPr>
          <w:t>)</w:t>
        </w:r>
        <w:r>
          <w:t xml:space="preserve"> method</w:t>
        </w:r>
        <w:del w:id="2953" w:author="Mark" w:date="2020-03-31T13:41:00Z">
          <w:r w:rsidDel="006259F9">
            <w:delText>, as s</w:delText>
          </w:r>
        </w:del>
        <w:del w:id="2954" w:author="Mark" w:date="2020-03-31T13:40:00Z">
          <w:r w:rsidDel="006259F9">
            <w:delText>hown in Listing 3</w:delText>
          </w:r>
        </w:del>
        <w:r>
          <w:t xml:space="preserve">. Of course, any class implementing the interface can then be iterated over with an await foreach statement, as shown in </w:t>
        </w:r>
        <w:r w:rsidRPr="006A27E5">
          <w:rPr>
            <w:b/>
            <w:bCs/>
          </w:rPr>
          <w:t xml:space="preserve">Listing </w:t>
        </w:r>
      </w:ins>
      <w:ins w:id="2955" w:author="Mark Michaelis" w:date="2020-03-30T21:00:00Z">
        <w:del w:id="2956" w:author="Kevin" w:date="2020-04-04T15:46:00Z">
          <w:r w:rsidR="002B3A5A" w:rsidRPr="006A27E5" w:rsidDel="00B13AE5">
            <w:rPr>
              <w:b/>
              <w:bCs/>
            </w:rPr>
            <w:delText>19.</w:delText>
          </w:r>
        </w:del>
      </w:ins>
      <w:ins w:id="2957" w:author="Mark Michaelis" w:date="2020-03-30T20:59:00Z">
        <w:del w:id="2958" w:author="Kevin" w:date="2020-04-04T15:46:00Z">
          <w:r w:rsidR="002B3A5A" w:rsidRPr="006A27E5" w:rsidDel="00B13AE5">
            <w:rPr>
              <w:b/>
              <w:bCs/>
            </w:rPr>
            <w:delText>15</w:delText>
          </w:r>
        </w:del>
      </w:ins>
      <w:ins w:id="2959" w:author="Mark Michaelis" w:date="2020-03-30T21:00:00Z">
        <w:del w:id="2960" w:author="Kevin" w:date="2020-04-04T15:46:00Z">
          <w:r w:rsidR="002B3A5A" w:rsidRPr="006A27E5" w:rsidDel="00B13AE5">
            <w:rPr>
              <w:b/>
              <w:bCs/>
            </w:rPr>
            <w:delText>C</w:delText>
          </w:r>
        </w:del>
      </w:ins>
      <w:ins w:id="2961" w:author="Kevin" w:date="2020-04-04T15:46:00Z">
        <w:r w:rsidR="00B13AE5">
          <w:rPr>
            <w:b/>
            <w:bCs/>
          </w:rPr>
          <w:t>20.6</w:t>
        </w:r>
      </w:ins>
      <w:ins w:id="2962" w:author="Mark Michaelis" w:date="2020-03-30T20:36:00Z">
        <w:r>
          <w:t>.</w:t>
        </w:r>
      </w:ins>
    </w:p>
    <w:p w14:paraId="11B84E18" w14:textId="5972ADBD" w:rsidR="00751931" w:rsidRPr="00C4782F" w:rsidRDefault="00751931" w:rsidP="00751931">
      <w:pPr>
        <w:pStyle w:val="ListingHead"/>
        <w:rPr>
          <w:ins w:id="2963" w:author="Mark Michaelis" w:date="2020-03-30T21:08:00Z"/>
        </w:rPr>
      </w:pPr>
      <w:ins w:id="2964" w:author="Mark Michaelis" w:date="2020-03-30T21:08:00Z">
        <w:r w:rsidRPr="0063286B">
          <w:rPr>
            <w:rStyle w:val="ListingNumber"/>
          </w:rPr>
          <w:t>Listing</w:t>
        </w:r>
        <w:r>
          <w:rPr>
            <w:rStyle w:val="ListingNumber"/>
          </w:rPr>
          <w:t xml:space="preserve"> </w:t>
        </w:r>
        <w:del w:id="2965" w:author="Kevin" w:date="2020-04-04T15:46:00Z">
          <w:r w:rsidRPr="0063286B" w:rsidDel="00B13AE5">
            <w:rPr>
              <w:rStyle w:val="ListingNumber"/>
            </w:rPr>
            <w:delText>19.1</w:delText>
          </w:r>
          <w:r w:rsidDel="00B13AE5">
            <w:rPr>
              <w:rStyle w:val="ListingNumber"/>
            </w:rPr>
            <w:delText>5C</w:delText>
          </w:r>
        </w:del>
      </w:ins>
      <w:ins w:id="2966" w:author="Kevin" w:date="2020-04-04T15:46:00Z">
        <w:r w:rsidR="00B13AE5">
          <w:rPr>
            <w:rStyle w:val="ListingNumber"/>
          </w:rPr>
          <w:t>20.6</w:t>
        </w:r>
      </w:ins>
      <w:ins w:id="2967" w:author="Mark Michaelis" w:date="2020-03-30T21:08:00Z">
        <w:r>
          <w:rPr>
            <w:rStyle w:val="ListingNumber"/>
          </w:rPr>
          <w:t xml:space="preserve">: </w:t>
        </w:r>
        <w:r>
          <w:t>Async Streams</w:t>
        </w:r>
      </w:ins>
    </w:p>
    <w:p w14:paraId="2808E84F" w14:textId="40C55C69" w:rsidR="00EF4FCA" w:rsidRDefault="00EF4FCA" w:rsidP="006A27E5">
      <w:pPr>
        <w:pStyle w:val="CDT1"/>
        <w:rPr>
          <w:ins w:id="2968" w:author="Mark Michaelis" w:date="2020-03-30T21:00:00Z"/>
        </w:rPr>
      </w:pPr>
      <w:ins w:id="2969" w:author="Mark Michaelis" w:date="2020-03-30T21:00:00Z">
        <w:r w:rsidRPr="006A27E5">
          <w:rPr>
            <w:rStyle w:val="CPKeyword"/>
          </w:rPr>
          <w:lastRenderedPageBreak/>
          <w:t>class</w:t>
        </w:r>
        <w:r>
          <w:t xml:space="preserve"> AsyncEncryptionCollection : IAsyncEnumerable&lt;string</w:t>
        </w:r>
      </w:ins>
      <w:ins w:id="2970" w:author="Mark Michaelis" w:date="2020-03-30T21:21:00Z">
        <w:r w:rsidR="00C7427C">
          <w:t>?</w:t>
        </w:r>
      </w:ins>
      <w:ins w:id="2971" w:author="Mark Michaelis" w:date="2020-03-30T21:00:00Z">
        <w:r>
          <w:t>&gt;</w:t>
        </w:r>
      </w:ins>
    </w:p>
    <w:p w14:paraId="78C4EE6B" w14:textId="77777777" w:rsidR="00EF4FCA" w:rsidRDefault="00EF4FCA" w:rsidP="006A27E5">
      <w:pPr>
        <w:pStyle w:val="CDT"/>
        <w:rPr>
          <w:ins w:id="2972" w:author="Mark Michaelis" w:date="2020-03-30T21:00:00Z"/>
        </w:rPr>
      </w:pPr>
      <w:ins w:id="2973" w:author="Mark Michaelis" w:date="2020-03-30T21:00:00Z">
        <w:r>
          <w:t>{</w:t>
        </w:r>
      </w:ins>
    </w:p>
    <w:p w14:paraId="5A3A7347" w14:textId="17F7C7DC" w:rsidR="00064785" w:rsidRDefault="00064785" w:rsidP="00064785">
      <w:pPr>
        <w:pStyle w:val="CDT"/>
        <w:rPr>
          <w:ins w:id="2974" w:author="Mark Michaelis" w:date="2020-03-30T21:22:00Z"/>
        </w:rPr>
      </w:pPr>
      <w:ins w:id="2975" w:author="Mark Michaelis" w:date="2020-03-30T21:22:00Z">
        <w:r>
          <w:t xml:space="preserve">  </w:t>
        </w:r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async</w:t>
        </w:r>
        <w:r>
          <w:t xml:space="preserve"> IAsyncEnumerator&lt;</w:t>
        </w:r>
        <w:r w:rsidRPr="006A27E5">
          <w:rPr>
            <w:rStyle w:val="CPKeyword"/>
          </w:rPr>
          <w:t>string</w:t>
        </w:r>
        <w:del w:id="2976" w:author="Mark Michaelis" w:date="2020-04-10T17:37:00Z">
          <w:r w:rsidDel="0084365B">
            <w:delText>?</w:delText>
          </w:r>
        </w:del>
        <w:r>
          <w:t>&gt; GetAsyncEnumerator(</w:t>
        </w:r>
      </w:ins>
    </w:p>
    <w:p w14:paraId="0F6543E3" w14:textId="77777777" w:rsidR="00064785" w:rsidRDefault="00064785" w:rsidP="00064785">
      <w:pPr>
        <w:pStyle w:val="CDT"/>
        <w:rPr>
          <w:ins w:id="2977" w:author="Mark Michaelis" w:date="2020-03-30T21:22:00Z"/>
        </w:rPr>
      </w:pPr>
      <w:ins w:id="2978" w:author="Mark Michaelis" w:date="2020-03-30T21:22:00Z">
        <w:r>
          <w:t xml:space="preserve">      CancellationToken cancellationToken = </w:t>
        </w:r>
        <w:r w:rsidRPr="006A27E5">
          <w:rPr>
            <w:rStyle w:val="CPKeyword"/>
          </w:rPr>
          <w:t>default</w:t>
        </w:r>
        <w:r>
          <w:t>)</w:t>
        </w:r>
      </w:ins>
    </w:p>
    <w:p w14:paraId="3AEA0DD1" w14:textId="77777777" w:rsidR="00064785" w:rsidRDefault="00064785" w:rsidP="00064785">
      <w:pPr>
        <w:pStyle w:val="CDT"/>
        <w:rPr>
          <w:ins w:id="2979" w:author="Mark Michaelis" w:date="2020-03-30T21:22:00Z"/>
        </w:rPr>
      </w:pPr>
      <w:ins w:id="2980" w:author="Mark Michaelis" w:date="2020-03-30T21:22:00Z">
        <w:r>
          <w:t xml:space="preserve">  {</w:t>
        </w:r>
      </w:ins>
    </w:p>
    <w:p w14:paraId="5EAC1634" w14:textId="77777777" w:rsidR="00DC198A" w:rsidRPr="006E5BBA" w:rsidRDefault="00DC198A" w:rsidP="00DC198A">
      <w:pPr>
        <w:pStyle w:val="CDT"/>
        <w:rPr>
          <w:ins w:id="2981" w:author="Mark Michaelis" w:date="2020-03-30T21:24:00Z"/>
        </w:rPr>
      </w:pPr>
      <w:ins w:id="2982" w:author="Mark Michaelis" w:date="2020-03-30T21:24:00Z">
        <w:r>
          <w:t xml:space="preserve">      </w:t>
        </w:r>
        <w:r w:rsidRPr="006E5BBA">
          <w:rPr>
            <w:rStyle w:val="CPComment"/>
          </w:rPr>
          <w:t>// ...</w:t>
        </w:r>
      </w:ins>
    </w:p>
    <w:p w14:paraId="495100BC" w14:textId="77777777" w:rsidR="00064785" w:rsidRDefault="00064785" w:rsidP="00064785">
      <w:pPr>
        <w:pStyle w:val="CDT"/>
        <w:rPr>
          <w:ins w:id="2983" w:author="Mark Michaelis" w:date="2020-03-30T21:22:00Z"/>
        </w:rPr>
      </w:pPr>
      <w:ins w:id="2984" w:author="Mark Michaelis" w:date="2020-03-30T21:22:00Z">
        <w:r>
          <w:t xml:space="preserve">  }</w:t>
        </w:r>
      </w:ins>
    </w:p>
    <w:p w14:paraId="43961B44" w14:textId="77777777" w:rsidR="00064785" w:rsidRDefault="00064785" w:rsidP="00064785">
      <w:pPr>
        <w:pStyle w:val="CDT"/>
        <w:rPr>
          <w:ins w:id="2985" w:author="Mark Michaelis" w:date="2020-03-30T21:22:00Z"/>
        </w:rPr>
      </w:pPr>
    </w:p>
    <w:p w14:paraId="70A0D9EA" w14:textId="77777777" w:rsidR="00064785" w:rsidRDefault="00064785" w:rsidP="00064785">
      <w:pPr>
        <w:pStyle w:val="CDT"/>
        <w:rPr>
          <w:ins w:id="2986" w:author="Mark Michaelis" w:date="2020-03-30T21:22:00Z"/>
        </w:rPr>
      </w:pPr>
      <w:ins w:id="2987" w:author="Mark Michaelis" w:date="2020-03-30T21:22:00Z">
        <w:r>
          <w:t xml:space="preserve">  </w:t>
        </w:r>
        <w:r w:rsidRPr="006A27E5">
          <w:rPr>
            <w:rStyle w:val="CPKeyword"/>
          </w:rPr>
          <w:t>static</w:t>
        </w:r>
        <w:r>
          <w:t xml:space="preserve"> </w:t>
        </w:r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async</w:t>
        </w:r>
        <w:r>
          <w:t xml:space="preserve"> </w:t>
        </w:r>
        <w:r w:rsidRPr="006A27E5">
          <w:rPr>
            <w:rStyle w:val="CPKeyword"/>
          </w:rPr>
          <w:t>void</w:t>
        </w:r>
        <w:r>
          <w:t xml:space="preserve"> Main()</w:t>
        </w:r>
      </w:ins>
    </w:p>
    <w:p w14:paraId="65D4DA85" w14:textId="77777777" w:rsidR="00064785" w:rsidRDefault="00064785" w:rsidP="00064785">
      <w:pPr>
        <w:pStyle w:val="CDT"/>
        <w:rPr>
          <w:ins w:id="2988" w:author="Mark Michaelis" w:date="2020-03-30T21:22:00Z"/>
        </w:rPr>
      </w:pPr>
      <w:ins w:id="2989" w:author="Mark Michaelis" w:date="2020-03-30T21:22:00Z">
        <w:r>
          <w:t xml:space="preserve">  {</w:t>
        </w:r>
      </w:ins>
    </w:p>
    <w:p w14:paraId="31D00B8A" w14:textId="77777777" w:rsidR="00064785" w:rsidRDefault="00064785" w:rsidP="00064785">
      <w:pPr>
        <w:pStyle w:val="CDT"/>
        <w:rPr>
          <w:ins w:id="2990" w:author="Mark Michaelis" w:date="2020-03-30T21:22:00Z"/>
        </w:rPr>
      </w:pPr>
      <w:ins w:id="2991" w:author="Mark Michaelis" w:date="2020-03-30T21:22:00Z">
        <w:r>
          <w:t xml:space="preserve">      AsyncEncryptionCollection collection =</w:t>
        </w:r>
      </w:ins>
    </w:p>
    <w:p w14:paraId="15578434" w14:textId="77777777" w:rsidR="00064785" w:rsidRDefault="00064785" w:rsidP="00064785">
      <w:pPr>
        <w:pStyle w:val="CDT"/>
        <w:rPr>
          <w:ins w:id="2992" w:author="Mark Michaelis" w:date="2020-03-30T21:22:00Z"/>
        </w:rPr>
      </w:pPr>
      <w:ins w:id="2993" w:author="Mark Michaelis" w:date="2020-03-30T21:22:00Z">
        <w:r>
          <w:t xml:space="preserve">          </w:t>
        </w:r>
        <w:r w:rsidRPr="006A27E5">
          <w:rPr>
            <w:rStyle w:val="CPKeyword"/>
          </w:rPr>
          <w:t>new</w:t>
        </w:r>
        <w:r>
          <w:t xml:space="preserve"> AsyncEncryptionCollection();</w:t>
        </w:r>
      </w:ins>
    </w:p>
    <w:p w14:paraId="597774EA" w14:textId="77777777" w:rsidR="00064785" w:rsidRPr="00811543" w:rsidRDefault="00064785" w:rsidP="00064785">
      <w:pPr>
        <w:pStyle w:val="CDT"/>
        <w:rPr>
          <w:ins w:id="2994" w:author="Mark Michaelis" w:date="2020-03-30T21:22:00Z"/>
        </w:rPr>
      </w:pPr>
      <w:ins w:id="2995" w:author="Mark Michaelis" w:date="2020-03-30T21:22:00Z">
        <w:r>
          <w:t xml:space="preserve">      </w:t>
        </w:r>
        <w:r w:rsidRPr="006A27E5">
          <w:rPr>
            <w:rStyle w:val="CPComment"/>
          </w:rPr>
          <w:t>// ...</w:t>
        </w:r>
      </w:ins>
    </w:p>
    <w:p w14:paraId="56CD0D6C" w14:textId="77777777" w:rsidR="00064785" w:rsidRDefault="00064785" w:rsidP="00064785">
      <w:pPr>
        <w:pStyle w:val="CDT"/>
        <w:rPr>
          <w:ins w:id="2996" w:author="Mark Michaelis" w:date="2020-03-30T21:22:00Z"/>
        </w:rPr>
      </w:pPr>
    </w:p>
    <w:p w14:paraId="1388CEF7" w14:textId="17BB0BFB" w:rsidR="00064785" w:rsidRDefault="00064785" w:rsidP="00064785">
      <w:pPr>
        <w:pStyle w:val="CDT"/>
        <w:rPr>
          <w:ins w:id="2997" w:author="Mark Michaelis" w:date="2020-03-30T21:22:00Z"/>
        </w:rPr>
      </w:pPr>
      <w:ins w:id="2998" w:author="Mark Michaelis" w:date="2020-03-30T21:22:00Z">
        <w:r>
          <w:t xml:space="preserve">      </w:t>
        </w:r>
        <w:r w:rsidRPr="006A27E5">
          <w:rPr>
            <w:rStyle w:val="CPKeyword"/>
          </w:rPr>
          <w:t>await</w:t>
        </w:r>
        <w:r>
          <w:t xml:space="preserve"> </w:t>
        </w:r>
        <w:r w:rsidRPr="006A27E5">
          <w:rPr>
            <w:rStyle w:val="CPKeyword"/>
          </w:rPr>
          <w:t>foreach</w:t>
        </w:r>
        <w:r>
          <w:t xml:space="preserve"> (</w:t>
        </w:r>
        <w:r w:rsidRPr="006A27E5">
          <w:rPr>
            <w:rStyle w:val="CPKeyword"/>
          </w:rPr>
          <w:t>string</w:t>
        </w:r>
        <w:del w:id="2999" w:author="Mark Michaelis" w:date="2020-04-10T17:37:00Z">
          <w:r w:rsidDel="0084365B">
            <w:delText>?</w:delText>
          </w:r>
        </w:del>
        <w:r>
          <w:t xml:space="preserve"> fileName </w:t>
        </w:r>
        <w:r w:rsidRPr="006A27E5">
          <w:rPr>
            <w:rStyle w:val="CPKeyword"/>
          </w:rPr>
          <w:t>in</w:t>
        </w:r>
        <w:r>
          <w:t xml:space="preserve"> collection)</w:t>
        </w:r>
      </w:ins>
    </w:p>
    <w:p w14:paraId="02788E56" w14:textId="77777777" w:rsidR="00064785" w:rsidRDefault="00064785" w:rsidP="00064785">
      <w:pPr>
        <w:pStyle w:val="CDT"/>
        <w:rPr>
          <w:ins w:id="3000" w:author="Mark Michaelis" w:date="2020-03-30T21:22:00Z"/>
        </w:rPr>
      </w:pPr>
      <w:ins w:id="3001" w:author="Mark Michaelis" w:date="2020-03-30T21:22:00Z">
        <w:r>
          <w:t xml:space="preserve">      {</w:t>
        </w:r>
      </w:ins>
    </w:p>
    <w:p w14:paraId="65F919FC" w14:textId="77777777" w:rsidR="00064785" w:rsidRDefault="00064785" w:rsidP="00064785">
      <w:pPr>
        <w:pStyle w:val="CDT"/>
        <w:rPr>
          <w:ins w:id="3002" w:author="Mark Michaelis" w:date="2020-03-30T21:22:00Z"/>
        </w:rPr>
      </w:pPr>
      <w:ins w:id="3003" w:author="Mark Michaelis" w:date="2020-03-30T21:22:00Z">
        <w:r>
          <w:t xml:space="preserve">          Console.WriteLine(fileName);</w:t>
        </w:r>
      </w:ins>
    </w:p>
    <w:p w14:paraId="2066C0DA" w14:textId="77777777" w:rsidR="00064785" w:rsidRDefault="00064785" w:rsidP="00064785">
      <w:pPr>
        <w:pStyle w:val="CDT"/>
        <w:rPr>
          <w:ins w:id="3004" w:author="Mark Michaelis" w:date="2020-03-30T21:22:00Z"/>
        </w:rPr>
      </w:pPr>
      <w:ins w:id="3005" w:author="Mark Michaelis" w:date="2020-03-30T21:22:00Z">
        <w:r>
          <w:t xml:space="preserve">      }</w:t>
        </w:r>
      </w:ins>
    </w:p>
    <w:p w14:paraId="1658A5B3" w14:textId="21012FAF" w:rsidR="00EF4FCA" w:rsidRDefault="00064785" w:rsidP="006A27E5">
      <w:pPr>
        <w:pStyle w:val="CDT"/>
        <w:rPr>
          <w:ins w:id="3006" w:author="Mark Michaelis" w:date="2020-03-30T21:00:00Z"/>
        </w:rPr>
      </w:pPr>
      <w:ins w:id="3007" w:author="Mark Michaelis" w:date="2020-03-30T21:22:00Z">
        <w:r>
          <w:t xml:space="preserve">  }</w:t>
        </w:r>
      </w:ins>
    </w:p>
    <w:p w14:paraId="33D09B99" w14:textId="61D9934D" w:rsidR="002B3A5A" w:rsidRDefault="00EF4FCA" w:rsidP="006A27E5">
      <w:pPr>
        <w:pStyle w:val="CDTX"/>
        <w:rPr>
          <w:ins w:id="3008" w:author="Mark Michaelis" w:date="2020-03-27T13:02:00Z"/>
        </w:rPr>
      </w:pPr>
      <w:ins w:id="3009" w:author="Mark Michaelis" w:date="2020-03-30T21:00:00Z">
        <w:r>
          <w:t>}</w:t>
        </w:r>
      </w:ins>
    </w:p>
    <w:p w14:paraId="2726DC8E" w14:textId="3C393937" w:rsidR="009625EF" w:rsidRPr="009625EF" w:rsidRDefault="00E61041" w:rsidP="006A27E5">
      <w:pPr>
        <w:pStyle w:val="Body"/>
        <w:rPr>
          <w:ins w:id="3010" w:author="Mark Michaelis" w:date="2019-10-28T10:27:00Z"/>
        </w:rPr>
      </w:pPr>
      <w:ins w:id="3011" w:author="Mark Michaelis" w:date="2020-03-27T13:02:00Z">
        <w:r>
          <w:t xml:space="preserve">One point of caution: Remember that declaring an async method doesn’t automatically cause the execution to run in parallel. Just because the </w:t>
        </w:r>
        <w:proofErr w:type="spellStart"/>
        <w:proofErr w:type="gramStart"/>
        <w:r w:rsidRPr="006A27E5">
          <w:rPr>
            <w:rStyle w:val="C1"/>
          </w:rPr>
          <w:t>EncryptFilesAsync</w:t>
        </w:r>
        <w:proofErr w:type="spellEnd"/>
        <w:r w:rsidRPr="006A27E5">
          <w:rPr>
            <w:rStyle w:val="C1"/>
          </w:rPr>
          <w:t>(</w:t>
        </w:r>
        <w:proofErr w:type="gramEnd"/>
        <w:r w:rsidRPr="006A27E5">
          <w:rPr>
            <w:rStyle w:val="C1"/>
          </w:rPr>
          <w:t>)</w:t>
        </w:r>
        <w:r>
          <w:t xml:space="preserve"> method is asynchronous doesn’t mean that iterating over each file and invoking </w:t>
        </w:r>
        <w:proofErr w:type="spellStart"/>
        <w:r w:rsidRPr="006A27E5">
          <w:rPr>
            <w:rStyle w:val="C1"/>
          </w:rPr>
          <w:t>File.ReadAllTextAsync</w:t>
        </w:r>
        <w:proofErr w:type="spellEnd"/>
        <w:r w:rsidRPr="006A27E5">
          <w:rPr>
            <w:rStyle w:val="C1"/>
          </w:rPr>
          <w:t>()</w:t>
        </w:r>
        <w:r>
          <w:t xml:space="preserve"> and </w:t>
        </w:r>
        <w:proofErr w:type="spellStart"/>
        <w:r w:rsidRPr="006A27E5">
          <w:rPr>
            <w:rStyle w:val="C1"/>
          </w:rPr>
          <w:t>Cryptographer.EncryptA</w:t>
        </w:r>
      </w:ins>
      <w:ins w:id="3012" w:author="Mark Michaelis" w:date="2020-03-31T01:26:00Z">
        <w:del w:id="3013" w:author="Mark" w:date="2020-03-31T13:41:00Z">
          <w:r w:rsidR="00056063">
            <w:rPr>
              <w:rStyle w:val="C1"/>
            </w:rPr>
            <w:tab/>
          </w:r>
        </w:del>
      </w:ins>
      <w:ins w:id="3014" w:author="Mark Michaelis" w:date="2020-03-31T01:27:00Z">
        <w:del w:id="3015" w:author="Mark" w:date="2020-03-31T13:41:00Z">
          <w:r w:rsidR="00674751">
            <w:rPr>
              <w:rStyle w:val="C1"/>
            </w:rPr>
            <w:tab/>
          </w:r>
        </w:del>
      </w:ins>
      <w:ins w:id="3016" w:author="Mark Michaelis" w:date="2020-03-27T13:02:00Z">
        <w:r w:rsidRPr="006A27E5">
          <w:rPr>
            <w:rStyle w:val="C1"/>
          </w:rPr>
          <w:t>sync</w:t>
        </w:r>
        <w:proofErr w:type="spellEnd"/>
        <w:r w:rsidRPr="006A27E5">
          <w:rPr>
            <w:rStyle w:val="C1"/>
          </w:rPr>
          <w:t>()</w:t>
        </w:r>
        <w:r>
          <w:t xml:space="preserve"> will happen in parallel. For that, you need to leverage a Task invocation or something like a </w:t>
        </w:r>
        <w:proofErr w:type="spellStart"/>
        <w:proofErr w:type="gramStart"/>
        <w:r w:rsidRPr="006A27E5">
          <w:rPr>
            <w:rStyle w:val="C1"/>
          </w:rPr>
          <w:t>System.Threading.Tasks.Parallel</w:t>
        </w:r>
        <w:proofErr w:type="gramEnd"/>
        <w:r w:rsidRPr="006A27E5">
          <w:rPr>
            <w:rStyle w:val="C1"/>
          </w:rPr>
          <w:t>.ForEach</w:t>
        </w:r>
        <w:proofErr w:type="spellEnd"/>
        <w:r w:rsidRPr="006A27E5">
          <w:rPr>
            <w:rStyle w:val="C1"/>
          </w:rPr>
          <w:t>()</w:t>
        </w:r>
        <w:r>
          <w:t>.</w:t>
        </w:r>
      </w:ins>
    </w:p>
    <w:p w14:paraId="624B742F" w14:textId="611C1B6C" w:rsidR="004A760F" w:rsidRDefault="004A760F" w:rsidP="004A760F">
      <w:pPr>
        <w:pStyle w:val="Body"/>
        <w:rPr>
          <w:ins w:id="3017" w:author="Mark Michaelis" w:date="2020-03-31T02:10:00Z"/>
        </w:rPr>
      </w:pPr>
      <w:ins w:id="3018" w:author="Mark Michaelis" w:date="2020-03-31T02:10:00Z">
        <w:r>
          <w:t xml:space="preserve">The </w:t>
        </w:r>
        <w:proofErr w:type="spellStart"/>
        <w:r w:rsidRPr="006E5BBA">
          <w:rPr>
            <w:rStyle w:val="C1"/>
          </w:rPr>
          <w:t>IAsyncEnumerable</w:t>
        </w:r>
        <w:proofErr w:type="spellEnd"/>
        <w:r w:rsidRPr="006E5BBA">
          <w:rPr>
            <w:rStyle w:val="C1"/>
          </w:rPr>
          <w:t>&lt;T&gt;</w:t>
        </w:r>
        <w:r>
          <w:t xml:space="preserve"> interfaces along with its partner, </w:t>
        </w:r>
        <w:proofErr w:type="spellStart"/>
        <w:r w:rsidRPr="006E5BBA">
          <w:rPr>
            <w:rStyle w:val="C1"/>
          </w:rPr>
          <w:t>IAsyncEnumerator</w:t>
        </w:r>
        <w:proofErr w:type="spellEnd"/>
        <w:r w:rsidRPr="006E5BBA">
          <w:rPr>
            <w:rStyle w:val="C1"/>
          </w:rPr>
          <w:t>&lt;T&gt;</w:t>
        </w:r>
        <w:r>
          <w:t xml:space="preserve">, are </w:t>
        </w:r>
        <w:r w:rsidRPr="008721E7">
          <w:t xml:space="preserve">C# 8.0 </w:t>
        </w:r>
        <w:r>
          <w:t xml:space="preserve">additions that match their synchronous equivalents as shown in </w:t>
        </w:r>
        <w:r w:rsidRPr="006A27E5">
          <w:rPr>
            <w:rStyle w:val="Strong"/>
          </w:rPr>
          <w:t xml:space="preserve">Figure </w:t>
        </w:r>
        <w:del w:id="3019" w:author="Kevin" w:date="2020-04-04T15:49:00Z">
          <w:r w:rsidRPr="006A27E5" w:rsidDel="00054A04">
            <w:rPr>
              <w:rStyle w:val="Strong"/>
            </w:rPr>
            <w:delText>19.4</w:delText>
          </w:r>
        </w:del>
      </w:ins>
      <w:ins w:id="3020" w:author="Kevin" w:date="2020-04-04T15:49:00Z">
        <w:r w:rsidR="00054A04">
          <w:rPr>
            <w:rStyle w:val="Strong"/>
          </w:rPr>
          <w:t>20.2</w:t>
        </w:r>
      </w:ins>
      <w:ins w:id="3021" w:author="Mark Michaelis" w:date="2020-03-31T02:10:00Z">
        <w:r>
          <w:t>.</w:t>
        </w:r>
      </w:ins>
    </w:p>
    <w:p w14:paraId="03B50805" w14:textId="77777777" w:rsidR="004A760F" w:rsidRDefault="004A760F" w:rsidP="004A760F">
      <w:pPr>
        <w:pStyle w:val="Body"/>
        <w:rPr>
          <w:ins w:id="3022" w:author="Mark Michaelis" w:date="2020-03-31T02:10:00Z"/>
          <w:noProof/>
        </w:rPr>
      </w:pPr>
      <w:ins w:id="3023" w:author="Mark Michaelis" w:date="2020-03-31T02:10:00Z">
        <w:r>
          <w:rPr>
            <w:noProof/>
          </w:rPr>
          <w:lastRenderedPageBreak/>
          <w:drawing>
            <wp:inline distT="0" distB="0" distL="0" distR="0" wp14:anchorId="06F10573" wp14:editId="4953A22E">
              <wp:extent cx="4572000" cy="2593975"/>
              <wp:effectExtent l="0" t="0" r="0" b="0"/>
              <wp:docPr id="195195786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593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014C3B" w14:textId="479AB570" w:rsidR="004A760F" w:rsidRPr="00C4782F" w:rsidRDefault="004A760F" w:rsidP="004A760F">
      <w:pPr>
        <w:pStyle w:val="FigureTitle"/>
        <w:rPr>
          <w:ins w:id="3024" w:author="Mark Michaelis" w:date="2020-03-31T02:10:00Z"/>
        </w:rPr>
      </w:pPr>
      <w:ins w:id="3025" w:author="Mark Michaelis" w:date="2020-03-31T02:10:00Z">
        <w:r w:rsidRPr="00082293">
          <w:rPr>
            <w:rStyle w:val="FigureNumber"/>
          </w:rPr>
          <w:t>Figure</w:t>
        </w:r>
        <w:r>
          <w:rPr>
            <w:rStyle w:val="FigureNumber"/>
          </w:rPr>
          <w:t xml:space="preserve"> </w:t>
        </w:r>
        <w:del w:id="3026" w:author="Kevin" w:date="2020-04-04T15:49:00Z">
          <w:r w:rsidRPr="00082293" w:rsidDel="00054A04">
            <w:rPr>
              <w:rStyle w:val="FigureNumber"/>
            </w:rPr>
            <w:delText>19.1</w:delText>
          </w:r>
        </w:del>
      </w:ins>
      <w:ins w:id="3027" w:author="Kevin" w:date="2020-04-04T15:49:00Z">
        <w:r w:rsidR="00054A04">
          <w:rPr>
            <w:rStyle w:val="FigureNumber"/>
          </w:rPr>
          <w:t>20.2</w:t>
        </w:r>
      </w:ins>
      <w:ins w:id="3028" w:author="Mark Michaelis" w:date="2020-03-31T02:10:00Z">
        <w:r w:rsidRPr="00082293">
          <w:rPr>
            <w:rStyle w:val="FigureNumber"/>
          </w:rPr>
          <w:t>:</w:t>
        </w:r>
        <w:r>
          <w:t xml:space="preserve"> </w:t>
        </w:r>
        <w:proofErr w:type="spellStart"/>
        <w:r w:rsidRPr="006E5BBA">
          <w:rPr>
            <w:rStyle w:val="C1"/>
            <w:b w:val="0"/>
            <w:spacing w:val="0"/>
            <w:sz w:val="22"/>
            <w:szCs w:val="22"/>
          </w:rPr>
          <w:t>IAsycnEnumerable</w:t>
        </w:r>
        <w:proofErr w:type="spellEnd"/>
        <w:r w:rsidRPr="006E5BBA">
          <w:rPr>
            <w:rStyle w:val="C1"/>
            <w:b w:val="0"/>
            <w:spacing w:val="0"/>
            <w:sz w:val="22"/>
            <w:szCs w:val="22"/>
          </w:rPr>
          <w:t>&lt;T&gt;</w:t>
        </w:r>
        <w:r>
          <w:t xml:space="preserve"> and related interfaces</w:t>
        </w:r>
      </w:ins>
    </w:p>
    <w:p w14:paraId="73D657E9" w14:textId="4A24A15D" w:rsidR="004A760F" w:rsidRDefault="004A760F" w:rsidP="004A760F">
      <w:pPr>
        <w:pStyle w:val="Body"/>
        <w:rPr>
          <w:ins w:id="3029" w:author="Mark Michaelis" w:date="2020-03-31T02:10:00Z"/>
        </w:rPr>
      </w:pPr>
      <w:ins w:id="3030" w:author="Mark Michaelis" w:date="2020-03-31T02:10:00Z">
        <w:r>
          <w:t xml:space="preserve">Note that both the </w:t>
        </w:r>
        <w:proofErr w:type="spellStart"/>
        <w:r w:rsidRPr="006E5BBA">
          <w:rPr>
            <w:rStyle w:val="C1"/>
          </w:rPr>
          <w:t>IAsyncDisposable</w:t>
        </w:r>
        <w:del w:id="3031" w:author="Kevin" w:date="2020-04-04T15:50:00Z">
          <w:r w:rsidRPr="006E5BBA" w:rsidDel="002F54B9">
            <w:rPr>
              <w:rStyle w:val="C1"/>
            </w:rPr>
            <w:delText>&lt;T&gt;</w:delText>
          </w:r>
        </w:del>
        <w:r w:rsidRPr="006E5BBA">
          <w:rPr>
            <w:rStyle w:val="C1"/>
          </w:rPr>
          <w:t>.DisposeAsync</w:t>
        </w:r>
        <w:proofErr w:type="spellEnd"/>
        <w:r w:rsidRPr="006E5BBA">
          <w:rPr>
            <w:rStyle w:val="C1"/>
          </w:rPr>
          <w:t>()</w:t>
        </w:r>
        <w:r>
          <w:t xml:space="preserve"> and </w:t>
        </w:r>
        <w:proofErr w:type="spellStart"/>
        <w:r w:rsidRPr="006E5BBA">
          <w:rPr>
            <w:rStyle w:val="C1"/>
          </w:rPr>
          <w:t>IAsyncEnumerator</w:t>
        </w:r>
        <w:proofErr w:type="spellEnd"/>
        <w:r w:rsidRPr="006E5BBA">
          <w:rPr>
            <w:rStyle w:val="C1"/>
          </w:rPr>
          <w:t>&lt;T&gt;.</w:t>
        </w:r>
        <w:proofErr w:type="spellStart"/>
        <w:r w:rsidRPr="006E5BBA">
          <w:rPr>
            <w:rStyle w:val="C1"/>
          </w:rPr>
          <w:t>MoveNextAsync</w:t>
        </w:r>
        <w:proofErr w:type="spellEnd"/>
        <w:r w:rsidRPr="006E5BBA">
          <w:rPr>
            <w:rStyle w:val="C1"/>
          </w:rPr>
          <w:t>()</w:t>
        </w:r>
        <w:r>
          <w:t xml:space="preserve"> methods are asynchronous versions of </w:t>
        </w:r>
        <w:proofErr w:type="spellStart"/>
        <w:r w:rsidRPr="006E5BBA">
          <w:rPr>
            <w:rStyle w:val="C1"/>
          </w:rPr>
          <w:t>IEnumerators</w:t>
        </w:r>
        <w:proofErr w:type="spellEnd"/>
        <w:r w:rsidRPr="006E5BBA">
          <w:rPr>
            <w:rStyle w:val="C1"/>
          </w:rPr>
          <w:t>&lt;T&gt;</w:t>
        </w:r>
        <w:r>
          <w:t xml:space="preserve"> equivalent methods. The </w:t>
        </w:r>
        <w:r w:rsidRPr="006E5BBA">
          <w:rPr>
            <w:rStyle w:val="C1"/>
          </w:rPr>
          <w:t>Current</w:t>
        </w:r>
        <w:r>
          <w:t xml:space="preserve"> property isn’t asynchronous. (Also, there’s no </w:t>
        </w:r>
        <w:proofErr w:type="gramStart"/>
        <w:r w:rsidRPr="006E5BBA">
          <w:rPr>
            <w:rStyle w:val="C1"/>
          </w:rPr>
          <w:t>Reset(</w:t>
        </w:r>
        <w:proofErr w:type="gramEnd"/>
        <w:r w:rsidRPr="006E5BBA">
          <w:rPr>
            <w:rStyle w:val="C1"/>
          </w:rPr>
          <w:t>)</w:t>
        </w:r>
        <w:r>
          <w:t xml:space="preserve"> method in the asynchronous implementations.)</w:t>
        </w:r>
      </w:ins>
    </w:p>
    <w:p w14:paraId="738E5602" w14:textId="719AFDA4" w:rsidR="00721A27" w:rsidRDefault="00F26FD4">
      <w:pPr>
        <w:pStyle w:val="HA"/>
        <w:rPr>
          <w:ins w:id="3032" w:author="Mark Michaelis" w:date="2020-03-30T22:05:00Z"/>
        </w:rPr>
        <w:pPrChange w:id="3033" w:author="Mark Michaelis" w:date="2020-04-10T14:49:00Z">
          <w:pPr>
            <w:pStyle w:val="HC"/>
          </w:pPr>
        </w:pPrChange>
      </w:pPr>
      <w:proofErr w:type="spellStart"/>
      <w:ins w:id="3034" w:author="Mark Michaelis" w:date="2020-03-30T22:17:00Z">
        <w:r w:rsidRPr="006A27E5">
          <w:rPr>
            <w:rStyle w:val="C1"/>
            <w:szCs w:val="20"/>
          </w:rPr>
          <w:t>IAsyncDisposable</w:t>
        </w:r>
      </w:ins>
      <w:proofErr w:type="spellEnd"/>
      <w:ins w:id="3035" w:author="Mark Michaelis" w:date="2020-03-31T02:12:00Z">
        <w:r w:rsidR="008F4A8B" w:rsidRPr="006A27E5">
          <w:rPr>
            <w:rFonts w:ascii="DIN-Regular" w:hAnsi="DIN-Regular" w:cs="DIN-Regular"/>
          </w:rPr>
          <w:t xml:space="preserve"> and the </w:t>
        </w:r>
        <w:r w:rsidR="0095615B" w:rsidRPr="006A27E5">
          <w:rPr>
            <w:rFonts w:ascii="DIN-Regular" w:hAnsi="DIN-Regular" w:cs="DIN-Regular"/>
          </w:rPr>
          <w:t>await using</w:t>
        </w:r>
      </w:ins>
      <w:ins w:id="3036" w:author="Mark Michaelis" w:date="2020-03-31T02:13:00Z">
        <w:r w:rsidR="00D86A3B">
          <w:t xml:space="preserve"> declaration and statement</w:t>
        </w:r>
      </w:ins>
    </w:p>
    <w:p w14:paraId="206D2824" w14:textId="583B53A4" w:rsidR="002923E1" w:rsidRDefault="002923E1" w:rsidP="008F4A8B">
      <w:pPr>
        <w:pStyle w:val="BodyNoIndent"/>
        <w:rPr>
          <w:ins w:id="3037" w:author="Mark Michaelis" w:date="2020-03-31T02:17:00Z"/>
        </w:rPr>
      </w:pPr>
      <w:proofErr w:type="spellStart"/>
      <w:ins w:id="3038" w:author="Mark Michaelis" w:date="2020-03-31T02:09:00Z">
        <w:r w:rsidRPr="006E5BBA">
          <w:rPr>
            <w:rStyle w:val="C1"/>
          </w:rPr>
          <w:t>IAsyncDisposable</w:t>
        </w:r>
        <w:proofErr w:type="spellEnd"/>
        <w:r>
          <w:t xml:space="preserve">, is the asynchronous equivalent of </w:t>
        </w:r>
        <w:proofErr w:type="spellStart"/>
        <w:r w:rsidRPr="006E5BBA">
          <w:rPr>
            <w:rStyle w:val="C1"/>
          </w:rPr>
          <w:t>IDisposable</w:t>
        </w:r>
        <w:proofErr w:type="spellEnd"/>
        <w:r>
          <w:t xml:space="preserve"> so it can be invoked </w:t>
        </w:r>
      </w:ins>
      <w:ins w:id="3039" w:author="Mark" w:date="2020-03-31T13:42:00Z">
        <w:r w:rsidR="00592FC7">
          <w:t xml:space="preserve">using </w:t>
        </w:r>
      </w:ins>
      <w:ins w:id="3040" w:author="Mark Michaelis" w:date="2020-03-31T02:09:00Z">
        <w:r>
          <w:t xml:space="preserve">C# 8.0’s new </w:t>
        </w:r>
        <w:r w:rsidRPr="006E5BBA">
          <w:rPr>
            <w:rStyle w:val="Strong"/>
          </w:rPr>
          <w:t>await using statement</w:t>
        </w:r>
        <w:r>
          <w:t xml:space="preserve"> or </w:t>
        </w:r>
        <w:r w:rsidRPr="006A27E5">
          <w:rPr>
            <w:rStyle w:val="Strong"/>
          </w:rPr>
          <w:t>await using declaration</w:t>
        </w:r>
        <w:r>
          <w:t xml:space="preserve">. </w:t>
        </w:r>
      </w:ins>
      <w:ins w:id="3041" w:author="Mark Michaelis" w:date="2020-03-31T02:14:00Z">
        <w:r w:rsidR="00E63B21">
          <w:t xml:space="preserve">In </w:t>
        </w:r>
        <w:r w:rsidR="00E63B21" w:rsidRPr="006A27E5">
          <w:rPr>
            <w:rStyle w:val="Strong"/>
          </w:rPr>
          <w:t xml:space="preserve">Listing </w:t>
        </w:r>
      </w:ins>
      <w:ins w:id="3042" w:author="Austen Frostad" w:date="2020-04-15T10:12:00Z">
        <w:r w:rsidR="00B50D7A">
          <w:rPr>
            <w:rStyle w:val="Strong"/>
          </w:rPr>
          <w:t>20.5</w:t>
        </w:r>
      </w:ins>
      <w:ins w:id="3043" w:author="Mark Michaelis" w:date="2020-03-31T02:14:00Z">
        <w:del w:id="3044" w:author="Austen Frostad" w:date="2020-04-15T10:12:00Z">
          <w:r w:rsidR="00E63B21" w:rsidRPr="006A27E5" w:rsidDel="00B50D7A">
            <w:rPr>
              <w:rStyle w:val="Strong"/>
            </w:rPr>
            <w:delText>19.15B</w:delText>
          </w:r>
        </w:del>
        <w:r w:rsidR="00E63B21" w:rsidRPr="006A27E5">
          <w:rPr>
            <w:rStyle w:val="Strong"/>
          </w:rPr>
          <w:t xml:space="preserve"> </w:t>
        </w:r>
        <w:r w:rsidR="00E63B21">
          <w:t>w</w:t>
        </w:r>
      </w:ins>
      <w:ins w:id="3045" w:author="Mark Michaelis" w:date="2020-03-31T02:09:00Z">
        <w:r>
          <w:t xml:space="preserve">e use the latter when declaring </w:t>
        </w:r>
        <w:proofErr w:type="spellStart"/>
        <w:r w:rsidRPr="006E5BBA">
          <w:rPr>
            <w:rStyle w:val="C1"/>
          </w:rPr>
          <w:t>outputFileStream</w:t>
        </w:r>
        <w:proofErr w:type="spellEnd"/>
        <w:r>
          <w:t xml:space="preserve"> because</w:t>
        </w:r>
      </w:ins>
      <w:ins w:id="3046" w:author="Mark Michaelis" w:date="2020-03-31T02:14:00Z">
        <w:r w:rsidR="00E63B21">
          <w:t xml:space="preserve">, like </w:t>
        </w:r>
        <w:proofErr w:type="spellStart"/>
        <w:r w:rsidR="00E63B21" w:rsidRPr="006A27E5">
          <w:rPr>
            <w:rStyle w:val="C1"/>
          </w:rPr>
          <w:t>IAsyncEnumerable</w:t>
        </w:r>
        <w:proofErr w:type="spellEnd"/>
        <w:r w:rsidR="00E63B21" w:rsidRPr="006A27E5">
          <w:rPr>
            <w:rStyle w:val="C1"/>
          </w:rPr>
          <w:t>&lt;T&gt;</w:t>
        </w:r>
        <w:r w:rsidR="00E63B21">
          <w:t>,</w:t>
        </w:r>
      </w:ins>
      <w:ins w:id="3047" w:author="Mark Michaelis" w:date="2020-03-31T02:09:00Z">
        <w:r>
          <w:t xml:space="preserve"> </w:t>
        </w:r>
        <w:proofErr w:type="spellStart"/>
        <w:r w:rsidRPr="006E5BBA">
          <w:rPr>
            <w:rStyle w:val="C1"/>
          </w:rPr>
          <w:t>FileStream</w:t>
        </w:r>
        <w:proofErr w:type="spellEnd"/>
        <w:r>
          <w:t xml:space="preserve"> also implements </w:t>
        </w:r>
        <w:proofErr w:type="spellStart"/>
        <w:r w:rsidRPr="006E5BBA">
          <w:rPr>
            <w:rStyle w:val="C1"/>
          </w:rPr>
          <w:t>IAsyncDisposable</w:t>
        </w:r>
        <w:proofErr w:type="spellEnd"/>
        <w:r>
          <w:t>.</w:t>
        </w:r>
      </w:ins>
      <w:ins w:id="3048" w:author="Mark Michaelis" w:date="2020-03-31T02:17:00Z">
        <w:r w:rsidR="007F3021">
          <w:t xml:space="preserve"> Like with the using declarative, you can't reassign a variable declared with an async using</w:t>
        </w:r>
        <w:r w:rsidR="009405CD">
          <w:t>.</w:t>
        </w:r>
      </w:ins>
    </w:p>
    <w:p w14:paraId="049EA37F" w14:textId="4BE7A8B2" w:rsidR="00EA0568" w:rsidRDefault="00CA4373" w:rsidP="00EA0568">
      <w:pPr>
        <w:pStyle w:val="Body"/>
        <w:rPr>
          <w:ins w:id="3049" w:author="Mark Michaelis" w:date="2020-03-31T02:18:00Z"/>
        </w:rPr>
      </w:pPr>
      <w:ins w:id="3050" w:author="Mark Michaelis" w:date="2020-03-31T02:18:00Z">
        <w:r>
          <w:t>Not surprisingly, t</w:t>
        </w:r>
      </w:ins>
      <w:ins w:id="3051" w:author="Mark Michaelis" w:date="2020-03-31T02:17:00Z">
        <w:r w:rsidR="00EA0568">
          <w:t xml:space="preserve">he await using statement </w:t>
        </w:r>
      </w:ins>
      <w:ins w:id="3052" w:author="Mark Michaelis" w:date="2020-03-31T02:18:00Z">
        <w:r>
          <w:t>follows the same syn</w:t>
        </w:r>
        <w:r w:rsidR="00042E9D">
          <w:t>tax as a using statement:</w:t>
        </w:r>
      </w:ins>
    </w:p>
    <w:p w14:paraId="73DCC996" w14:textId="77777777" w:rsidR="00042E9D" w:rsidRDefault="00042E9D" w:rsidP="006A27E5">
      <w:pPr>
        <w:pStyle w:val="Snippet1"/>
        <w:rPr>
          <w:ins w:id="3053" w:author="Mark Michaelis" w:date="2020-03-31T02:18:00Z"/>
        </w:rPr>
      </w:pPr>
      <w:ins w:id="3054" w:author="Mark Michaelis" w:date="2020-03-31T02:18:00Z">
        <w:r>
          <w:t>await using FileStream outputFileStream =</w:t>
        </w:r>
      </w:ins>
    </w:p>
    <w:p w14:paraId="4D36C8F3" w14:textId="0658C2F8" w:rsidR="00042E9D" w:rsidRDefault="00041FE5" w:rsidP="006A27E5">
      <w:pPr>
        <w:pStyle w:val="Snippet"/>
        <w:rPr>
          <w:ins w:id="3055" w:author="Mark Michaelis" w:date="2020-03-31T02:18:00Z"/>
        </w:rPr>
      </w:pPr>
      <w:ins w:id="3056" w:author="Mark Michaelis" w:date="2020-03-31T02:18:00Z">
        <w:r>
          <w:t xml:space="preserve">    </w:t>
        </w:r>
        <w:r w:rsidR="00042E9D">
          <w:t>new FileStream(encryptedFileName, FileMode.Create);</w:t>
        </w:r>
      </w:ins>
    </w:p>
    <w:p w14:paraId="0F859059" w14:textId="6FC04BE0" w:rsidR="00041FE5" w:rsidRPr="00811543" w:rsidRDefault="00041FE5" w:rsidP="006A27E5">
      <w:pPr>
        <w:pStyle w:val="SnippetX"/>
        <w:rPr>
          <w:ins w:id="3057" w:author="Mark Michaelis" w:date="2020-03-31T02:09:00Z"/>
        </w:rPr>
      </w:pPr>
      <w:ins w:id="3058" w:author="Mark Michaelis" w:date="2020-03-31T02:18:00Z">
        <w:r>
          <w:t>{</w:t>
        </w:r>
      </w:ins>
      <w:ins w:id="3059" w:author="Mark Michaelis" w:date="2020-03-31T02:19:00Z">
        <w:r>
          <w:t xml:space="preserve"> ... </w:t>
        </w:r>
      </w:ins>
      <w:ins w:id="3060" w:author="Mark Michaelis" w:date="2020-03-31T02:18:00Z">
        <w:r>
          <w:t>}</w:t>
        </w:r>
      </w:ins>
    </w:p>
    <w:p w14:paraId="36868636" w14:textId="1AF19FC2" w:rsidR="00721A27" w:rsidRDefault="006369B3" w:rsidP="00721A27">
      <w:pPr>
        <w:pStyle w:val="BodyNoIndent"/>
        <w:rPr>
          <w:ins w:id="3061" w:author="Mark" w:date="2020-03-31T13:46:00Z"/>
        </w:rPr>
      </w:pPr>
      <w:ins w:id="3062" w:author="Mark Michaelis" w:date="2020-03-31T02:19:00Z">
        <w:r>
          <w:lastRenderedPageBreak/>
          <w:t xml:space="preserve">Both can be used </w:t>
        </w:r>
        <w:del w:id="3063" w:author="Mark" w:date="2020-03-31T13:43:00Z">
          <w:r>
            <w:delText>wit</w:delText>
          </w:r>
        </w:del>
      </w:ins>
      <w:ins w:id="3064" w:author="Mark Michaelis" w:date="2020-03-31T02:20:00Z">
        <w:del w:id="3065" w:author="Mark" w:date="2020-03-31T13:43:00Z">
          <w:r>
            <w:delText xml:space="preserve">h </w:delText>
          </w:r>
        </w:del>
        <w:r>
          <w:t xml:space="preserve">any time </w:t>
        </w:r>
      </w:ins>
      <w:ins w:id="3066" w:author="Mark Michaelis" w:date="2020-03-31T03:02:00Z">
        <w:r w:rsidR="00DF1527">
          <w:t>the type</w:t>
        </w:r>
      </w:ins>
      <w:ins w:id="3067" w:author="Mark Michaelis" w:date="2020-03-31T02:20:00Z">
        <w:r>
          <w:t xml:space="preserve"> implements </w:t>
        </w:r>
      </w:ins>
      <w:proofErr w:type="spellStart"/>
      <w:ins w:id="3068" w:author="Mark Michaelis" w:date="2020-03-31T01:43:00Z">
        <w:r w:rsidR="00910017" w:rsidRPr="006A27E5">
          <w:rPr>
            <w:rStyle w:val="C1"/>
          </w:rPr>
          <w:t>IAsyncDisposable</w:t>
        </w:r>
      </w:ins>
      <w:proofErr w:type="spellEnd"/>
      <w:ins w:id="3069" w:author="Mark Michaelis" w:date="2020-03-31T02:20:00Z">
        <w:r>
          <w:t xml:space="preserve"> or simply has a </w:t>
        </w:r>
        <w:proofErr w:type="spellStart"/>
        <w:proofErr w:type="gramStart"/>
        <w:r w:rsidRPr="006A27E5">
          <w:rPr>
            <w:rStyle w:val="C1"/>
          </w:rPr>
          <w:t>DisposeAsyn</w:t>
        </w:r>
        <w:r>
          <w:rPr>
            <w:rStyle w:val="C1"/>
          </w:rPr>
          <w:t>c</w:t>
        </w:r>
        <w:proofErr w:type="spellEnd"/>
        <w:r w:rsidRPr="006A27E5">
          <w:rPr>
            <w:rStyle w:val="C1"/>
          </w:rPr>
          <w:t>(</w:t>
        </w:r>
        <w:proofErr w:type="gramEnd"/>
        <w:r w:rsidRPr="006A27E5">
          <w:rPr>
            <w:rStyle w:val="C1"/>
          </w:rPr>
          <w:t>)</w:t>
        </w:r>
        <w:r>
          <w:t xml:space="preserve"> method.</w:t>
        </w:r>
      </w:ins>
      <w:ins w:id="3070" w:author="Mark Michaelis" w:date="2020-03-31T03:03:00Z">
        <w:r w:rsidR="00A7404A">
          <w:t xml:space="preserve"> The result is that </w:t>
        </w:r>
        <w:r w:rsidR="00714C26">
          <w:t xml:space="preserve">the C# compiler injects a </w:t>
        </w:r>
      </w:ins>
      <w:ins w:id="3071" w:author="Mark Michaelis" w:date="2020-03-31T03:04:00Z">
        <w:r w:rsidR="008B1408">
          <w:t xml:space="preserve">try/finally </w:t>
        </w:r>
      </w:ins>
      <w:ins w:id="3072" w:author="Mark Michaelis" w:date="2020-03-31T03:05:00Z">
        <w:r w:rsidR="00420309">
          <w:t>around the declaration and before the v</w:t>
        </w:r>
      </w:ins>
      <w:ins w:id="3073" w:author="Mark Michaelis" w:date="2020-03-31T03:06:00Z">
        <w:r w:rsidR="00420309">
          <w:t xml:space="preserve">ariable </w:t>
        </w:r>
        <w:r w:rsidR="00C11BB9">
          <w:t>goes out of scope</w:t>
        </w:r>
      </w:ins>
      <w:ins w:id="3074" w:author="Mark" w:date="2020-03-31T13:45:00Z">
        <w:r w:rsidR="003D4215">
          <w:t>,</w:t>
        </w:r>
      </w:ins>
      <w:ins w:id="3075" w:author="Mark Michaelis" w:date="2020-03-31T03:06:00Z">
        <w:r w:rsidR="00BA11BE">
          <w:t xml:space="preserve"> and then invokes </w:t>
        </w:r>
        <w:r w:rsidR="00007D69" w:rsidRPr="006A27E5">
          <w:rPr>
            <w:rStyle w:val="C1"/>
          </w:rPr>
          <w:t xml:space="preserve">await </w:t>
        </w:r>
        <w:proofErr w:type="spellStart"/>
        <w:proofErr w:type="gramStart"/>
        <w:r w:rsidR="00007D69" w:rsidRPr="006A27E5">
          <w:rPr>
            <w:rStyle w:val="C1"/>
          </w:rPr>
          <w:t>DisposeAsy</w:t>
        </w:r>
      </w:ins>
      <w:ins w:id="3076" w:author="Mark Michaelis" w:date="2020-03-31T03:07:00Z">
        <w:r w:rsidR="00BF24C4">
          <w:rPr>
            <w:rStyle w:val="C1"/>
          </w:rPr>
          <w:t>n</w:t>
        </w:r>
      </w:ins>
      <w:ins w:id="3077" w:author="Mark Michaelis" w:date="2020-03-31T03:06:00Z">
        <w:r w:rsidR="00007D69" w:rsidRPr="006A27E5">
          <w:rPr>
            <w:rStyle w:val="C1"/>
          </w:rPr>
          <w:t>c</w:t>
        </w:r>
        <w:proofErr w:type="spellEnd"/>
        <w:r w:rsidR="00007D69" w:rsidRPr="006A27E5">
          <w:rPr>
            <w:rStyle w:val="C1"/>
          </w:rPr>
          <w:t>(</w:t>
        </w:r>
        <w:proofErr w:type="gramEnd"/>
        <w:r w:rsidR="00007D69" w:rsidRPr="006A27E5">
          <w:rPr>
            <w:rStyle w:val="C1"/>
          </w:rPr>
          <w:t>)</w:t>
        </w:r>
        <w:r w:rsidR="00C06F5B">
          <w:t>with</w:t>
        </w:r>
      </w:ins>
      <w:ins w:id="3078" w:author="Mark Michaelis" w:date="2020-03-31T03:07:00Z">
        <w:r w:rsidR="00C06F5B">
          <w:t>in the finally block</w:t>
        </w:r>
      </w:ins>
      <w:ins w:id="3079" w:author="Mark Michaelis" w:date="2020-03-31T05:25:00Z">
        <w:r w:rsidR="005F059B">
          <w:rPr>
            <w:rStyle w:val="FootnoteReference"/>
          </w:rPr>
          <w:footnoteReference w:id="4"/>
        </w:r>
      </w:ins>
      <w:ins w:id="3082" w:author="Mark Michaelis" w:date="2020-03-31T03:07:00Z">
        <w:r w:rsidR="00C06F5B">
          <w:t>.</w:t>
        </w:r>
        <w:r w:rsidR="008E3AF9">
          <w:t xml:space="preserve"> </w:t>
        </w:r>
        <w:r w:rsidR="00BF24C4">
          <w:t>Thus,</w:t>
        </w:r>
        <w:r w:rsidR="008E3AF9">
          <w:t xml:space="preserve"> ensuring that all </w:t>
        </w:r>
        <w:del w:id="3083" w:author="Kevin" w:date="2020-04-04T15:53:00Z">
          <w:r w:rsidR="00270708" w:rsidDel="00DD0A95">
            <w:delText xml:space="preserve">unmanaged </w:delText>
          </w:r>
        </w:del>
        <w:r w:rsidR="00270708">
          <w:t>resources are cleaned up.</w:t>
        </w:r>
      </w:ins>
    </w:p>
    <w:p w14:paraId="35BE21D2" w14:textId="49C2D76F" w:rsidR="003C43B9" w:rsidRPr="003C43B9" w:rsidRDefault="00BE068D" w:rsidP="006A27E5">
      <w:pPr>
        <w:pStyle w:val="Body"/>
        <w:rPr>
          <w:ins w:id="3084" w:author="Mark Michaelis" w:date="2020-03-31T02:11:00Z"/>
        </w:rPr>
      </w:pPr>
      <w:ins w:id="3085" w:author="Mark" w:date="2020-03-31T13:48:00Z">
        <w:r>
          <w:t xml:space="preserve">Note that </w:t>
        </w:r>
        <w:proofErr w:type="spellStart"/>
        <w:r w:rsidR="00C46C03" w:rsidRPr="006A27E5">
          <w:rPr>
            <w:rStyle w:val="C1"/>
          </w:rPr>
          <w:t>IAsyncDisposable</w:t>
        </w:r>
        <w:proofErr w:type="spellEnd"/>
        <w:r w:rsidR="0024523A">
          <w:t xml:space="preserve"> and </w:t>
        </w:r>
        <w:proofErr w:type="spellStart"/>
        <w:r w:rsidR="0024523A" w:rsidRPr="006A27E5">
          <w:rPr>
            <w:rStyle w:val="C1"/>
          </w:rPr>
          <w:t>IDispo</w:t>
        </w:r>
      </w:ins>
      <w:ins w:id="3086" w:author="ericlippert@gmail.com" w:date="2020-04-04T21:11:00Z">
        <w:r w:rsidR="39B28C03" w:rsidRPr="5F1C1E11">
          <w:rPr>
            <w:rStyle w:val="C1"/>
          </w:rPr>
          <w:t>s</w:t>
        </w:r>
      </w:ins>
      <w:ins w:id="3087" w:author="Mark" w:date="2020-03-31T13:48:00Z">
        <w:r w:rsidR="0024523A" w:rsidRPr="006A27E5">
          <w:rPr>
            <w:rStyle w:val="C1"/>
          </w:rPr>
          <w:t>able</w:t>
        </w:r>
        <w:proofErr w:type="spellEnd"/>
        <w:r w:rsidR="0024523A">
          <w:t xml:space="preserve"> are </w:t>
        </w:r>
        <w:r w:rsidR="008E3A52">
          <w:t>not related to each other v</w:t>
        </w:r>
      </w:ins>
      <w:ins w:id="3088" w:author="Mark" w:date="2020-03-31T13:49:00Z">
        <w:r w:rsidR="008E3A52">
          <w:t xml:space="preserve">ia </w:t>
        </w:r>
        <w:del w:id="3089" w:author="ericlippert@gmail.com" w:date="2020-04-04T21:11:00Z">
          <w:r w:rsidDel="008E3A52">
            <w:delText>I</w:delText>
          </w:r>
        </w:del>
      </w:ins>
      <w:ins w:id="3090" w:author="ericlippert@gmail.com" w:date="2020-04-04T21:11:00Z">
        <w:r w:rsidR="25B31C9D">
          <w:t>i</w:t>
        </w:r>
      </w:ins>
      <w:ins w:id="3091" w:author="Mark" w:date="2020-03-31T13:49:00Z">
        <w:r w:rsidR="008E3A52">
          <w:t xml:space="preserve">nheritance, </w:t>
        </w:r>
        <w:r w:rsidR="00727F11">
          <w:t xml:space="preserve">so their </w:t>
        </w:r>
        <w:r w:rsidR="00EE4121">
          <w:t xml:space="preserve">implementations are not </w:t>
        </w:r>
        <w:r w:rsidR="00514DDE">
          <w:t>dependent either</w:t>
        </w:r>
        <w:del w:id="3092" w:author="ericlippert@gmail.com" w:date="2020-04-04T21:11:00Z">
          <w:r w:rsidDel="00514DDE">
            <w:delText>,</w:delText>
          </w:r>
        </w:del>
      </w:ins>
      <w:ins w:id="3093" w:author="ericlippert@gmail.com" w:date="2020-04-04T21:11:00Z">
        <w:r w:rsidR="713A9C30">
          <w:t>;</w:t>
        </w:r>
      </w:ins>
      <w:ins w:id="3094" w:author="Mark" w:date="2020-03-31T13:49:00Z">
        <w:r w:rsidR="00514DDE">
          <w:t xml:space="preserve"> one can be </w:t>
        </w:r>
        <w:del w:id="3095" w:author="ericlippert@gmail.com" w:date="2020-04-04T21:11:00Z">
          <w:r w:rsidDel="00514DDE">
            <w:delText>I</w:delText>
          </w:r>
        </w:del>
      </w:ins>
      <w:ins w:id="3096" w:author="ericlippert@gmail.com" w:date="2020-04-04T21:11:00Z">
        <w:r w:rsidR="7AC87889">
          <w:t>i</w:t>
        </w:r>
      </w:ins>
      <w:ins w:id="3097" w:author="Mark" w:date="2020-03-31T13:49:00Z">
        <w:r w:rsidR="00514DDE">
          <w:t>mplemented without the other.</w:t>
        </w:r>
      </w:ins>
    </w:p>
    <w:p w14:paraId="68C20A24" w14:textId="77777777" w:rsidR="00125D90" w:rsidRDefault="00125D90">
      <w:pPr>
        <w:pStyle w:val="HA"/>
        <w:rPr>
          <w:ins w:id="3098" w:author="Mark Michaelis" w:date="2020-03-31T02:11:00Z"/>
        </w:rPr>
        <w:pPrChange w:id="3099" w:author="Mark Michaelis" w:date="2020-04-10T14:49:00Z">
          <w:pPr>
            <w:pStyle w:val="HC"/>
          </w:pPr>
        </w:pPrChange>
      </w:pPr>
      <w:ins w:id="3100" w:author="Mark Michaelis" w:date="2020-03-31T02:11:00Z">
        <w:r>
          <w:t xml:space="preserve">Using LINQ with </w:t>
        </w:r>
        <w:proofErr w:type="spellStart"/>
        <w:r>
          <w:t>IAsyncEnumerable</w:t>
        </w:r>
        <w:proofErr w:type="spellEnd"/>
      </w:ins>
    </w:p>
    <w:p w14:paraId="28021E93" w14:textId="6B475626" w:rsidR="00B34B32" w:rsidRDefault="00C77A0A" w:rsidP="00125D90">
      <w:pPr>
        <w:pStyle w:val="BodyNoIndent"/>
        <w:rPr>
          <w:ins w:id="3101" w:author="Mark Michaelis" w:date="2020-03-31T05:34:00Z"/>
        </w:rPr>
      </w:pPr>
      <w:ins w:id="3102" w:author="Mark" w:date="2020-03-31T13:50:00Z">
        <w:r>
          <w:t>In</w:t>
        </w:r>
      </w:ins>
      <w:ins w:id="3103" w:author="Mark Michaelis" w:date="2020-03-31T05:27:00Z">
        <w:del w:id="3104" w:author="Mark" w:date="2020-03-31T13:50:00Z">
          <w:r w:rsidR="00E828BE">
            <w:delText xml:space="preserve">Notice that </w:delText>
          </w:r>
          <w:r w:rsidR="00AC53CF">
            <w:delText>in</w:delText>
          </w:r>
        </w:del>
      </w:ins>
      <w:ins w:id="3105" w:author="Mark Michaelis" w:date="2020-03-31T05:28:00Z">
        <w:r w:rsidR="00AC53CF">
          <w:t xml:space="preserve"> the await foreach statement of </w:t>
        </w:r>
      </w:ins>
      <w:ins w:id="3106" w:author="Mark Michaelis" w:date="2020-03-31T05:26:00Z">
        <w:r w:rsidR="00292B14">
          <w:t xml:space="preserve">Listing </w:t>
        </w:r>
        <w:del w:id="3107" w:author="Kevin" w:date="2020-04-04T15:54:00Z">
          <w:r w:rsidR="00292B14" w:rsidDel="00AF6638">
            <w:delText>19.15B</w:delText>
          </w:r>
        </w:del>
      </w:ins>
      <w:ins w:id="3108" w:author="Kevin" w:date="2020-04-04T15:54:00Z">
        <w:r w:rsidR="00AF6638">
          <w:t>20.5</w:t>
        </w:r>
      </w:ins>
      <w:ins w:id="3109" w:author="Mark Michaelis" w:date="2020-03-31T05:26:00Z">
        <w:r w:rsidR="00292B14">
          <w:t xml:space="preserve"> </w:t>
        </w:r>
      </w:ins>
      <w:ins w:id="3110" w:author="Mark Michaelis" w:date="2020-03-31T05:28:00Z">
        <w:r w:rsidR="00AC53CF">
          <w:t xml:space="preserve">we invoke the LINQ </w:t>
        </w:r>
        <w:proofErr w:type="spellStart"/>
        <w:r w:rsidR="00767082" w:rsidRPr="006A27E5">
          <w:rPr>
            <w:rStyle w:val="C1"/>
          </w:rPr>
          <w:t>AsyncEnumberable</w:t>
        </w:r>
      </w:ins>
      <w:ins w:id="3111" w:author="Mark Michaelis" w:date="2020-03-31T05:29:00Z">
        <w:r w:rsidR="001E3303" w:rsidRPr="006A27E5">
          <w:rPr>
            <w:rStyle w:val="C1"/>
          </w:rPr>
          <w:t>.Zip</w:t>
        </w:r>
        <w:proofErr w:type="spellEnd"/>
        <w:r w:rsidR="006F3F0E" w:rsidRPr="006A27E5">
          <w:rPr>
            <w:rStyle w:val="C1"/>
          </w:rPr>
          <w:t>()</w:t>
        </w:r>
        <w:r w:rsidR="006F3F0E">
          <w:t xml:space="preserve"> method in order to </w:t>
        </w:r>
        <w:r w:rsidR="00A6253E">
          <w:t>pair the original file name with the encrypted file name.</w:t>
        </w:r>
      </w:ins>
    </w:p>
    <w:p w14:paraId="0BDD184C" w14:textId="77777777" w:rsidR="000A2518" w:rsidRDefault="00B34B32" w:rsidP="00B34B32">
      <w:pPr>
        <w:pStyle w:val="Snippet1"/>
        <w:rPr>
          <w:ins w:id="3112" w:author="Mark Michaelis" w:date="2020-03-31T05:36:00Z"/>
        </w:rPr>
      </w:pPr>
      <w:ins w:id="3113" w:author="Mark Michaelis" w:date="2020-03-31T05:34:00Z">
        <w:r w:rsidRPr="006A27E5">
          <w:rPr>
            <w:rStyle w:val="CPKeyword"/>
          </w:rPr>
          <w:t>await</w:t>
        </w:r>
        <w:r>
          <w:t xml:space="preserve"> foreach (</w:t>
        </w:r>
      </w:ins>
    </w:p>
    <w:p w14:paraId="6F7F01E1" w14:textId="77777777" w:rsidR="00984D6C" w:rsidRDefault="000A2518" w:rsidP="00984D6C">
      <w:pPr>
        <w:pStyle w:val="Snippet1"/>
        <w:rPr>
          <w:ins w:id="3114" w:author="Mark Michaelis" w:date="2020-03-31T05:37:00Z"/>
        </w:rPr>
      </w:pPr>
      <w:ins w:id="3115" w:author="Mark Michaelis" w:date="2020-03-31T05:36:00Z">
        <w:r w:rsidRPr="006A27E5">
          <w:t xml:space="preserve">    </w:t>
        </w:r>
      </w:ins>
      <w:ins w:id="3116" w:author="Mark Michaelis" w:date="2020-03-31T05:34:00Z">
        <w:r w:rsidR="00B34B32">
          <w:t>(</w:t>
        </w:r>
        <w:r w:rsidR="00B34B32" w:rsidRPr="006A27E5">
          <w:rPr>
            <w:rStyle w:val="CPKeyword"/>
          </w:rPr>
          <w:t>string</w:t>
        </w:r>
        <w:r w:rsidR="00B34B32">
          <w:t xml:space="preserve"> fileName, </w:t>
        </w:r>
        <w:r w:rsidR="00B34B32" w:rsidRPr="006A27E5">
          <w:rPr>
            <w:rStyle w:val="CPKeyword"/>
          </w:rPr>
          <w:t>string</w:t>
        </w:r>
        <w:r w:rsidR="00B34B32">
          <w:t xml:space="preserve"> encryptedFileName)</w:t>
        </w:r>
      </w:ins>
      <w:ins w:id="3117" w:author="Mark Michaelis" w:date="2020-03-31T05:36:00Z">
        <w:r w:rsidR="00984D6C" w:rsidRPr="00811543">
          <w:t xml:space="preserve"> </w:t>
        </w:r>
      </w:ins>
      <w:ins w:id="3118" w:author="Mark Michaelis" w:date="2020-03-31T05:34:00Z">
        <w:r w:rsidR="00B34B32" w:rsidRPr="006A27E5">
          <w:rPr>
            <w:rStyle w:val="CPKeyword"/>
          </w:rPr>
          <w:t>in</w:t>
        </w:r>
      </w:ins>
    </w:p>
    <w:p w14:paraId="3BF1A763" w14:textId="77777777" w:rsidR="00984D6C" w:rsidRDefault="00984D6C" w:rsidP="00984D6C">
      <w:pPr>
        <w:pStyle w:val="Snippet1"/>
        <w:rPr>
          <w:ins w:id="3119" w:author="Mark Michaelis" w:date="2020-03-31T05:37:00Z"/>
        </w:rPr>
      </w:pPr>
      <w:ins w:id="3120" w:author="Mark Michaelis" w:date="2020-03-31T05:37:00Z">
        <w:r>
          <w:t xml:space="preserve">        </w:t>
        </w:r>
      </w:ins>
      <w:ins w:id="3121" w:author="Mark Michaelis" w:date="2020-03-31T05:34:00Z">
        <w:r w:rsidR="00B34B32">
          <w:t>EncryptFilesAsync(files)</w:t>
        </w:r>
      </w:ins>
    </w:p>
    <w:p w14:paraId="4879C64E" w14:textId="7F9425EB" w:rsidR="00B34B32" w:rsidRDefault="00984D6C" w:rsidP="006A27E5">
      <w:pPr>
        <w:pStyle w:val="Snippet1"/>
        <w:rPr>
          <w:ins w:id="3122" w:author="Mark Michaelis" w:date="2020-03-31T05:34:00Z"/>
        </w:rPr>
      </w:pPr>
      <w:ins w:id="3123" w:author="Mark Michaelis" w:date="2020-03-31T05:37:00Z">
        <w:r>
          <w:t xml:space="preserve">            </w:t>
        </w:r>
      </w:ins>
      <w:ins w:id="3124" w:author="Mark Michaelis" w:date="2020-03-31T05:34:00Z">
        <w:r w:rsidR="00B34B32" w:rsidRPr="006A27E5">
          <w:rPr>
            <w:rStyle w:val="E4"/>
          </w:rPr>
          <w:t>.Zip(files.ToAsyncEnumerable())</w:t>
        </w:r>
        <w:r w:rsidR="00B34B32">
          <w:t>)</w:t>
        </w:r>
      </w:ins>
    </w:p>
    <w:p w14:paraId="02B9769B" w14:textId="7889C90F" w:rsidR="00B34B32" w:rsidRDefault="00B34B32" w:rsidP="006A27E5">
      <w:pPr>
        <w:pStyle w:val="Snippet"/>
        <w:rPr>
          <w:ins w:id="3125" w:author="Mark Michaelis" w:date="2020-03-31T05:34:00Z"/>
        </w:rPr>
      </w:pPr>
      <w:ins w:id="3126" w:author="Mark Michaelis" w:date="2020-03-31T05:34:00Z">
        <w:r>
          <w:t>{</w:t>
        </w:r>
      </w:ins>
    </w:p>
    <w:p w14:paraId="2007D634" w14:textId="47F96154" w:rsidR="00B34B32" w:rsidRDefault="00B34B32" w:rsidP="006A27E5">
      <w:pPr>
        <w:pStyle w:val="Snippet"/>
        <w:rPr>
          <w:ins w:id="3127" w:author="Mark Michaelis" w:date="2020-03-31T05:34:00Z"/>
        </w:rPr>
      </w:pPr>
      <w:ins w:id="3128" w:author="Mark Michaelis" w:date="2020-03-31T05:35:00Z">
        <w:r>
          <w:t xml:space="preserve">    </w:t>
        </w:r>
      </w:ins>
      <w:ins w:id="3129" w:author="Mark Michaelis" w:date="2020-03-31T05:34:00Z">
        <w:r>
          <w:t>Console.WriteLine($"{fileName}=&gt;{encryptedFileName}");</w:t>
        </w:r>
      </w:ins>
    </w:p>
    <w:p w14:paraId="7E763885" w14:textId="4517A244" w:rsidR="00B34B32" w:rsidRDefault="00B34B32" w:rsidP="006A27E5">
      <w:pPr>
        <w:pStyle w:val="SnippetX"/>
        <w:rPr>
          <w:ins w:id="3130" w:author="Mark Michaelis" w:date="2020-03-31T05:34:00Z"/>
        </w:rPr>
      </w:pPr>
      <w:ins w:id="3131" w:author="Mark Michaelis" w:date="2020-03-31T05:34:00Z">
        <w:r>
          <w:t>}</w:t>
        </w:r>
      </w:ins>
    </w:p>
    <w:p w14:paraId="770BF4B2" w14:textId="0675C495" w:rsidR="00125D90" w:rsidRDefault="001F1F84" w:rsidP="00811543">
      <w:pPr>
        <w:pStyle w:val="Body"/>
        <w:rPr>
          <w:ins w:id="3132" w:author="Mark Michaelis" w:date="2020-03-31T05:38:00Z"/>
        </w:rPr>
      </w:pPr>
      <w:proofErr w:type="spellStart"/>
      <w:ins w:id="3133" w:author="Mark Michaelis" w:date="2020-03-31T05:30:00Z">
        <w:r w:rsidRPr="006A27E5">
          <w:rPr>
            <w:rStyle w:val="C1"/>
          </w:rPr>
          <w:t>AsyncEnumerable</w:t>
        </w:r>
        <w:proofErr w:type="spellEnd"/>
        <w:r>
          <w:t xml:space="preserve"> prov</w:t>
        </w:r>
      </w:ins>
      <w:ins w:id="3134" w:author="Mark Michaelis" w:date="2020-03-31T05:31:00Z">
        <w:r>
          <w:t xml:space="preserve">ides the LINQ functionality for </w:t>
        </w:r>
        <w:proofErr w:type="spellStart"/>
        <w:r w:rsidRPr="006A27E5">
          <w:rPr>
            <w:rStyle w:val="C1"/>
          </w:rPr>
          <w:t>IAsyncEnumer</w:t>
        </w:r>
      </w:ins>
      <w:ins w:id="3135" w:author="ericlippert@gmail.com" w:date="2020-04-04T21:12:00Z">
        <w:r w:rsidR="7CC26E3B" w:rsidRPr="5F1C1E11">
          <w:rPr>
            <w:rStyle w:val="C1"/>
          </w:rPr>
          <w:t>a</w:t>
        </w:r>
      </w:ins>
      <w:ins w:id="3136" w:author="Mark Michaelis" w:date="2020-03-31T05:31:00Z">
        <w:r w:rsidRPr="006A27E5">
          <w:rPr>
            <w:rStyle w:val="C1"/>
          </w:rPr>
          <w:t>ble</w:t>
        </w:r>
        <w:proofErr w:type="spellEnd"/>
        <w:r w:rsidRPr="006A27E5">
          <w:rPr>
            <w:rStyle w:val="C1"/>
          </w:rPr>
          <w:t>&lt;T&gt;</w:t>
        </w:r>
        <w:r>
          <w:t xml:space="preserve"> as you might expect. However, the library is not available in the BCL. Rather</w:t>
        </w:r>
      </w:ins>
      <w:ins w:id="3137" w:author="Mark Michaelis" w:date="2020-03-31T05:33:00Z">
        <w:r w:rsidR="00D22B32">
          <w:rPr>
            <w:rStyle w:val="FootnoteReference"/>
          </w:rPr>
          <w:footnoteReference w:id="5"/>
        </w:r>
      </w:ins>
      <w:ins w:id="3139" w:author="Mark Michaelis" w:date="2020-03-31T05:31:00Z">
        <w:r>
          <w:t xml:space="preserve"> you need to add a reference to the </w:t>
        </w:r>
      </w:ins>
      <w:proofErr w:type="spellStart"/>
      <w:proofErr w:type="gramStart"/>
      <w:ins w:id="3140" w:author="Mark Michaelis" w:date="2020-03-31T02:11:00Z">
        <w:r w:rsidR="00125D90" w:rsidRPr="006A27E5">
          <w:rPr>
            <w:rStyle w:val="C1"/>
          </w:rPr>
          <w:t>Sy</w:t>
        </w:r>
      </w:ins>
      <w:ins w:id="3141" w:author="Mark Michaelis" w:date="2020-03-31T05:31:00Z">
        <w:r w:rsidRPr="006A27E5">
          <w:rPr>
            <w:rStyle w:val="C1"/>
          </w:rPr>
          <w:t>s</w:t>
        </w:r>
      </w:ins>
      <w:ins w:id="3142" w:author="Mark Michaelis" w:date="2020-03-31T02:11:00Z">
        <w:r w:rsidR="00125D90" w:rsidRPr="006A27E5">
          <w:rPr>
            <w:rStyle w:val="C1"/>
          </w:rPr>
          <w:t>tem.Linq.Async</w:t>
        </w:r>
        <w:proofErr w:type="spellEnd"/>
        <w:proofErr w:type="gramEnd"/>
        <w:r w:rsidR="00125D90">
          <w:t xml:space="preserve"> Nu</w:t>
        </w:r>
      </w:ins>
      <w:ins w:id="3143" w:author="Kevin" w:date="2020-04-04T15:55:00Z">
        <w:r w:rsidR="00F0766D">
          <w:t>G</w:t>
        </w:r>
      </w:ins>
      <w:ins w:id="3144" w:author="Mark Michaelis" w:date="2020-03-31T02:11:00Z">
        <w:del w:id="3145" w:author="Kevin" w:date="2020-04-04T15:55:00Z">
          <w:r w:rsidR="00125D90" w:rsidDel="00F0766D">
            <w:delText>g</w:delText>
          </w:r>
        </w:del>
      </w:ins>
      <w:ins w:id="3146" w:author="Mark Michaelis" w:date="2020-03-31T05:32:00Z">
        <w:r>
          <w:t xml:space="preserve">et package in order to access </w:t>
        </w:r>
        <w:r w:rsidR="0082283C">
          <w:t>the async LINQ capabilities.</w:t>
        </w:r>
      </w:ins>
    </w:p>
    <w:p w14:paraId="43AA56C4" w14:textId="4CF14E6A" w:rsidR="0052287D" w:rsidRDefault="00637276" w:rsidP="00CD5C5D">
      <w:pPr>
        <w:pStyle w:val="Body"/>
        <w:rPr>
          <w:ins w:id="3147" w:author="Mark Michaelis" w:date="2020-03-31T07:40:00Z"/>
        </w:rPr>
      </w:pPr>
      <w:proofErr w:type="spellStart"/>
      <w:ins w:id="3148" w:author="Mark Michaelis" w:date="2020-03-31T05:39:00Z">
        <w:r w:rsidRPr="5F1C1E11">
          <w:rPr>
            <w:rStyle w:val="C1"/>
          </w:rPr>
          <w:t>AsyncEnumerable</w:t>
        </w:r>
        <w:proofErr w:type="spellEnd"/>
        <w:r>
          <w:t xml:space="preserve"> is defined in the </w:t>
        </w:r>
        <w:proofErr w:type="spellStart"/>
        <w:r w:rsidRPr="006A27E5">
          <w:rPr>
            <w:rStyle w:val="C1"/>
          </w:rPr>
          <w:t>System.Linq</w:t>
        </w:r>
        <w:proofErr w:type="spellEnd"/>
        <w:r>
          <w:t xml:space="preserve"> </w:t>
        </w:r>
      </w:ins>
      <w:ins w:id="3149" w:author="Mark Michaelis" w:date="2020-03-31T05:40:00Z">
        <w:r w:rsidR="007B474A">
          <w:t xml:space="preserve">(not a </w:t>
        </w:r>
      </w:ins>
      <w:ins w:id="3150" w:author="Mark Michaelis" w:date="2020-04-10T17:38:00Z">
        <w:r w:rsidR="009B7AE3">
          <w:t xml:space="preserve">different </w:t>
        </w:r>
      </w:ins>
      <w:ins w:id="3151" w:author="Mark Michaelis" w:date="2020-03-31T05:40:00Z">
        <w:r w:rsidR="007B474A">
          <w:t xml:space="preserve">unique namespace </w:t>
        </w:r>
        <w:del w:id="3152" w:author="Mark Michaelis" w:date="2020-04-10T17:39:00Z">
          <w:r w:rsidR="007B474A" w:rsidDel="009B7AE3">
            <w:delText>for</w:delText>
          </w:r>
        </w:del>
      </w:ins>
      <w:ins w:id="3153" w:author="Mark Michaelis" w:date="2020-04-10T17:39:00Z">
        <w:r w:rsidR="009B7AE3">
          <w:t>with</w:t>
        </w:r>
      </w:ins>
      <w:ins w:id="3154" w:author="Mark Michaelis" w:date="2020-03-31T05:40:00Z">
        <w:r w:rsidR="007B474A">
          <w:t xml:space="preserve"> async</w:t>
        </w:r>
      </w:ins>
      <w:ins w:id="3155" w:author="Mark Michaelis" w:date="2020-03-31T05:41:00Z">
        <w:r w:rsidR="007B474A">
          <w:t xml:space="preserve"> functionality).</w:t>
        </w:r>
        <w:r w:rsidR="009B5D37">
          <w:t xml:space="preserve"> Not surprisin</w:t>
        </w:r>
        <w:r w:rsidR="00B82997">
          <w:t xml:space="preserve">gly it </w:t>
        </w:r>
      </w:ins>
      <w:ins w:id="3156" w:author="Mark Michaelis" w:date="2020-03-31T05:52:00Z">
        <w:r w:rsidR="00E50B6A">
          <w:t xml:space="preserve">includes </w:t>
        </w:r>
      </w:ins>
      <w:ins w:id="3157" w:author="Mark Michaelis" w:date="2020-03-31T06:03:00Z">
        <w:r w:rsidR="006234F4">
          <w:lastRenderedPageBreak/>
          <w:t xml:space="preserve">asynchronous </w:t>
        </w:r>
        <w:r w:rsidR="00AC6CB9">
          <w:t xml:space="preserve">versions of </w:t>
        </w:r>
      </w:ins>
      <w:ins w:id="3158" w:author="Mark Michaelis" w:date="2020-03-31T05:52:00Z">
        <w:r w:rsidR="00E50B6A">
          <w:t>the stan</w:t>
        </w:r>
        <w:r w:rsidR="0024140E">
          <w:t>dard LINQ operators such as</w:t>
        </w:r>
      </w:ins>
      <w:ins w:id="3159" w:author="Mark Michaelis" w:date="2020-03-31T06:35:00Z">
        <w:r w:rsidR="00704B0F">
          <w:t xml:space="preserve"> </w:t>
        </w:r>
        <w:proofErr w:type="gramStart"/>
        <w:r w:rsidR="00BC2FD3" w:rsidRPr="5F1C1E11">
          <w:rPr>
            <w:rStyle w:val="C1"/>
          </w:rPr>
          <w:t>Where(</w:t>
        </w:r>
        <w:proofErr w:type="gramEnd"/>
        <w:r w:rsidR="00BC2FD3" w:rsidRPr="5F1C1E11">
          <w:rPr>
            <w:rStyle w:val="C1"/>
          </w:rPr>
          <w:t>)</w:t>
        </w:r>
      </w:ins>
      <w:ins w:id="3160" w:author="Mark Michaelis" w:date="2020-03-31T06:36:00Z">
        <w:r w:rsidR="00F5584F" w:rsidRPr="006A27E5">
          <w:t xml:space="preserve">, </w:t>
        </w:r>
        <w:r w:rsidR="00F5584F" w:rsidRPr="5F1C1E11">
          <w:rPr>
            <w:rStyle w:val="C1"/>
          </w:rPr>
          <w:t>Select()</w:t>
        </w:r>
      </w:ins>
      <w:ins w:id="3161" w:author="Mark Michaelis" w:date="2020-03-31T06:35:00Z">
        <w:r w:rsidR="00BC2FD3">
          <w:t xml:space="preserve"> and</w:t>
        </w:r>
      </w:ins>
      <w:ins w:id="3162" w:author="Mark Michaelis" w:date="2020-03-31T06:36:00Z">
        <w:r w:rsidR="00D747BF">
          <w:t xml:space="preserve"> the</w:t>
        </w:r>
      </w:ins>
      <w:ins w:id="3163" w:author="Mark Michaelis" w:date="2020-03-31T06:35:00Z">
        <w:r w:rsidR="00BC2FD3">
          <w:t xml:space="preserve"> </w:t>
        </w:r>
      </w:ins>
      <w:ins w:id="3164" w:author="Mark Michaelis" w:date="2020-03-31T06:36:00Z">
        <w:r w:rsidR="00040ABD" w:rsidRPr="5F1C1E11">
          <w:rPr>
            <w:rStyle w:val="C1"/>
          </w:rPr>
          <w:t>Zip</w:t>
        </w:r>
      </w:ins>
      <w:ins w:id="3165" w:author="Mark Michaelis" w:date="2020-03-31T06:35:00Z">
        <w:r w:rsidR="00BC2FD3" w:rsidRPr="5F1C1E11">
          <w:rPr>
            <w:rStyle w:val="C1"/>
          </w:rPr>
          <w:t>()</w:t>
        </w:r>
      </w:ins>
      <w:ins w:id="3166" w:author="Mark Michaelis" w:date="2020-03-31T05:52:00Z">
        <w:r w:rsidR="0024140E">
          <w:t xml:space="preserve"> </w:t>
        </w:r>
      </w:ins>
      <w:ins w:id="3167" w:author="Mark Michaelis" w:date="2020-03-31T06:36:00Z">
        <w:r w:rsidR="00040ABD">
          <w:t>method used in the afor</w:t>
        </w:r>
      </w:ins>
      <w:ins w:id="3168" w:author="Mark Michaelis" w:date="2020-03-31T06:37:00Z">
        <w:r w:rsidR="00D951FF">
          <w:t xml:space="preserve">ementioned listing. </w:t>
        </w:r>
      </w:ins>
      <w:ins w:id="3169" w:author="Mark Michaelis" w:date="2020-03-31T06:41:00Z">
        <w:r w:rsidR="00582C8C">
          <w:t>They are "asynchronous versions" because the</w:t>
        </w:r>
      </w:ins>
      <w:ins w:id="3170" w:author="Mark Michaelis" w:date="2020-03-31T06:42:00Z">
        <w:r w:rsidR="006970DD">
          <w:t>y</w:t>
        </w:r>
      </w:ins>
      <w:ins w:id="3171" w:author="Mark Michaelis" w:date="2020-03-31T06:41:00Z">
        <w:r w:rsidR="00582C8C">
          <w:t xml:space="preserve"> </w:t>
        </w:r>
        <w:r w:rsidR="00483DC5">
          <w:t>are extension met</w:t>
        </w:r>
      </w:ins>
      <w:ins w:id="3172" w:author="Mark Michaelis" w:date="2020-03-31T06:42:00Z">
        <w:r w:rsidR="00483DC5">
          <w:t xml:space="preserve">hods </w:t>
        </w:r>
      </w:ins>
      <w:ins w:id="3173" w:author="Mark Michaelis" w:date="2020-03-31T10:40:00Z">
        <w:r w:rsidR="00E301A6">
          <w:t>o</w:t>
        </w:r>
      </w:ins>
      <w:ins w:id="3174" w:author="Mark Michaelis" w:date="2020-03-31T06:42:00Z">
        <w:r w:rsidR="00483DC5">
          <w:t xml:space="preserve">n </w:t>
        </w:r>
        <w:proofErr w:type="spellStart"/>
        <w:r w:rsidR="00483DC5" w:rsidRPr="006A27E5">
          <w:rPr>
            <w:rStyle w:val="C1"/>
          </w:rPr>
          <w:t>IAsyncEnumerable</w:t>
        </w:r>
        <w:proofErr w:type="spellEnd"/>
        <w:r w:rsidR="00483DC5">
          <w:t xml:space="preserve"> rather than </w:t>
        </w:r>
        <w:proofErr w:type="spellStart"/>
        <w:r w:rsidR="00483DC5" w:rsidRPr="006A27E5">
          <w:rPr>
            <w:rStyle w:val="C1"/>
          </w:rPr>
          <w:t>IEnumerable</w:t>
        </w:r>
        <w:proofErr w:type="spellEnd"/>
        <w:r w:rsidR="00483DC5" w:rsidRPr="006A27E5">
          <w:rPr>
            <w:rStyle w:val="C1"/>
          </w:rPr>
          <w:t>&lt;T&gt;</w:t>
        </w:r>
        <w:r w:rsidR="00483DC5">
          <w:t xml:space="preserve">. </w:t>
        </w:r>
      </w:ins>
      <w:ins w:id="3175" w:author="Mark Michaelis" w:date="2020-03-31T06:37:00Z">
        <w:r w:rsidR="00D5337F">
          <w:t xml:space="preserve">In addition, </w:t>
        </w:r>
      </w:ins>
      <w:proofErr w:type="spellStart"/>
      <w:ins w:id="3176" w:author="Mark Michaelis" w:date="2020-03-31T07:25:00Z">
        <w:r w:rsidR="00FC08EA" w:rsidRPr="5F1C1E11">
          <w:rPr>
            <w:rStyle w:val="C1"/>
          </w:rPr>
          <w:t>AsyncEnumerable</w:t>
        </w:r>
      </w:ins>
      <w:proofErr w:type="spellEnd"/>
      <w:ins w:id="3177" w:author="Mark Michaelis" w:date="2020-03-31T06:37:00Z">
        <w:r w:rsidR="00D5337F">
          <w:t xml:space="preserve"> inc</w:t>
        </w:r>
      </w:ins>
      <w:ins w:id="3178" w:author="Mark Michaelis" w:date="2020-03-31T06:40:00Z">
        <w:r w:rsidR="009871C2">
          <w:t>l</w:t>
        </w:r>
      </w:ins>
      <w:ins w:id="3179" w:author="Mark Michaelis" w:date="2020-03-31T06:37:00Z">
        <w:r w:rsidR="00D5337F">
          <w:t>udes a series of *</w:t>
        </w:r>
      </w:ins>
      <w:proofErr w:type="gramStart"/>
      <w:ins w:id="3180" w:author="Mark Michaelis" w:date="2020-03-31T06:03:00Z">
        <w:r w:rsidR="00A52533" w:rsidRPr="5F1C1E11">
          <w:rPr>
            <w:rStyle w:val="C1"/>
          </w:rPr>
          <w:t>Async</w:t>
        </w:r>
      </w:ins>
      <w:ins w:id="3181" w:author="Mark Michaelis" w:date="2020-03-31T05:53:00Z">
        <w:r w:rsidR="0024140E" w:rsidRPr="006A27E5">
          <w:rPr>
            <w:rStyle w:val="C1"/>
          </w:rPr>
          <w:t>(</w:t>
        </w:r>
        <w:proofErr w:type="gramEnd"/>
        <w:r w:rsidR="0024140E" w:rsidRPr="006A27E5">
          <w:rPr>
            <w:rStyle w:val="C1"/>
          </w:rPr>
          <w:t>)</w:t>
        </w:r>
      </w:ins>
      <w:ins w:id="3182" w:author="Mark Michaelis" w:date="2020-03-31T06:37:00Z">
        <w:r w:rsidR="00511858">
          <w:t xml:space="preserve">, </w:t>
        </w:r>
        <w:r w:rsidR="00511858" w:rsidRPr="5F1C1E11">
          <w:rPr>
            <w:rStyle w:val="C1"/>
          </w:rPr>
          <w:t>*</w:t>
        </w:r>
        <w:proofErr w:type="spellStart"/>
        <w:r w:rsidR="00511858" w:rsidRPr="5F1C1E11">
          <w:rPr>
            <w:rStyle w:val="C1"/>
          </w:rPr>
          <w:t>Await</w:t>
        </w:r>
      </w:ins>
      <w:ins w:id="3183" w:author="Mark Michaelis" w:date="2020-03-31T06:03:00Z">
        <w:r w:rsidR="00A52533" w:rsidRPr="5F1C1E11">
          <w:rPr>
            <w:rStyle w:val="C1"/>
          </w:rPr>
          <w:t>Async</w:t>
        </w:r>
      </w:ins>
      <w:proofErr w:type="spellEnd"/>
      <w:ins w:id="3184" w:author="Mark Michaelis" w:date="2020-03-31T05:53:00Z">
        <w:r w:rsidR="0024140E" w:rsidRPr="006A27E5">
          <w:rPr>
            <w:rStyle w:val="C1"/>
          </w:rPr>
          <w:t>()</w:t>
        </w:r>
      </w:ins>
      <w:ins w:id="3185" w:author="Mark Michaelis" w:date="2020-03-31T06:38:00Z">
        <w:r w:rsidR="00E046D4">
          <w:t xml:space="preserve"> and </w:t>
        </w:r>
        <w:r w:rsidR="00152187" w:rsidRPr="006A27E5">
          <w:rPr>
            <w:rStyle w:val="C1"/>
          </w:rPr>
          <w:t>*</w:t>
        </w:r>
        <w:proofErr w:type="spellStart"/>
        <w:r w:rsidR="00152187" w:rsidRPr="006A27E5">
          <w:rPr>
            <w:rStyle w:val="C1"/>
          </w:rPr>
          <w:t>A</w:t>
        </w:r>
        <w:r w:rsidR="0052287D" w:rsidRPr="006A27E5">
          <w:rPr>
            <w:rStyle w:val="C1"/>
          </w:rPr>
          <w:t>waitWithCancellationAs</w:t>
        </w:r>
      </w:ins>
      <w:ins w:id="3186" w:author="Mark Michaelis" w:date="2020-03-31T06:40:00Z">
        <w:r w:rsidR="00EC4D75" w:rsidRPr="5F1C1E11">
          <w:rPr>
            <w:rStyle w:val="C1"/>
          </w:rPr>
          <w:t>y</w:t>
        </w:r>
      </w:ins>
      <w:ins w:id="3187" w:author="Mark Michaelis" w:date="2020-03-31T06:38:00Z">
        <w:r w:rsidR="0052287D" w:rsidRPr="006A27E5">
          <w:rPr>
            <w:rStyle w:val="C1"/>
          </w:rPr>
          <w:t>nc</w:t>
        </w:r>
        <w:proofErr w:type="spellEnd"/>
        <w:r w:rsidR="0052287D" w:rsidRPr="006A27E5">
          <w:rPr>
            <w:rStyle w:val="C1"/>
          </w:rPr>
          <w:t>()</w:t>
        </w:r>
        <w:r w:rsidR="0052287D">
          <w:t xml:space="preserve"> methods</w:t>
        </w:r>
      </w:ins>
      <w:ins w:id="3188" w:author="Mark Michaelis" w:date="2020-03-31T05:53:00Z">
        <w:r w:rsidR="00A07315">
          <w:t>.</w:t>
        </w:r>
        <w:r w:rsidR="00993543">
          <w:t xml:space="preserve"> </w:t>
        </w:r>
      </w:ins>
      <w:ins w:id="3189" w:author="Mark Michaelis" w:date="2020-03-31T07:40:00Z">
        <w:r w:rsidR="00030237">
          <w:t>T</w:t>
        </w:r>
      </w:ins>
      <w:ins w:id="3190" w:author="Mark Michaelis" w:date="2020-03-31T07:29:00Z">
        <w:r w:rsidR="00853740">
          <w:t xml:space="preserve">he </w:t>
        </w:r>
      </w:ins>
      <w:ins w:id="3191" w:author="Mark Michaelis" w:date="2020-03-31T07:39:00Z">
        <w:r w:rsidR="00EC33AE" w:rsidRPr="006A27E5">
          <w:rPr>
            <w:rStyle w:val="C1"/>
          </w:rPr>
          <w:t>Se</w:t>
        </w:r>
      </w:ins>
      <w:ins w:id="3192" w:author="Mark Michaelis" w:date="2020-03-31T07:40:00Z">
        <w:r w:rsidR="00EC33AE" w:rsidRPr="006A27E5">
          <w:rPr>
            <w:rStyle w:val="C1"/>
          </w:rPr>
          <w:t>lect*()</w:t>
        </w:r>
        <w:r w:rsidR="00EC33AE">
          <w:t xml:space="preserve"> versions of each</w:t>
        </w:r>
        <w:r w:rsidR="00677A5F">
          <w:t xml:space="preserve"> are</w:t>
        </w:r>
      </w:ins>
      <w:ins w:id="3193" w:author="Mark Michaelis" w:date="2020-03-31T07:51:00Z">
        <w:r w:rsidR="0098398F">
          <w:t xml:space="preserve"> </w:t>
        </w:r>
      </w:ins>
      <w:ins w:id="3194" w:author="Mark Michaelis" w:date="2020-03-31T07:52:00Z">
        <w:r w:rsidR="0098398F">
          <w:t xml:space="preserve">shown in </w:t>
        </w:r>
        <w:r w:rsidR="0089068B" w:rsidRPr="00EE284E">
          <w:rPr>
            <w:rStyle w:val="Strong"/>
            <w:highlight w:val="yellow"/>
            <w:rPrChange w:id="3195" w:author="Mark Michaelis" w:date="2020-04-10T17:40:00Z">
              <w:rPr>
                <w:rStyle w:val="Strong"/>
              </w:rPr>
            </w:rPrChange>
          </w:rPr>
          <w:t xml:space="preserve">Listing </w:t>
        </w:r>
        <w:del w:id="3196" w:author="Kevin" w:date="2020-04-04T15:55:00Z">
          <w:r w:rsidR="0089068B" w:rsidRPr="00EE284E" w:rsidDel="00B3690B">
            <w:rPr>
              <w:rStyle w:val="Strong"/>
              <w:highlight w:val="yellow"/>
              <w:rPrChange w:id="3197" w:author="Mark Michaelis" w:date="2020-04-10T17:40:00Z">
                <w:rPr>
                  <w:rStyle w:val="Strong"/>
                </w:rPr>
              </w:rPrChange>
            </w:rPr>
            <w:delText>19.15C</w:delText>
          </w:r>
        </w:del>
      </w:ins>
      <w:ins w:id="3198" w:author="Kevin" w:date="2020-04-04T15:55:00Z">
        <w:r w:rsidR="00B3690B" w:rsidRPr="00EE284E">
          <w:rPr>
            <w:rStyle w:val="Strong"/>
            <w:highlight w:val="yellow"/>
            <w:rPrChange w:id="3199" w:author="Mark Michaelis" w:date="2020-04-10T17:40:00Z">
              <w:rPr>
                <w:rStyle w:val="Strong"/>
              </w:rPr>
            </w:rPrChange>
          </w:rPr>
          <w:t>20.6</w:t>
        </w:r>
      </w:ins>
      <w:ins w:id="3200" w:author="Mark Michaelis" w:date="2020-04-10T17:40:00Z">
        <w:r w:rsidR="00EE284E" w:rsidRPr="00EE284E">
          <w:rPr>
            <w:rStyle w:val="Strong"/>
            <w:highlight w:val="yellow"/>
            <w:rPrChange w:id="3201" w:author="Mark Michaelis" w:date="2020-04-10T17:40:00Z">
              <w:rPr>
                <w:rStyle w:val="Strong"/>
              </w:rPr>
            </w:rPrChange>
          </w:rPr>
          <w:t>B</w:t>
        </w:r>
      </w:ins>
      <w:ins w:id="3202" w:author="Mark Michaelis" w:date="2020-03-31T07:52:00Z">
        <w:r w:rsidR="0089068B">
          <w:t>.</w:t>
        </w:r>
      </w:ins>
    </w:p>
    <w:p w14:paraId="4937A878" w14:textId="66E5CD6B" w:rsidR="009A1C27" w:rsidRPr="00C4782F" w:rsidRDefault="009A1C27" w:rsidP="009A1C27">
      <w:pPr>
        <w:pStyle w:val="ListingHead"/>
        <w:rPr>
          <w:ins w:id="3203" w:author="Mark Michaelis" w:date="2020-03-31T07:47:00Z"/>
        </w:rPr>
      </w:pPr>
      <w:ins w:id="3204" w:author="Mark Michaelis" w:date="2020-03-31T07:47:00Z">
        <w:r w:rsidRPr="0063286B">
          <w:rPr>
            <w:rStyle w:val="ListingNumber"/>
          </w:rPr>
          <w:t>Listing</w:t>
        </w:r>
        <w:r>
          <w:rPr>
            <w:rStyle w:val="ListingNumber"/>
          </w:rPr>
          <w:t xml:space="preserve"> </w:t>
        </w:r>
        <w:del w:id="3205" w:author="Kevin" w:date="2020-04-04T15:55:00Z">
          <w:r w:rsidRPr="00EE284E" w:rsidDel="00B3690B">
            <w:rPr>
              <w:rStyle w:val="ListingNumber"/>
              <w:highlight w:val="yellow"/>
              <w:rPrChange w:id="3206" w:author="Mark Michaelis" w:date="2020-04-10T17:40:00Z">
                <w:rPr>
                  <w:rStyle w:val="ListingNumber"/>
                </w:rPr>
              </w:rPrChange>
            </w:rPr>
            <w:delText>19.15C</w:delText>
          </w:r>
        </w:del>
      </w:ins>
      <w:ins w:id="3207" w:author="Kevin" w:date="2020-04-04T15:55:00Z">
        <w:r w:rsidR="00B3690B" w:rsidRPr="00EE284E">
          <w:rPr>
            <w:rStyle w:val="ListingNumber"/>
            <w:highlight w:val="yellow"/>
            <w:rPrChange w:id="3208" w:author="Mark Michaelis" w:date="2020-04-10T17:40:00Z">
              <w:rPr>
                <w:rStyle w:val="ListingNumber"/>
              </w:rPr>
            </w:rPrChange>
          </w:rPr>
          <w:t>20.6</w:t>
        </w:r>
      </w:ins>
      <w:ins w:id="3209" w:author="Mark Michaelis" w:date="2020-04-10T17:40:00Z">
        <w:r w:rsidR="00EE284E" w:rsidRPr="00EE284E">
          <w:rPr>
            <w:rStyle w:val="ListingNumber"/>
            <w:highlight w:val="yellow"/>
            <w:rPrChange w:id="3210" w:author="Mark Michaelis" w:date="2020-04-10T17:40:00Z">
              <w:rPr>
                <w:rStyle w:val="ListingNumber"/>
              </w:rPr>
            </w:rPrChange>
          </w:rPr>
          <w:t>B</w:t>
        </w:r>
      </w:ins>
      <w:ins w:id="3211" w:author="Mark Michaelis" w:date="2020-03-31T07:47:00Z">
        <w:r>
          <w:rPr>
            <w:rStyle w:val="ListingNumber"/>
          </w:rPr>
          <w:t xml:space="preserve">: </w:t>
        </w:r>
        <w:r>
          <w:t xml:space="preserve">Signatures of </w:t>
        </w:r>
        <w:proofErr w:type="spellStart"/>
        <w:r w:rsidRPr="006A27E5">
          <w:rPr>
            <w:rStyle w:val="C1"/>
            <w:spacing w:val="0"/>
            <w:sz w:val="22"/>
            <w:szCs w:val="22"/>
          </w:rPr>
          <w:t>AsyncEn</w:t>
        </w:r>
      </w:ins>
      <w:ins w:id="3212" w:author="Mark Michaelis" w:date="2020-03-31T07:48:00Z">
        <w:r w:rsidRPr="006A27E5">
          <w:rPr>
            <w:rStyle w:val="C1"/>
            <w:spacing w:val="0"/>
            <w:sz w:val="22"/>
            <w:szCs w:val="22"/>
          </w:rPr>
          <w:t>umerable</w:t>
        </w:r>
        <w:proofErr w:type="spellEnd"/>
        <w:r>
          <w:t xml:space="preserve"> </w:t>
        </w:r>
        <w:r w:rsidRPr="006A27E5">
          <w:rPr>
            <w:rStyle w:val="C1"/>
            <w:spacing w:val="0"/>
            <w:sz w:val="22"/>
            <w:szCs w:val="22"/>
          </w:rPr>
          <w:t>Select</w:t>
        </w:r>
      </w:ins>
      <w:ins w:id="3213" w:author="Mark Michaelis" w:date="2020-03-31T07:49:00Z">
        <w:r w:rsidR="006E2028">
          <w:rPr>
            <w:rStyle w:val="C1"/>
            <w:spacing w:val="0"/>
            <w:sz w:val="22"/>
            <w:szCs w:val="22"/>
          </w:rPr>
          <w:t>*</w:t>
        </w:r>
      </w:ins>
      <w:ins w:id="3214" w:author="Mark Michaelis" w:date="2020-03-31T07:48:00Z">
        <w:r w:rsidR="00FF3A5D" w:rsidRPr="006A27E5">
          <w:rPr>
            <w:rStyle w:val="C1"/>
            <w:spacing w:val="0"/>
            <w:sz w:val="22"/>
            <w:szCs w:val="22"/>
          </w:rPr>
          <w:t>()</w:t>
        </w:r>
      </w:ins>
      <w:ins w:id="3215" w:author="Mark Michaelis" w:date="2020-03-31T07:49:00Z">
        <w:r w:rsidR="00E8701F">
          <w:rPr>
            <w:rStyle w:val="FootnoteReference"/>
            <w:spacing w:val="0"/>
          </w:rPr>
          <w:footnoteReference w:id="6"/>
        </w:r>
      </w:ins>
      <w:ins w:id="3217" w:author="Mark Michaelis" w:date="2020-03-31T07:48:00Z">
        <w:r>
          <w:t xml:space="preserve"> methods</w:t>
        </w:r>
      </w:ins>
    </w:p>
    <w:p w14:paraId="2F289DE0" w14:textId="7282E8F8" w:rsidR="00E615BD" w:rsidRDefault="00677A5F" w:rsidP="006A27E5">
      <w:pPr>
        <w:pStyle w:val="CDT1"/>
        <w:rPr>
          <w:ins w:id="3218" w:author="Mark Michaelis" w:date="2020-03-31T07:42:00Z"/>
        </w:rPr>
      </w:pPr>
      <w:ins w:id="3219" w:author="Mark Michaelis" w:date="2020-03-31T07:40:00Z"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static</w:t>
        </w:r>
        <w:r>
          <w:t xml:space="preserve"> IAsyncEnumerable&lt;TResult&gt; </w:t>
        </w:r>
        <w:r w:rsidRPr="006A27E5">
          <w:rPr>
            <w:rStyle w:val="E4"/>
          </w:rPr>
          <w:t>Select</w:t>
        </w:r>
        <w:r>
          <w:t>&lt;TSource?, TResult?&gt;(</w:t>
        </w:r>
      </w:ins>
    </w:p>
    <w:p w14:paraId="1BBC43DE" w14:textId="77777777" w:rsidR="00787AD7" w:rsidRDefault="00787AD7" w:rsidP="006A27E5">
      <w:pPr>
        <w:pStyle w:val="CDT"/>
        <w:rPr>
          <w:ins w:id="3220" w:author="Mark Michaelis" w:date="2020-03-31T07:42:00Z"/>
        </w:rPr>
      </w:pPr>
      <w:ins w:id="3221" w:author="Mark Michaelis" w:date="2020-03-31T07:42:00Z">
        <w:r>
          <w:t xml:space="preserve">      </w:t>
        </w:r>
      </w:ins>
      <w:ins w:id="3222" w:author="Mark Michaelis" w:date="2020-03-31T07:40:00Z">
        <w:r w:rsidR="00677A5F" w:rsidRPr="006A27E5">
          <w:rPr>
            <w:rStyle w:val="CPKeyword"/>
          </w:rPr>
          <w:t>this</w:t>
        </w:r>
        <w:r w:rsidR="00677A5F">
          <w:t xml:space="preserve"> IAsyncEnumerable&lt;TSource&gt; source,</w:t>
        </w:r>
      </w:ins>
    </w:p>
    <w:p w14:paraId="3DEB137F" w14:textId="066C6F6A" w:rsidR="00677A5F" w:rsidRDefault="00787AD7" w:rsidP="006A27E5">
      <w:pPr>
        <w:pStyle w:val="CDT"/>
        <w:rPr>
          <w:ins w:id="3223" w:author="Mark Michaelis" w:date="2020-03-31T07:40:00Z"/>
        </w:rPr>
      </w:pPr>
      <w:ins w:id="3224" w:author="Mark Michaelis" w:date="2020-03-31T07:42:00Z">
        <w:r>
          <w:t xml:space="preserve">      </w:t>
        </w:r>
      </w:ins>
      <w:ins w:id="3225" w:author="Mark Michaelis" w:date="2020-03-31T07:40:00Z">
        <w:r w:rsidR="00677A5F">
          <w:t>Func&lt;TSource, TResult&gt; selector);</w:t>
        </w:r>
      </w:ins>
    </w:p>
    <w:p w14:paraId="2727605E" w14:textId="6FCA8AEC" w:rsidR="000B3615" w:rsidRDefault="00677A5F" w:rsidP="006A27E5">
      <w:pPr>
        <w:pStyle w:val="CDT"/>
        <w:rPr>
          <w:ins w:id="3226" w:author="Mark Michaelis" w:date="2020-03-31T07:42:00Z"/>
        </w:rPr>
      </w:pPr>
      <w:ins w:id="3227" w:author="Mark Michaelis" w:date="2020-03-31T07:40:00Z"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static</w:t>
        </w:r>
        <w:r>
          <w:t xml:space="preserve"> IAsyncEnumerable&lt;TResult&gt; </w:t>
        </w:r>
        <w:r w:rsidRPr="006A27E5">
          <w:rPr>
            <w:rStyle w:val="E4"/>
          </w:rPr>
          <w:t>SelectAwait</w:t>
        </w:r>
        <w:r>
          <w:t>&lt;TSource?, TResult?&gt;(</w:t>
        </w:r>
      </w:ins>
    </w:p>
    <w:p w14:paraId="0B5D4156" w14:textId="77777777" w:rsidR="00762AA0" w:rsidRDefault="000B3615" w:rsidP="006A27E5">
      <w:pPr>
        <w:pStyle w:val="CDT"/>
        <w:rPr>
          <w:ins w:id="3228" w:author="Mark Michaelis" w:date="2020-03-31T07:43:00Z"/>
        </w:rPr>
      </w:pPr>
      <w:ins w:id="3229" w:author="Mark Michaelis" w:date="2020-03-31T07:42:00Z">
        <w:r>
          <w:t xml:space="preserve">      </w:t>
        </w:r>
      </w:ins>
      <w:ins w:id="3230" w:author="Mark Michaelis" w:date="2020-03-31T07:40:00Z">
        <w:r w:rsidR="00677A5F" w:rsidRPr="006A27E5">
          <w:rPr>
            <w:rStyle w:val="CPKeyword"/>
          </w:rPr>
          <w:t>this</w:t>
        </w:r>
        <w:r w:rsidR="00677A5F">
          <w:t xml:space="preserve"> IAsyncEnumerable&lt;TSource&gt; source, </w:t>
        </w:r>
      </w:ins>
    </w:p>
    <w:p w14:paraId="7E57D689" w14:textId="54C0D88B" w:rsidR="00677A5F" w:rsidRDefault="00762AA0" w:rsidP="006A27E5">
      <w:pPr>
        <w:pStyle w:val="CDT"/>
        <w:rPr>
          <w:ins w:id="3231" w:author="Mark Michaelis" w:date="2020-03-31T07:40:00Z"/>
        </w:rPr>
      </w:pPr>
      <w:ins w:id="3232" w:author="Mark Michaelis" w:date="2020-03-31T07:43:00Z">
        <w:r>
          <w:t xml:space="preserve">      </w:t>
        </w:r>
      </w:ins>
      <w:ins w:id="3233" w:author="Mark Michaelis" w:date="2020-03-31T07:40:00Z">
        <w:r w:rsidR="00677A5F">
          <w:t>Func&lt;TSource, ValueTask&lt;TResult&gt;&gt;? selector);</w:t>
        </w:r>
      </w:ins>
    </w:p>
    <w:p w14:paraId="088FE87B" w14:textId="77777777" w:rsidR="00762AA0" w:rsidRDefault="00677A5F" w:rsidP="006A27E5">
      <w:pPr>
        <w:pStyle w:val="CDT"/>
        <w:rPr>
          <w:ins w:id="3234" w:author="Mark Michaelis" w:date="2020-03-31T07:43:00Z"/>
        </w:rPr>
      </w:pPr>
      <w:ins w:id="3235" w:author="Mark Michaelis" w:date="2020-03-31T07:40:00Z">
        <w:r w:rsidRPr="006A27E5">
          <w:rPr>
            <w:rStyle w:val="CPKeyword"/>
          </w:rPr>
          <w:t>public</w:t>
        </w:r>
        <w:r>
          <w:t xml:space="preserve"> </w:t>
        </w:r>
        <w:r w:rsidRPr="006A27E5">
          <w:rPr>
            <w:rStyle w:val="CPKeyword"/>
          </w:rPr>
          <w:t>static</w:t>
        </w:r>
        <w:r>
          <w:t xml:space="preserve"> </w:t>
        </w:r>
      </w:ins>
    </w:p>
    <w:p w14:paraId="112D5DA6" w14:textId="048D651B" w:rsidR="00762AA0" w:rsidRDefault="00762AA0" w:rsidP="006A27E5">
      <w:pPr>
        <w:pStyle w:val="CDT"/>
        <w:rPr>
          <w:ins w:id="3236" w:author="Mark Michaelis" w:date="2020-03-31T07:43:00Z"/>
        </w:rPr>
      </w:pPr>
      <w:ins w:id="3237" w:author="Mark Michaelis" w:date="2020-03-31T07:43:00Z">
        <w:r>
          <w:t xml:space="preserve">  </w:t>
        </w:r>
      </w:ins>
      <w:ins w:id="3238" w:author="Mark Michaelis" w:date="2020-03-31T07:40:00Z">
        <w:r w:rsidR="00677A5F">
          <w:t>IAsyncEnumerable&lt;TResult&gt;</w:t>
        </w:r>
      </w:ins>
      <w:ins w:id="3239" w:author="Mark Michaelis" w:date="2020-03-31T07:45:00Z">
        <w:r w:rsidR="00390A6F">
          <w:t xml:space="preserve"> </w:t>
        </w:r>
      </w:ins>
      <w:ins w:id="3240" w:author="Mark Michaelis" w:date="2020-03-31T07:40:00Z">
        <w:r w:rsidR="00677A5F" w:rsidRPr="006A27E5">
          <w:rPr>
            <w:rStyle w:val="E4"/>
          </w:rPr>
          <w:t>SelectAwaitWithCancellation</w:t>
        </w:r>
        <w:r w:rsidR="00677A5F">
          <w:t>&lt;TSource?, TResult?&gt;(</w:t>
        </w:r>
      </w:ins>
    </w:p>
    <w:p w14:paraId="7632D048" w14:textId="7BA156D3" w:rsidR="00263AA7" w:rsidRDefault="00762AA0" w:rsidP="006A27E5">
      <w:pPr>
        <w:pStyle w:val="CDT"/>
        <w:rPr>
          <w:ins w:id="3241" w:author="Mark Michaelis" w:date="2020-03-31T07:43:00Z"/>
        </w:rPr>
      </w:pPr>
      <w:ins w:id="3242" w:author="Mark Michaelis" w:date="2020-03-31T07:43:00Z">
        <w:r>
          <w:t xml:space="preserve">  </w:t>
        </w:r>
        <w:r w:rsidR="004F09C6">
          <w:t xml:space="preserve">    </w:t>
        </w:r>
      </w:ins>
      <w:ins w:id="3243" w:author="Mark Michaelis" w:date="2020-03-31T07:40:00Z">
        <w:r w:rsidR="00677A5F" w:rsidRPr="006A27E5">
          <w:rPr>
            <w:rStyle w:val="CPKeyword"/>
          </w:rPr>
          <w:t>this</w:t>
        </w:r>
        <w:r w:rsidR="00677A5F">
          <w:t xml:space="preserve"> IAsyncEnumerable&lt;TSource&gt; source, </w:t>
        </w:r>
      </w:ins>
    </w:p>
    <w:p w14:paraId="734339F7" w14:textId="2BAE7FD1" w:rsidR="00677A5F" w:rsidRDefault="00263AA7" w:rsidP="006A27E5">
      <w:pPr>
        <w:pStyle w:val="CDTX"/>
        <w:rPr>
          <w:ins w:id="3244" w:author="Mark Michaelis" w:date="2020-03-31T07:29:00Z"/>
        </w:rPr>
      </w:pPr>
      <w:ins w:id="3245" w:author="Mark Michaelis" w:date="2020-03-31T07:43:00Z">
        <w:r>
          <w:t xml:space="preserve">  </w:t>
        </w:r>
      </w:ins>
      <w:ins w:id="3246" w:author="Mark Michaelis" w:date="2020-03-31T07:44:00Z">
        <w:r w:rsidR="00DD7D32">
          <w:t xml:space="preserve">    </w:t>
        </w:r>
      </w:ins>
      <w:ins w:id="3247" w:author="Mark Michaelis" w:date="2020-03-31T07:40:00Z">
        <w:r w:rsidR="00677A5F">
          <w:t>Func&lt;TSource, CancellationToken, ValueTask&lt;TResult&gt;&gt; selector);</w:t>
        </w:r>
      </w:ins>
    </w:p>
    <w:p w14:paraId="65A47598" w14:textId="28ADEDA3" w:rsidR="00C0478A" w:rsidRDefault="005D1F9B" w:rsidP="00CD5C5D">
      <w:pPr>
        <w:pStyle w:val="Body"/>
        <w:rPr>
          <w:ins w:id="3248" w:author="Mark Michaelis" w:date="2020-03-31T10:46:00Z"/>
        </w:rPr>
      </w:pPr>
      <w:ins w:id="3249" w:author="Mark Michaelis" w:date="2020-03-31T07:53:00Z">
        <w:r>
          <w:t xml:space="preserve">The </w:t>
        </w:r>
        <w:r w:rsidR="00717E5C">
          <w:t xml:space="preserve">method names that match the </w:t>
        </w:r>
        <w:r w:rsidR="00717E5C" w:rsidRPr="006A27E5">
          <w:rPr>
            <w:rStyle w:val="C1"/>
          </w:rPr>
          <w:t>Enumerable</w:t>
        </w:r>
        <w:r w:rsidR="00717E5C">
          <w:t xml:space="preserve"> equivalents</w:t>
        </w:r>
      </w:ins>
      <w:ins w:id="3250" w:author="Mark Michaelis" w:date="2020-03-31T07:54:00Z">
        <w:r w:rsidR="00FA76EA">
          <w:t xml:space="preserve">, </w:t>
        </w:r>
        <w:proofErr w:type="gramStart"/>
        <w:r w:rsidR="00FA76EA" w:rsidRPr="006A27E5">
          <w:rPr>
            <w:rStyle w:val="C1"/>
          </w:rPr>
          <w:t>Select(</w:t>
        </w:r>
        <w:proofErr w:type="gramEnd"/>
        <w:r w:rsidR="00FA76EA" w:rsidRPr="006A27E5">
          <w:rPr>
            <w:rStyle w:val="C1"/>
          </w:rPr>
          <w:t>)</w:t>
        </w:r>
        <w:r w:rsidR="00FA76EA">
          <w:t xml:space="preserve"> in this case, </w:t>
        </w:r>
        <w:r w:rsidR="0007082C">
          <w:t>ha</w:t>
        </w:r>
        <w:del w:id="3251" w:author="Kevin" w:date="2020-04-04T15:56:00Z">
          <w:r w:rsidR="0007082C" w:rsidDel="00C007A5">
            <w:delText>ve</w:delText>
          </w:r>
        </w:del>
      </w:ins>
      <w:ins w:id="3252" w:author="Kevin" w:date="2020-04-04T15:56:00Z">
        <w:r w:rsidR="00C007A5">
          <w:t>s a</w:t>
        </w:r>
      </w:ins>
      <w:ins w:id="3253" w:author="Mark Michaelis" w:date="2020-03-31T07:54:00Z">
        <w:r w:rsidR="0007082C">
          <w:t xml:space="preserve"> </w:t>
        </w:r>
      </w:ins>
      <w:ins w:id="3254" w:author="Mark" w:date="2020-03-31T13:55:00Z">
        <w:r w:rsidR="000763B8">
          <w:t xml:space="preserve">similar </w:t>
        </w:r>
      </w:ins>
      <w:ins w:id="3255" w:author="Mark Michaelis" w:date="2020-03-31T07:54:00Z">
        <w:del w:id="3256" w:author="Mark" w:date="2020-03-31T13:55:00Z">
          <w:r w:rsidR="0007082C">
            <w:delText xml:space="preserve">the same </w:delText>
          </w:r>
        </w:del>
        <w:r w:rsidR="0007082C">
          <w:t xml:space="preserve">"instance" signature - </w:t>
        </w:r>
        <w:del w:id="3257" w:author="Mark" w:date="2020-03-31T13:55:00Z">
          <w:r w:rsidR="0007082C">
            <w:delText xml:space="preserve">only </w:delText>
          </w:r>
        </w:del>
        <w:r w:rsidR="007E771C">
          <w:t xml:space="preserve">the </w:t>
        </w:r>
        <w:del w:id="3258" w:author="Mark" w:date="2020-03-31T13:55:00Z">
          <w:r w:rsidR="007E771C">
            <w:delText>return</w:delText>
          </w:r>
        </w:del>
      </w:ins>
      <w:proofErr w:type="spellStart"/>
      <w:ins w:id="3259" w:author="Mark" w:date="2020-03-31T13:55:00Z">
        <w:r w:rsidR="005669B7">
          <w:t>TResu</w:t>
        </w:r>
        <w:r w:rsidR="006A402C">
          <w:t>lt</w:t>
        </w:r>
      </w:ins>
      <w:proofErr w:type="spellEnd"/>
      <w:ins w:id="3260" w:author="Mark Michaelis" w:date="2020-03-31T07:54:00Z">
        <w:r w:rsidR="007E771C">
          <w:t xml:space="preserve"> and </w:t>
        </w:r>
        <w:proofErr w:type="spellStart"/>
        <w:r w:rsidR="007E771C" w:rsidRPr="006A27E5">
          <w:rPr>
            <w:rStyle w:val="C1"/>
          </w:rPr>
          <w:t>TSource</w:t>
        </w:r>
        <w:proofErr w:type="spellEnd"/>
        <w:r w:rsidR="007E771C">
          <w:t xml:space="preserve"> are different.</w:t>
        </w:r>
      </w:ins>
      <w:ins w:id="3261" w:author="Mark Michaelis" w:date="2020-03-31T07:55:00Z">
        <w:r w:rsidR="00AD3382">
          <w:t xml:space="preserve">  Both signatures with "Await" </w:t>
        </w:r>
        <w:r w:rsidR="00702F48">
          <w:t>in the name take asyn</w:t>
        </w:r>
      </w:ins>
      <w:ins w:id="3262" w:author="Mark Michaelis" w:date="2020-03-31T07:56:00Z">
        <w:r w:rsidR="00702F48">
          <w:t xml:space="preserve">chronous </w:t>
        </w:r>
        <w:r w:rsidR="00673F7D">
          <w:t>signatures</w:t>
        </w:r>
        <w:r w:rsidR="00702F48">
          <w:t xml:space="preserve"> that </w:t>
        </w:r>
      </w:ins>
      <w:ins w:id="3263" w:author="Kevin" w:date="2020-04-04T16:00:00Z">
        <w:r w:rsidR="004D7AD1">
          <w:t xml:space="preserve">have a selector that </w:t>
        </w:r>
      </w:ins>
      <w:ins w:id="3264" w:author="Mark Michaelis" w:date="2020-03-31T07:56:00Z">
        <w:r w:rsidR="00702F48">
          <w:t>return</w:t>
        </w:r>
      </w:ins>
      <w:ins w:id="3265" w:author="Kevin" w:date="2020-04-04T16:00:00Z">
        <w:r w:rsidR="004D7AD1">
          <w:t>s</w:t>
        </w:r>
      </w:ins>
      <w:ins w:id="3266" w:author="Mark Michaelis" w:date="2020-03-31T07:56:00Z">
        <w:r w:rsidR="00702F48">
          <w:t xml:space="preserve"> a </w:t>
        </w:r>
        <w:proofErr w:type="spellStart"/>
        <w:r w:rsidR="00702F48" w:rsidRPr="006A27E5">
          <w:rPr>
            <w:rStyle w:val="C1"/>
          </w:rPr>
          <w:t>ValueTask</w:t>
        </w:r>
        <w:proofErr w:type="spellEnd"/>
        <w:r w:rsidR="00702F48" w:rsidRPr="006A27E5">
          <w:rPr>
            <w:rStyle w:val="C1"/>
          </w:rPr>
          <w:t>&lt;T&gt;</w:t>
        </w:r>
        <w:r w:rsidR="00702F48">
          <w:t>.</w:t>
        </w:r>
      </w:ins>
      <w:ins w:id="3267" w:author="Mark Michaelis" w:date="2020-03-31T10:44:00Z">
        <w:r w:rsidR="00D44316">
          <w:t xml:space="preserve"> For e</w:t>
        </w:r>
      </w:ins>
      <w:ins w:id="3268" w:author="Mark Michaelis" w:date="2020-03-31T10:45:00Z">
        <w:r w:rsidR="00D44316">
          <w:t xml:space="preserve">xample, you could </w:t>
        </w:r>
        <w:r w:rsidR="00684D5E">
          <w:t xml:space="preserve">invoke </w:t>
        </w:r>
        <w:r w:rsidR="00684D5E" w:rsidRPr="006A27E5">
          <w:rPr>
            <w:rStyle w:val="Strong"/>
          </w:rPr>
          <w:t xml:space="preserve">Listing </w:t>
        </w:r>
        <w:del w:id="3269" w:author="Kevin" w:date="2020-04-04T15:58:00Z">
          <w:r w:rsidR="00684D5E" w:rsidRPr="006A27E5" w:rsidDel="00F37C34">
            <w:rPr>
              <w:rStyle w:val="Strong"/>
            </w:rPr>
            <w:delText>19.15B</w:delText>
          </w:r>
        </w:del>
      </w:ins>
      <w:ins w:id="3270" w:author="Kevin" w:date="2020-04-04T15:58:00Z">
        <w:r w:rsidR="00F37C34">
          <w:rPr>
            <w:rStyle w:val="Strong"/>
          </w:rPr>
          <w:t>20.5</w:t>
        </w:r>
      </w:ins>
      <w:ins w:id="3271" w:author="Mark Michaelis" w:date="2020-03-31T10:45:00Z">
        <w:r w:rsidR="00684D5E">
          <w:t xml:space="preserve">'s </w:t>
        </w:r>
        <w:proofErr w:type="spellStart"/>
        <w:proofErr w:type="gramStart"/>
        <w:r w:rsidR="00684D5E" w:rsidRPr="006A27E5">
          <w:rPr>
            <w:rStyle w:val="C1"/>
          </w:rPr>
          <w:t>EncryptFileAsync</w:t>
        </w:r>
        <w:proofErr w:type="spellEnd"/>
        <w:r w:rsidR="00684D5E" w:rsidRPr="006A27E5">
          <w:rPr>
            <w:rStyle w:val="C1"/>
          </w:rPr>
          <w:t>(</w:t>
        </w:r>
        <w:proofErr w:type="gramEnd"/>
        <w:r w:rsidR="00684D5E" w:rsidRPr="006A27E5">
          <w:rPr>
            <w:rStyle w:val="C1"/>
          </w:rPr>
          <w:t>)</w:t>
        </w:r>
        <w:r w:rsidR="00684D5E">
          <w:t xml:space="preserve"> </w:t>
        </w:r>
      </w:ins>
      <w:ins w:id="3272" w:author="Mark Michaelis" w:date="2020-03-31T11:25:00Z">
        <w:r w:rsidR="000E5F40">
          <w:t>from</w:t>
        </w:r>
      </w:ins>
      <w:ins w:id="3273" w:author="Mark Michaelis" w:date="2020-03-31T10:45:00Z">
        <w:r w:rsidR="004A67BA">
          <w:t xml:space="preserve"> </w:t>
        </w:r>
        <w:proofErr w:type="spellStart"/>
        <w:r w:rsidR="004A67BA" w:rsidRPr="006A27E5">
          <w:rPr>
            <w:rStyle w:val="C1"/>
          </w:rPr>
          <w:t>Se</w:t>
        </w:r>
      </w:ins>
      <w:ins w:id="3274" w:author="Mark Michaelis" w:date="2020-03-31T10:46:00Z">
        <w:r w:rsidR="004A67BA" w:rsidRPr="006A27E5">
          <w:rPr>
            <w:rStyle w:val="C1"/>
          </w:rPr>
          <w:t>lectAwait</w:t>
        </w:r>
        <w:proofErr w:type="spellEnd"/>
        <w:r w:rsidR="004A67BA" w:rsidRPr="006A27E5">
          <w:rPr>
            <w:rStyle w:val="C1"/>
          </w:rPr>
          <w:t>()</w:t>
        </w:r>
      </w:ins>
      <w:ins w:id="3275" w:author="Mark Michaelis" w:date="2020-03-31T11:25:00Z">
        <w:r w:rsidR="000E5F40">
          <w:t xml:space="preserve"> as follows:</w:t>
        </w:r>
      </w:ins>
    </w:p>
    <w:p w14:paraId="615097BB" w14:textId="77777777" w:rsidR="000E5F40" w:rsidRDefault="000E5F40" w:rsidP="006A27E5">
      <w:pPr>
        <w:pStyle w:val="Snippet1"/>
        <w:rPr>
          <w:ins w:id="3276" w:author="Mark Michaelis" w:date="2020-03-31T11:25:00Z"/>
        </w:rPr>
      </w:pPr>
      <w:ins w:id="3277" w:author="Mark Michaelis" w:date="2020-03-31T11:25:00Z">
        <w:r>
          <w:t>IAsyncEnumerable&lt;string&gt; items = files.ToAsyncEnumerable();</w:t>
        </w:r>
      </w:ins>
    </w:p>
    <w:p w14:paraId="56556920" w14:textId="77777777" w:rsidR="009A08AB" w:rsidRDefault="000E5F40" w:rsidP="006A27E5">
      <w:pPr>
        <w:pStyle w:val="Snippet"/>
        <w:rPr>
          <w:ins w:id="3278" w:author="Mark Michaelis" w:date="2020-03-31T11:26:00Z"/>
        </w:rPr>
      </w:pPr>
      <w:ins w:id="3279" w:author="Mark Michaelis" w:date="2020-03-31T11:25:00Z">
        <w:r>
          <w:t>items = items.SelectAwait(</w:t>
        </w:r>
      </w:ins>
    </w:p>
    <w:p w14:paraId="5A848CD5" w14:textId="37E02A57" w:rsidR="004A67BA" w:rsidRDefault="009A08AB" w:rsidP="006A27E5">
      <w:pPr>
        <w:pStyle w:val="SnippetX"/>
        <w:rPr>
          <w:ins w:id="3280" w:author="Mark Michaelis" w:date="2020-03-31T07:53:00Z"/>
        </w:rPr>
      </w:pPr>
      <w:ins w:id="3281" w:author="Mark Michaelis" w:date="2020-03-31T11:26:00Z">
        <w:r>
          <w:t xml:space="preserve">  </w:t>
        </w:r>
      </w:ins>
      <w:ins w:id="3282" w:author="Mark Michaelis" w:date="2020-03-31T11:25:00Z">
        <w:r w:rsidR="000E5F40">
          <w:t>(text, id) =&gt;</w:t>
        </w:r>
      </w:ins>
      <w:ins w:id="3283" w:author="Mark Michaelis" w:date="2020-03-31T11:26:00Z">
        <w:r w:rsidR="00AC6875">
          <w:t xml:space="preserve"> </w:t>
        </w:r>
      </w:ins>
      <w:ins w:id="3284" w:author="Mark Michaelis" w:date="2020-03-31T11:25:00Z">
        <w:r w:rsidR="000E5F40">
          <w:t>EncryptFileAsync(text));</w:t>
        </w:r>
      </w:ins>
    </w:p>
    <w:p w14:paraId="1372A532" w14:textId="3A0C665E" w:rsidR="0003546B" w:rsidRDefault="0003546B" w:rsidP="0003546B">
      <w:pPr>
        <w:pStyle w:val="BodyNoIndent"/>
        <w:rPr>
          <w:ins w:id="3285" w:author="Mark Michaelis" w:date="2020-03-31T12:09:00Z"/>
        </w:rPr>
      </w:pPr>
      <w:ins w:id="3286" w:author="Mark Michaelis" w:date="2020-03-31T11:30:00Z">
        <w:r>
          <w:lastRenderedPageBreak/>
          <w:t xml:space="preserve">The important thing to note is that </w:t>
        </w:r>
        <w:proofErr w:type="spellStart"/>
        <w:proofErr w:type="gramStart"/>
        <w:r w:rsidRPr="006A27E5">
          <w:rPr>
            <w:rStyle w:val="C1"/>
          </w:rPr>
          <w:t>Ency</w:t>
        </w:r>
        <w:r w:rsidR="00BD086B" w:rsidRPr="006A27E5">
          <w:rPr>
            <w:rStyle w:val="C1"/>
          </w:rPr>
          <w:t>ryptFileAsync</w:t>
        </w:r>
        <w:proofErr w:type="spellEnd"/>
        <w:r w:rsidR="00BD086B" w:rsidRPr="006A27E5">
          <w:rPr>
            <w:rStyle w:val="C1"/>
          </w:rPr>
          <w:t>(</w:t>
        </w:r>
        <w:proofErr w:type="gramEnd"/>
        <w:r w:rsidR="00BD086B" w:rsidRPr="006A27E5">
          <w:rPr>
            <w:rStyle w:val="C1"/>
          </w:rPr>
          <w:t>)</w:t>
        </w:r>
        <w:r w:rsidR="00BD086B">
          <w:t xml:space="preserve"> method returns a </w:t>
        </w:r>
        <w:proofErr w:type="spellStart"/>
        <w:r w:rsidR="00082777" w:rsidRPr="006A27E5">
          <w:rPr>
            <w:rStyle w:val="C1"/>
          </w:rPr>
          <w:t>ValueTask</w:t>
        </w:r>
      </w:ins>
      <w:proofErr w:type="spellEnd"/>
      <w:ins w:id="3287" w:author="Mark Michaelis" w:date="2020-03-31T11:33:00Z">
        <w:r w:rsidR="00EA175A" w:rsidRPr="006A27E5">
          <w:rPr>
            <w:rStyle w:val="C1"/>
          </w:rPr>
          <w:t>&lt;T&gt;</w:t>
        </w:r>
      </w:ins>
      <w:ins w:id="3288" w:author="Mark Michaelis" w:date="2020-03-31T11:39:00Z">
        <w:r w:rsidR="009C33DF">
          <w:t xml:space="preserve">, </w:t>
        </w:r>
      </w:ins>
      <w:ins w:id="3289" w:author="Mark Michaelis" w:date="2020-03-31T11:38:00Z">
        <w:r w:rsidR="00B6624B">
          <w:t xml:space="preserve">which is what both </w:t>
        </w:r>
        <w:r w:rsidR="00B6624B" w:rsidRPr="006A27E5">
          <w:rPr>
            <w:rStyle w:val="C1"/>
          </w:rPr>
          <w:t>*Await()</w:t>
        </w:r>
        <w:r w:rsidR="00B6624B">
          <w:t xml:space="preserve"> and </w:t>
        </w:r>
        <w:r w:rsidR="0027176A" w:rsidRPr="006A27E5">
          <w:rPr>
            <w:rStyle w:val="C1"/>
          </w:rPr>
          <w:t>*</w:t>
        </w:r>
        <w:proofErr w:type="spellStart"/>
        <w:r w:rsidR="00B6624B" w:rsidRPr="006A27E5">
          <w:rPr>
            <w:rStyle w:val="C1"/>
          </w:rPr>
          <w:t>AwaitWithCancellationAsync</w:t>
        </w:r>
        <w:proofErr w:type="spellEnd"/>
        <w:r w:rsidR="00B6624B" w:rsidRPr="006A27E5">
          <w:rPr>
            <w:rStyle w:val="C1"/>
          </w:rPr>
          <w:t>()</w:t>
        </w:r>
        <w:r w:rsidR="00B6624B">
          <w:t xml:space="preserve"> require.</w:t>
        </w:r>
      </w:ins>
      <w:ins w:id="3290" w:author="Mark Michaelis" w:date="2020-03-31T11:40:00Z">
        <w:r w:rsidR="003B0F17">
          <w:t xml:space="preserve">  The latter, of course, also allowing for a canc</w:t>
        </w:r>
        <w:r w:rsidR="00270AEC">
          <w:t>ellation token to be specified.</w:t>
        </w:r>
      </w:ins>
      <w:ins w:id="3291" w:author="Mark Michaelis" w:date="2020-03-31T12:25:00Z">
        <w:del w:id="3292" w:author="Mark" w:date="2020-03-31T14:07:00Z">
          <w:r w:rsidR="00642B25">
            <w:delText xml:space="preserve"> We delve into the difference between</w:delText>
          </w:r>
        </w:del>
        <w:del w:id="3293" w:author="Mark" w:date="2020-03-31T13:57:00Z">
          <w:r w:rsidR="00642B25">
            <w:delText xml:space="preserve"> </w:delText>
          </w:r>
          <w:r w:rsidR="00642B25" w:rsidRPr="006E5BBA">
            <w:rPr>
              <w:rStyle w:val="C1"/>
            </w:rPr>
            <w:delText>Task&lt;T&gt;</w:delText>
          </w:r>
          <w:r w:rsidR="00642B25">
            <w:delText xml:space="preserve"> and </w:delText>
          </w:r>
          <w:r w:rsidR="00642B25" w:rsidRPr="006E5BBA">
            <w:rPr>
              <w:rStyle w:val="C1"/>
            </w:rPr>
            <w:delText>ValueTask&lt;T&gt;</w:delText>
          </w:r>
        </w:del>
        <w:del w:id="3294" w:author="Mark" w:date="2020-03-31T14:07:00Z">
          <w:r w:rsidR="00642B25">
            <w:delText xml:space="preserve"> in the next section.</w:delText>
          </w:r>
        </w:del>
      </w:ins>
    </w:p>
    <w:p w14:paraId="1404C913" w14:textId="1C6A48E3" w:rsidR="00900DA4" w:rsidRPr="006E5BBA" w:rsidRDefault="00F94236">
      <w:pPr>
        <w:pStyle w:val="Body"/>
        <w:rPr>
          <w:ins w:id="3295" w:author="Mark Michaelis" w:date="2020-03-31T12:09:00Z"/>
          <w:rStyle w:val="C1"/>
          <w:rFonts w:ascii="Palatino-Roman" w:hAnsi="Palatino-Roman" w:cs="Palatino-Roman"/>
        </w:rPr>
      </w:pPr>
      <w:ins w:id="3296" w:author="Mark" w:date="2020-03-31T13:58:00Z">
        <w:r>
          <w:t>Another</w:t>
        </w:r>
        <w:r w:rsidR="00C73DBF">
          <w:t xml:space="preserve"> </w:t>
        </w:r>
      </w:ins>
      <w:ins w:id="3297" w:author="Mark Michaelis" w:date="2020-03-31T12:09:00Z">
        <w:del w:id="3298" w:author="Mark" w:date="2020-03-31T13:58:00Z">
          <w:r w:rsidDel="00F94236">
            <w:delText xml:space="preserve">One more </w:delText>
          </w:r>
        </w:del>
        <w:r w:rsidR="00900DA4">
          <w:t xml:space="preserve">async LINQ method worthy of mention is the </w:t>
        </w:r>
        <w:proofErr w:type="spellStart"/>
        <w:proofErr w:type="gramStart"/>
        <w:r w:rsidR="00900DA4" w:rsidRPr="5F1C1E11">
          <w:rPr>
            <w:rStyle w:val="C1"/>
          </w:rPr>
          <w:t>ToAsyncEnumerable</w:t>
        </w:r>
        <w:proofErr w:type="spellEnd"/>
        <w:r w:rsidR="00900DA4" w:rsidRPr="5F1C1E11">
          <w:rPr>
            <w:rStyle w:val="C1"/>
          </w:rPr>
          <w:t>(</w:t>
        </w:r>
        <w:proofErr w:type="gramEnd"/>
        <w:r w:rsidR="00900DA4" w:rsidRPr="5F1C1E11">
          <w:rPr>
            <w:rStyle w:val="C1"/>
          </w:rPr>
          <w:t>)</w:t>
        </w:r>
        <w:r w:rsidR="00900DA4">
          <w:t xml:space="preserve"> method used in </w:t>
        </w:r>
        <w:r w:rsidR="00900DA4" w:rsidRPr="006A27E5">
          <w:rPr>
            <w:rStyle w:val="Strong"/>
          </w:rPr>
          <w:t xml:space="preserve">Listing </w:t>
        </w:r>
        <w:del w:id="3299" w:author="Kevin" w:date="2020-04-04T16:02:00Z">
          <w:r w:rsidR="00900DA4" w:rsidRPr="006A27E5" w:rsidDel="0082452E">
            <w:rPr>
              <w:rStyle w:val="Strong"/>
            </w:rPr>
            <w:delText>19.15B</w:delText>
          </w:r>
        </w:del>
      </w:ins>
      <w:ins w:id="3300" w:author="Kevin" w:date="2020-04-04T16:02:00Z">
        <w:r w:rsidR="0082452E">
          <w:rPr>
            <w:rStyle w:val="Strong"/>
          </w:rPr>
          <w:t>20.5</w:t>
        </w:r>
      </w:ins>
      <w:ins w:id="3301" w:author="Mark Michaelis" w:date="2020-03-31T12:09:00Z">
        <w:r w:rsidR="00900DA4">
          <w:t xml:space="preserve">. Since async LINQ methods work with </w:t>
        </w:r>
        <w:proofErr w:type="spellStart"/>
        <w:r w:rsidR="00900DA4" w:rsidRPr="5F1C1E11">
          <w:rPr>
            <w:rStyle w:val="C1"/>
          </w:rPr>
          <w:t>IAsyn</w:t>
        </w:r>
      </w:ins>
      <w:ins w:id="3302" w:author="ericlippert@gmail.com" w:date="2020-04-04T21:13:00Z">
        <w:r w:rsidR="78AAAF75" w:rsidRPr="5F1C1E11">
          <w:rPr>
            <w:rStyle w:val="C1"/>
          </w:rPr>
          <w:t>c</w:t>
        </w:r>
      </w:ins>
      <w:ins w:id="3303" w:author="Mark Michaelis" w:date="2020-03-31T12:09:00Z">
        <w:r w:rsidR="00900DA4" w:rsidRPr="5F1C1E11">
          <w:rPr>
            <w:rStyle w:val="C1"/>
          </w:rPr>
          <w:t>Enu</w:t>
        </w:r>
      </w:ins>
      <w:ins w:id="3304" w:author="ericlippert@gmail.com" w:date="2020-04-04T21:13:00Z">
        <w:r w:rsidR="2DE6E413" w:rsidRPr="5F1C1E11">
          <w:rPr>
            <w:rStyle w:val="C1"/>
          </w:rPr>
          <w:t>m</w:t>
        </w:r>
      </w:ins>
      <w:ins w:id="3305" w:author="Mark Michaelis" w:date="2020-03-31T12:09:00Z">
        <w:r w:rsidR="00900DA4" w:rsidRPr="5F1C1E11">
          <w:rPr>
            <w:rStyle w:val="C1"/>
          </w:rPr>
          <w:t>erable</w:t>
        </w:r>
        <w:proofErr w:type="spellEnd"/>
        <w:r w:rsidR="00900DA4" w:rsidRPr="5F1C1E11">
          <w:rPr>
            <w:rStyle w:val="C1"/>
          </w:rPr>
          <w:t>&lt;T&gt;</w:t>
        </w:r>
        <w:r w:rsidR="00900DA4">
          <w:t xml:space="preserve"> interfaces, </w:t>
        </w:r>
        <w:proofErr w:type="spellStart"/>
        <w:proofErr w:type="gramStart"/>
        <w:r w:rsidR="00900DA4" w:rsidRPr="5F1C1E11">
          <w:rPr>
            <w:rStyle w:val="C1"/>
          </w:rPr>
          <w:t>ToAsyncEnumerable</w:t>
        </w:r>
        <w:proofErr w:type="spellEnd"/>
        <w:r w:rsidR="00900DA4" w:rsidRPr="5F1C1E11">
          <w:rPr>
            <w:rStyle w:val="C1"/>
          </w:rPr>
          <w:t>(</w:t>
        </w:r>
        <w:proofErr w:type="gramEnd"/>
        <w:r w:rsidR="00900DA4" w:rsidRPr="5F1C1E11">
          <w:rPr>
            <w:rStyle w:val="C1"/>
          </w:rPr>
          <w:t>)</w:t>
        </w:r>
        <w:r w:rsidR="00900DA4">
          <w:t xml:space="preserve"> takes care of converting </w:t>
        </w:r>
        <w:proofErr w:type="spellStart"/>
        <w:r w:rsidR="00900DA4" w:rsidRPr="5F1C1E11">
          <w:rPr>
            <w:rStyle w:val="C1"/>
          </w:rPr>
          <w:t>IEnumerable</w:t>
        </w:r>
        <w:proofErr w:type="spellEnd"/>
        <w:r w:rsidR="00900DA4" w:rsidRPr="5F1C1E11">
          <w:rPr>
            <w:rStyle w:val="C1"/>
          </w:rPr>
          <w:t>&lt;T&gt;</w:t>
        </w:r>
        <w:r w:rsidR="00900DA4">
          <w:t xml:space="preserve"> to </w:t>
        </w:r>
        <w:proofErr w:type="spellStart"/>
        <w:r w:rsidR="00900DA4" w:rsidRPr="5F1C1E11">
          <w:rPr>
            <w:rStyle w:val="C1"/>
          </w:rPr>
          <w:t>IAsyncEnumerable</w:t>
        </w:r>
        <w:proofErr w:type="spellEnd"/>
        <w:r w:rsidR="00900DA4" w:rsidRPr="5F1C1E11">
          <w:rPr>
            <w:rStyle w:val="C1"/>
          </w:rPr>
          <w:t>&lt;T&gt;</w:t>
        </w:r>
        <w:r w:rsidR="00900DA4">
          <w:t xml:space="preserve">.  Similarly there is a </w:t>
        </w:r>
        <w:proofErr w:type="spellStart"/>
        <w:proofErr w:type="gramStart"/>
        <w:r w:rsidR="00900DA4" w:rsidRPr="5F1C1E11">
          <w:rPr>
            <w:rStyle w:val="C1"/>
          </w:rPr>
          <w:t>ToEnumerable</w:t>
        </w:r>
        <w:proofErr w:type="spellEnd"/>
        <w:r w:rsidR="00900DA4" w:rsidRPr="5F1C1E11">
          <w:rPr>
            <w:rStyle w:val="C1"/>
          </w:rPr>
          <w:t>(</w:t>
        </w:r>
        <w:proofErr w:type="gramEnd"/>
        <w:r w:rsidR="00900DA4" w:rsidRPr="5F1C1E11">
          <w:rPr>
            <w:rStyle w:val="C1"/>
          </w:rPr>
          <w:t>)</w:t>
        </w:r>
        <w:r w:rsidR="00900DA4">
          <w:t xml:space="preserve"> method that makes the opposite conversion.</w:t>
        </w:r>
      </w:ins>
      <w:ins w:id="3306" w:author="Mark Michaelis" w:date="2020-03-31T12:19:00Z">
        <w:r w:rsidR="00420637">
          <w:t xml:space="preserve">  (</w:t>
        </w:r>
      </w:ins>
      <w:proofErr w:type="gramStart"/>
      <w:ins w:id="3307" w:author="Mark Michaelis" w:date="2020-03-31T12:20:00Z">
        <w:r w:rsidR="00E35596">
          <w:t>Admittedly ,</w:t>
        </w:r>
        <w:proofErr w:type="gramEnd"/>
        <w:r w:rsidR="00E35596">
          <w:t xml:space="preserve"> using </w:t>
        </w:r>
        <w:proofErr w:type="spellStart"/>
        <w:r w:rsidR="00405572" w:rsidRPr="5F1C1E11">
          <w:rPr>
            <w:rStyle w:val="C1"/>
          </w:rPr>
          <w:t>files.ToAsyncEnumerable</w:t>
        </w:r>
        <w:proofErr w:type="spellEnd"/>
        <w:r w:rsidR="00405572" w:rsidRPr="5F1C1E11">
          <w:rPr>
            <w:rStyle w:val="C1"/>
          </w:rPr>
          <w:t>()</w:t>
        </w:r>
        <w:r w:rsidR="00405572">
          <w:t xml:space="preserve"> in the snippet is</w:t>
        </w:r>
      </w:ins>
      <w:ins w:id="3308" w:author="Mark Michaelis" w:date="2020-03-31T12:21:00Z">
        <w:r w:rsidR="004A7AA5">
          <w:t xml:space="preserve"> a</w:t>
        </w:r>
      </w:ins>
      <w:ins w:id="3309" w:author="Mark Michaelis" w:date="2020-03-31T12:20:00Z">
        <w:r w:rsidR="00405572">
          <w:t xml:space="preserve"> </w:t>
        </w:r>
        <w:del w:id="3310" w:author="ericlippert@gmail.com" w:date="2020-04-04T21:14:00Z">
          <w:r w:rsidDel="00405572">
            <w:delText xml:space="preserve">cajoled </w:delText>
          </w:r>
        </w:del>
      </w:ins>
      <w:ins w:id="3311" w:author="ericlippert@gmail.com" w:date="2020-04-04T21:14:00Z">
        <w:r w:rsidR="6C1071F3">
          <w:t xml:space="preserve">contrived </w:t>
        </w:r>
      </w:ins>
      <w:ins w:id="3312" w:author="Mark Michaelis" w:date="2020-03-31T12:20:00Z">
        <w:r w:rsidR="00405572">
          <w:t xml:space="preserve">example for retrieving an </w:t>
        </w:r>
        <w:proofErr w:type="spellStart"/>
        <w:r w:rsidR="00405572" w:rsidRPr="006A27E5">
          <w:rPr>
            <w:rStyle w:val="C1"/>
          </w:rPr>
          <w:t>IAsyncEnumerable</w:t>
        </w:r>
        <w:proofErr w:type="spellEnd"/>
        <w:r w:rsidR="00405572" w:rsidRPr="006A27E5">
          <w:rPr>
            <w:rStyle w:val="C1"/>
          </w:rPr>
          <w:t>&lt;string&gt;</w:t>
        </w:r>
      </w:ins>
      <w:ins w:id="3313" w:author="Mark Michaelis" w:date="2020-03-31T12:21:00Z">
        <w:r w:rsidR="007D06B3">
          <w:t>.)</w:t>
        </w:r>
        <w:r w:rsidR="007D06B3" w:rsidRPr="5F1C1E11">
          <w:rPr>
            <w:rStyle w:val="CommentReference"/>
            <w:rFonts w:asciiTheme="minorHAnsi" w:hAnsiTheme="minorHAnsi" w:cstheme="minorBidi"/>
            <w:color w:val="auto"/>
          </w:rPr>
          <w:t xml:space="preserve"> </w:t>
        </w:r>
      </w:ins>
    </w:p>
    <w:p w14:paraId="4C22C9D4" w14:textId="2ACD7D91" w:rsidR="00E66E80" w:rsidRDefault="00DF465B" w:rsidP="00CD5C5D">
      <w:pPr>
        <w:pStyle w:val="Body"/>
        <w:rPr>
          <w:ins w:id="3314" w:author="Mark Michaelis" w:date="2020-03-31T12:04:00Z"/>
        </w:rPr>
      </w:pPr>
      <w:ins w:id="3315" w:author="Mark Michaelis" w:date="2020-03-31T07:30:00Z">
        <w:r>
          <w:t>The scalar version</w:t>
        </w:r>
      </w:ins>
      <w:ins w:id="3316" w:author="Mark Michaelis" w:date="2020-03-31T11:54:00Z">
        <w:r w:rsidR="003E3DF1">
          <w:t>s</w:t>
        </w:r>
      </w:ins>
      <w:ins w:id="3317" w:author="Mark Michaelis" w:date="2020-03-31T07:30:00Z">
        <w:r>
          <w:t xml:space="preserve"> of the </w:t>
        </w:r>
      </w:ins>
      <w:ins w:id="3318" w:author="Mark" w:date="2020-03-31T14:00:00Z">
        <w:r w:rsidR="00E47D94">
          <w:t xml:space="preserve">async </w:t>
        </w:r>
      </w:ins>
      <w:ins w:id="3319" w:author="Mark Michaelis" w:date="2020-03-31T07:30:00Z">
        <w:r>
          <w:t xml:space="preserve">LINQ methods </w:t>
        </w:r>
      </w:ins>
      <w:ins w:id="3320" w:author="Mark Michaelis" w:date="2020-03-31T11:52:00Z">
        <w:r w:rsidR="00866C9B">
          <w:t xml:space="preserve">similarly match </w:t>
        </w:r>
        <w:r w:rsidR="00FD20BB">
          <w:t xml:space="preserve">the </w:t>
        </w:r>
        <w:proofErr w:type="spellStart"/>
        <w:r w:rsidR="008F1992" w:rsidRPr="006A27E5">
          <w:rPr>
            <w:rStyle w:val="C1"/>
          </w:rPr>
          <w:t>IEnumerable</w:t>
        </w:r>
        <w:proofErr w:type="spellEnd"/>
        <w:r w:rsidR="008F1992" w:rsidRPr="006A27E5">
          <w:rPr>
            <w:rStyle w:val="C1"/>
          </w:rPr>
          <w:t>&lt;T&gt;</w:t>
        </w:r>
        <w:r w:rsidR="008F1992">
          <w:t xml:space="preserve"> </w:t>
        </w:r>
      </w:ins>
      <w:ins w:id="3321" w:author="Mark Michaelis" w:date="2020-03-31T11:56:00Z">
        <w:r w:rsidR="00913138">
          <w:t xml:space="preserve">as well </w:t>
        </w:r>
        <w:r w:rsidR="00FE67EC">
          <w:t>-</w:t>
        </w:r>
      </w:ins>
      <w:ins w:id="3322" w:author="Mark Michaelis" w:date="2020-03-31T11:52:00Z">
        <w:r w:rsidR="008F1992">
          <w:t xml:space="preserve"> </w:t>
        </w:r>
      </w:ins>
      <w:ins w:id="3323" w:author="Mark Michaelis" w:date="2020-03-31T11:53:00Z">
        <w:r w:rsidR="002D1FE3">
          <w:t>with</w:t>
        </w:r>
      </w:ins>
      <w:ins w:id="3324" w:author="Mark" w:date="2020-03-31T13:59:00Z">
        <w:r w:rsidR="002D1FE3">
          <w:t xml:space="preserve"> </w:t>
        </w:r>
      </w:ins>
      <w:ins w:id="3325" w:author="Mark" w:date="2020-03-31T14:00:00Z">
        <w:r w:rsidR="00C45B1B">
          <w:t>a</w:t>
        </w:r>
      </w:ins>
      <w:ins w:id="3326" w:author="Mark Michaelis" w:date="2020-03-31T11:53:00Z">
        <w:r w:rsidR="002D1FE3">
          <w:t xml:space="preserve"> </w:t>
        </w:r>
        <w:r w:rsidR="002D1FE3" w:rsidRPr="006A27E5">
          <w:rPr>
            <w:rStyle w:val="C1"/>
          </w:rPr>
          <w:t>*</w:t>
        </w:r>
        <w:proofErr w:type="gramStart"/>
        <w:r w:rsidR="002D1FE3" w:rsidRPr="006A27E5">
          <w:rPr>
            <w:rStyle w:val="C1"/>
          </w:rPr>
          <w:t>Await(</w:t>
        </w:r>
        <w:proofErr w:type="gramEnd"/>
        <w:r w:rsidR="002D1FE3" w:rsidRPr="006A27E5">
          <w:rPr>
            <w:rStyle w:val="C1"/>
          </w:rPr>
          <w:t>)</w:t>
        </w:r>
        <w:r w:rsidR="002D1FE3">
          <w:t xml:space="preserve">, </w:t>
        </w:r>
        <w:r w:rsidR="002D1FE3" w:rsidRPr="006A27E5">
          <w:rPr>
            <w:rStyle w:val="C1"/>
          </w:rPr>
          <w:t>*</w:t>
        </w:r>
        <w:proofErr w:type="spellStart"/>
        <w:r w:rsidR="002D1FE3" w:rsidRPr="006A27E5">
          <w:rPr>
            <w:rStyle w:val="C1"/>
          </w:rPr>
          <w:t>AwaitAsync</w:t>
        </w:r>
        <w:proofErr w:type="spellEnd"/>
        <w:r w:rsidR="002D1FE3" w:rsidRPr="006A27E5">
          <w:rPr>
            <w:rStyle w:val="C1"/>
          </w:rPr>
          <w:t>()</w:t>
        </w:r>
        <w:r w:rsidR="00680C1D">
          <w:t xml:space="preserve">, and </w:t>
        </w:r>
      </w:ins>
      <w:ins w:id="3327" w:author="Mark Michaelis" w:date="2020-03-31T11:54:00Z">
        <w:r w:rsidR="00045DA6" w:rsidRPr="006A27E5">
          <w:rPr>
            <w:rStyle w:val="C1"/>
          </w:rPr>
          <w:t>*</w:t>
        </w:r>
      </w:ins>
      <w:proofErr w:type="spellStart"/>
      <w:ins w:id="3328" w:author="Mark Michaelis" w:date="2020-03-31T11:53:00Z">
        <w:r w:rsidR="00680C1D" w:rsidRPr="006A27E5">
          <w:rPr>
            <w:rStyle w:val="C1"/>
          </w:rPr>
          <w:t>AwaitWithCancellation</w:t>
        </w:r>
        <w:proofErr w:type="spellEnd"/>
        <w:r w:rsidR="00680C1D" w:rsidRPr="006A27E5">
          <w:rPr>
            <w:rStyle w:val="C1"/>
          </w:rPr>
          <w:t>()</w:t>
        </w:r>
        <w:r w:rsidR="00680C1D">
          <w:t xml:space="preserve"> </w:t>
        </w:r>
      </w:ins>
      <w:ins w:id="3329" w:author="Mark Michaelis" w:date="2020-03-31T07:30:00Z">
        <w:r w:rsidR="00D1068E">
          <w:t>set</w:t>
        </w:r>
      </w:ins>
      <w:ins w:id="3330" w:author="Mark" w:date="2020-03-31T14:00:00Z">
        <w:r w:rsidR="00D1068E">
          <w:t xml:space="preserve"> </w:t>
        </w:r>
        <w:r w:rsidR="00C45B1B">
          <w:t xml:space="preserve">of </w:t>
        </w:r>
        <w:r w:rsidR="00906D10">
          <w:t>members</w:t>
        </w:r>
      </w:ins>
      <w:ins w:id="3331" w:author="Mark" w:date="2020-03-31T14:01:00Z">
        <w:r w:rsidR="00906D10">
          <w:t xml:space="preserve">.  The </w:t>
        </w:r>
        <w:r w:rsidR="00665442">
          <w:t xml:space="preserve">key difference </w:t>
        </w:r>
        <w:del w:id="3332" w:author="Kevin" w:date="2020-04-04T16:03:00Z">
          <w:r w:rsidR="00665442" w:rsidDel="00936EEA">
            <w:delText>I</w:delText>
          </w:r>
        </w:del>
      </w:ins>
      <w:ins w:id="3333" w:author="Kevin" w:date="2020-04-04T16:03:00Z">
        <w:r w:rsidR="00936EEA">
          <w:t>i</w:t>
        </w:r>
      </w:ins>
      <w:ins w:id="3334" w:author="Mark" w:date="2020-03-31T14:01:00Z">
        <w:r w:rsidR="00665442">
          <w:t xml:space="preserve">s that they </w:t>
        </w:r>
      </w:ins>
      <w:ins w:id="3335" w:author="Mark Michaelis" w:date="2020-03-31T07:30:00Z">
        <w:del w:id="3336" w:author="Mark" w:date="2020-03-31T14:01:00Z">
          <w:r w:rsidR="00D1068E">
            <w:delText xml:space="preserve"> as the </w:delText>
          </w:r>
          <w:r w:rsidR="00AF4245">
            <w:delText xml:space="preserve">version returning a collection except </w:delText>
          </w:r>
        </w:del>
        <w:del w:id="3337" w:author="Mark" w:date="2020-03-31T14:02:00Z">
          <w:r w:rsidR="00AF4245">
            <w:delText xml:space="preserve">they </w:delText>
          </w:r>
        </w:del>
        <w:r w:rsidR="00AF4245">
          <w:t xml:space="preserve">all return a </w:t>
        </w:r>
        <w:proofErr w:type="spellStart"/>
        <w:r w:rsidR="00AF4245" w:rsidRPr="006A27E5">
          <w:rPr>
            <w:rStyle w:val="C1"/>
          </w:rPr>
          <w:t>Value</w:t>
        </w:r>
      </w:ins>
      <w:ins w:id="3338" w:author="Mark Michaelis" w:date="2020-03-31T07:31:00Z">
        <w:r w:rsidR="00AF4245" w:rsidRPr="006A27E5">
          <w:rPr>
            <w:rStyle w:val="C1"/>
          </w:rPr>
          <w:t>Task</w:t>
        </w:r>
        <w:proofErr w:type="spellEnd"/>
        <w:r w:rsidR="00AF4245" w:rsidRPr="006A27E5">
          <w:rPr>
            <w:rStyle w:val="C1"/>
          </w:rPr>
          <w:t>&lt;T&gt;</w:t>
        </w:r>
        <w:r w:rsidR="0091260E">
          <w:t>.</w:t>
        </w:r>
      </w:ins>
      <w:ins w:id="3339" w:author="Mark Michaelis" w:date="2020-03-31T12:04:00Z">
        <w:r w:rsidR="006A5DE2">
          <w:t xml:space="preserve">  The following snippet provides an example of using the </w:t>
        </w:r>
        <w:proofErr w:type="spellStart"/>
        <w:proofErr w:type="gramStart"/>
        <w:r w:rsidR="006A5DE2" w:rsidRPr="006A27E5">
          <w:rPr>
            <w:rStyle w:val="C1"/>
          </w:rPr>
          <w:t>AverageAsync</w:t>
        </w:r>
        <w:proofErr w:type="spellEnd"/>
        <w:r w:rsidR="006A5DE2" w:rsidRPr="006A27E5">
          <w:rPr>
            <w:rStyle w:val="C1"/>
          </w:rPr>
          <w:t>(</w:t>
        </w:r>
        <w:proofErr w:type="gramEnd"/>
        <w:r w:rsidR="006A5DE2" w:rsidRPr="006A27E5">
          <w:rPr>
            <w:rStyle w:val="C1"/>
          </w:rPr>
          <w:t>)</w:t>
        </w:r>
        <w:r w:rsidR="006A5DE2">
          <w:t xml:space="preserve"> method</w:t>
        </w:r>
        <w:r w:rsidR="001253B1">
          <w:t>:</w:t>
        </w:r>
      </w:ins>
    </w:p>
    <w:p w14:paraId="2F0A6078" w14:textId="77777777" w:rsidR="001253B1" w:rsidRDefault="001253B1" w:rsidP="006A27E5">
      <w:pPr>
        <w:pStyle w:val="Snippet1"/>
        <w:rPr>
          <w:ins w:id="3340" w:author="Mark Michaelis" w:date="2020-03-31T12:05:00Z"/>
        </w:rPr>
      </w:pPr>
      <w:ins w:id="3341" w:author="Mark Michaelis" w:date="2020-03-31T12:04:00Z">
        <w:r w:rsidRPr="001253B1">
          <w:t>double average = await AsyncEnumerable.Range(</w:t>
        </w:r>
      </w:ins>
    </w:p>
    <w:p w14:paraId="46E3B7C3" w14:textId="3D95DBCB" w:rsidR="001253B1" w:rsidRDefault="001253B1" w:rsidP="006A27E5">
      <w:pPr>
        <w:pStyle w:val="SnippetX"/>
        <w:rPr>
          <w:ins w:id="3342" w:author="Mark Michaelis" w:date="2020-03-31T06:38:00Z"/>
        </w:rPr>
      </w:pPr>
      <w:ins w:id="3343" w:author="Mark Michaelis" w:date="2020-03-31T12:05:00Z">
        <w:r>
          <w:t xml:space="preserve">  </w:t>
        </w:r>
      </w:ins>
      <w:ins w:id="3344" w:author="Mark Michaelis" w:date="2020-03-31T12:04:00Z">
        <w:r w:rsidRPr="001253B1">
          <w:t>0, 999).AverageAsync();</w:t>
        </w:r>
      </w:ins>
    </w:p>
    <w:p w14:paraId="2D36AB7F" w14:textId="352F1D1D" w:rsidR="00A23808" w:rsidRDefault="00363784" w:rsidP="006A27E5">
      <w:pPr>
        <w:pStyle w:val="BodyNoIndent"/>
        <w:rPr>
          <w:ins w:id="3345" w:author="Mark" w:date="2020-03-31T14:02:00Z"/>
        </w:rPr>
      </w:pPr>
      <w:ins w:id="3346" w:author="Mark" w:date="2020-03-31T14:03:00Z">
        <w:r>
          <w:t xml:space="preserve">As such, we </w:t>
        </w:r>
        <w:del w:id="3347" w:author="ericlippert@gmail.com" w:date="2020-04-04T21:14:00Z">
          <w:r w:rsidDel="00363784">
            <w:delText xml:space="preserve">cant </w:delText>
          </w:r>
        </w:del>
      </w:ins>
      <w:ins w:id="3348" w:author="ericlippert@gmail.com" w:date="2020-04-04T21:14:00Z">
        <w:r w:rsidR="58B8953C">
          <w:t>can</w:t>
        </w:r>
        <w:del w:id="3349" w:author="Mark Michaelis" w:date="2020-04-10T17:43:00Z">
          <w:r w:rsidR="58B8953C" w:rsidDel="0001666D">
            <w:delText>not</w:delText>
          </w:r>
        </w:del>
        <w:r w:rsidR="58B8953C">
          <w:t xml:space="preserve"> </w:t>
        </w:r>
      </w:ins>
      <w:ins w:id="3350" w:author="Mark" w:date="2020-03-31T14:03:00Z">
        <w:r>
          <w:t xml:space="preserve">use await </w:t>
        </w:r>
        <w:del w:id="3351" w:author="ericlippert@gmail.com" w:date="2020-04-04T21:14:00Z">
          <w:r w:rsidDel="00363784">
            <w:delText>so as to</w:delText>
          </w:r>
        </w:del>
      </w:ins>
      <w:ins w:id="3352" w:author="ericlippert@gmail.com" w:date="2020-04-04T21:14:00Z">
        <w:r w:rsidR="5CEA52AE">
          <w:t>to</w:t>
        </w:r>
      </w:ins>
      <w:ins w:id="3353" w:author="Mark" w:date="2020-03-31T14:03:00Z">
        <w:r>
          <w:t xml:space="preserve"> treat the return </w:t>
        </w:r>
        <w:r w:rsidR="00D272C4">
          <w:t xml:space="preserve">as a double rather than a </w:t>
        </w:r>
        <w:proofErr w:type="spellStart"/>
        <w:r w:rsidR="00D272C4" w:rsidRPr="006A27E5">
          <w:rPr>
            <w:rStyle w:val="C1"/>
          </w:rPr>
          <w:t>ValueTask</w:t>
        </w:r>
        <w:proofErr w:type="spellEnd"/>
        <w:r w:rsidR="00D272C4" w:rsidRPr="006A27E5">
          <w:rPr>
            <w:rStyle w:val="C1"/>
          </w:rPr>
          <w:t>&lt;double&gt;</w:t>
        </w:r>
        <w:r w:rsidR="00D272C4">
          <w:t>.</w:t>
        </w:r>
      </w:ins>
    </w:p>
    <w:p w14:paraId="4F56920D" w14:textId="459982AB" w:rsidR="00785DD3" w:rsidRDefault="00785DD3" w:rsidP="00785DD3">
      <w:pPr>
        <w:pStyle w:val="PD"/>
        <w:rPr>
          <w:ins w:id="3354" w:author="Mark Michaelis" w:date="2019-10-28T10:27:00Z"/>
        </w:rPr>
      </w:pPr>
      <w:ins w:id="3355" w:author="Mark Michaelis" w:date="2019-10-28T10:27:00Z">
        <w:r>
          <w:t>***COMP: Insert “End 8.0” ta</w:t>
        </w:r>
      </w:ins>
      <w:ins w:id="3356" w:author="Mark Michaelis" w:date="2020-03-31T01:43:00Z">
        <w:r w:rsidR="00910017">
          <w:t>b</w:t>
        </w:r>
      </w:ins>
      <w:ins w:id="3357" w:author="Mark Michaelis" w:date="2019-10-28T10:27:00Z">
        <w:del w:id="3358" w:author="Mark Michaelis" w:date="2020-03-31T01:43:00Z">
          <w:r w:rsidDel="00910017">
            <w:delText>b</w:delText>
          </w:r>
        </w:del>
      </w:ins>
    </w:p>
    <w:p w14:paraId="08E4385E" w14:textId="731508D1" w:rsidR="00012421" w:rsidRDefault="00B223F4" w:rsidP="00012421">
      <w:pPr>
        <w:pStyle w:val="HB"/>
        <w:rPr>
          <w:del w:id="3359" w:author="Mark" w:date="2020-03-31T14:08:00Z"/>
        </w:rPr>
      </w:pPr>
      <w:ins w:id="3360" w:author="Mark Michaelis" w:date="2020-03-25T15:34:00Z">
        <w:del w:id="3361" w:author="Mark" w:date="2020-03-31T14:08:00Z">
          <w:r>
            <w:delText xml:space="preserve">Additional </w:delText>
          </w:r>
        </w:del>
      </w:ins>
      <w:del w:id="3362" w:author="Mark" w:date="2020-03-31T14:08:00Z">
        <w:r w:rsidR="00012421">
          <w:delText>Returns</w:delText>
        </w:r>
        <w:r w:rsidR="00B26DD1">
          <w:delText xml:space="preserve"> </w:delText>
        </w:r>
        <w:r w:rsidR="00012421">
          <w:delText>from</w:delText>
        </w:r>
        <w:r w:rsidR="00B26DD1">
          <w:delText xml:space="preserve"> </w:delText>
        </w:r>
        <w:r w:rsidR="00012421" w:rsidRPr="00082293">
          <w:rPr>
            <w:rStyle w:val="C1"/>
          </w:rPr>
          <w:delText>async</w:delText>
        </w:r>
        <w:r w:rsidR="00B26DD1">
          <w:delText xml:space="preserve"> </w:delText>
        </w:r>
        <w:r w:rsidR="00012421">
          <w:delText>Methods</w:delText>
        </w:r>
      </w:del>
    </w:p>
    <w:p w14:paraId="365333E8" w14:textId="52EB2E16" w:rsidR="00241794" w:rsidRDefault="006C3C9D" w:rsidP="000401EE">
      <w:pPr>
        <w:pStyle w:val="BodyNoIndent"/>
        <w:rPr>
          <w:del w:id="3363" w:author="Mark" w:date="2020-03-31T14:07:00Z"/>
        </w:rPr>
      </w:pPr>
      <w:ins w:id="3364" w:author="Mark Michaelis" w:date="2020-03-25T15:30:00Z">
        <w:del w:id="3365" w:author="Mark" w:date="2020-03-31T14:07:00Z">
          <w:r>
            <w:delText>We've already looked at ex</w:delText>
          </w:r>
          <w:r w:rsidR="00CE32E2">
            <w:delText xml:space="preserve">amples of asynchronous methods that return </w:delText>
          </w:r>
          <w:r w:rsidR="00CE32E2" w:rsidRPr="00CE32E2">
            <w:rPr>
              <w:rStyle w:val="C1"/>
              <w:rPrChange w:id="3366" w:author="Mark Michaelis" w:date="2020-03-25T15:30:00Z">
                <w:rPr/>
              </w:rPrChange>
            </w:rPr>
            <w:delText>Task</w:delText>
          </w:r>
          <w:r w:rsidR="00CE32E2">
            <w:delText xml:space="preserve">, </w:delText>
          </w:r>
          <w:r w:rsidR="00CE32E2" w:rsidRPr="00CE32E2">
            <w:rPr>
              <w:rStyle w:val="C1"/>
              <w:rPrChange w:id="3367" w:author="Mark Michaelis" w:date="2020-03-25T15:30:00Z">
                <w:rPr/>
              </w:rPrChange>
            </w:rPr>
            <w:delText>Task&lt;T&gt;</w:delText>
          </w:r>
          <w:r w:rsidR="00CE32E2">
            <w:delText>, and</w:delText>
          </w:r>
        </w:del>
      </w:ins>
      <w:ins w:id="3368" w:author="Mark Michaelis" w:date="2020-03-25T15:28:00Z">
        <w:del w:id="3369" w:author="Mark" w:date="2020-03-31T14:07:00Z">
          <w:r w:rsidR="00240646">
            <w:delText xml:space="preserve"> </w:delText>
          </w:r>
          <w:r w:rsidR="00240646" w:rsidRPr="00240646">
            <w:rPr>
              <w:rStyle w:val="C1"/>
              <w:rPrChange w:id="3370" w:author="Mark Michaelis" w:date="2020-03-25T15:28:00Z">
                <w:rPr/>
              </w:rPrChange>
            </w:rPr>
            <w:delText>IAsycnEnumerable&lt;T&gt;</w:delText>
          </w:r>
          <w:r w:rsidR="00240646">
            <w:delText xml:space="preserve"> interface. </w:delText>
          </w:r>
        </w:del>
      </w:ins>
      <w:ins w:id="3371" w:author="Mark Michaelis" w:date="2020-03-25T15:31:00Z">
        <w:del w:id="3372" w:author="Mark" w:date="2020-03-31T14:07:00Z">
          <w:r w:rsidR="005F63AA">
            <w:delText>Two other available return types</w:delText>
          </w:r>
        </w:del>
      </w:ins>
      <w:ins w:id="3373" w:author="Mark Michaelis" w:date="2020-03-25T15:32:00Z">
        <w:del w:id="3374" w:author="Mark" w:date="2020-03-31T14:07:00Z">
          <w:r w:rsidR="005F63AA">
            <w:delText xml:space="preserve"> are ValueTask&lt;T&gt; - generally favorable over Task</w:delText>
          </w:r>
          <w:r w:rsidR="00FA0572">
            <w:delText xml:space="preserve">/Task&lt;T&gt; </w:delText>
          </w:r>
          <w:r w:rsidR="00497C43">
            <w:delText>-</w:delText>
          </w:r>
          <w:r w:rsidR="002C540D">
            <w:delText xml:space="preserve"> </w:delText>
          </w:r>
        </w:del>
      </w:ins>
      <w:del w:id="3375" w:author="Mark" w:date="2020-03-31T14:07:00Z">
        <w:r w:rsidR="00012421" w:rsidDel="003F0F00">
          <w:delText>W</w:delText>
        </w:r>
        <w:r w:rsidR="00012421" w:rsidDel="003B3C9A">
          <w:delText>hen</w:delText>
        </w:r>
        <w:r w:rsidR="00B26DD1" w:rsidDel="003B3C9A">
          <w:delText xml:space="preserve"> </w:delText>
        </w:r>
        <w:r w:rsidR="00012421" w:rsidDel="003B3C9A">
          <w:delText>language</w:delText>
        </w:r>
        <w:r w:rsidR="00B26DD1" w:rsidDel="003B3C9A">
          <w:delText xml:space="preserve"> </w:delText>
        </w:r>
        <w:r w:rsidR="00012421" w:rsidDel="003B3C9A">
          <w:delText>support</w:delText>
        </w:r>
        <w:r w:rsidR="00B26DD1" w:rsidDel="003B3C9A">
          <w:delText xml:space="preserve"> </w:delText>
        </w:r>
        <w:r w:rsidR="00012421" w:rsidDel="003B3C9A">
          <w:delText>for</w:delText>
        </w:r>
        <w:r w:rsidR="00B26DD1" w:rsidDel="003B3C9A">
          <w:delText xml:space="preserve"> </w:delText>
        </w:r>
        <w:r w:rsidR="00012421" w:rsidDel="003B3C9A">
          <w:delText>TAP</w:delText>
        </w:r>
        <w:r w:rsidR="00B26DD1" w:rsidDel="003B3C9A">
          <w:delText xml:space="preserve"> </w:delText>
        </w:r>
        <w:r w:rsidR="00012421" w:rsidDel="003B3C9A">
          <w:delText>was</w:delText>
        </w:r>
        <w:r w:rsidR="00B26DD1" w:rsidDel="003B3C9A">
          <w:delText xml:space="preserve"> </w:delText>
        </w:r>
        <w:r w:rsidR="00012421" w:rsidDel="003B3C9A">
          <w:delText>added</w:delText>
        </w:r>
        <w:r w:rsidR="00B26DD1" w:rsidDel="003B3C9A">
          <w:delText xml:space="preserve"> </w:delText>
        </w:r>
        <w:r w:rsidR="00012421" w:rsidDel="003B3C9A">
          <w:delText>to</w:delText>
        </w:r>
        <w:r w:rsidR="00B26DD1" w:rsidDel="003B3C9A">
          <w:delText xml:space="preserve"> </w:delText>
        </w:r>
        <w:r w:rsidR="00012421" w:rsidDel="003B3C9A">
          <w:delText>C#</w:delText>
        </w:r>
        <w:r w:rsidR="00B26DD1" w:rsidDel="003B3C9A">
          <w:delText xml:space="preserve"> </w:delText>
        </w:r>
        <w:r w:rsidR="00012421" w:rsidDel="003B3C9A">
          <w:delText>5.0</w:delText>
        </w:r>
        <w:r w:rsidR="00C70DF2" w:rsidDel="003B3C9A">
          <w:delText>,</w:delText>
        </w:r>
        <w:r w:rsidR="00B26DD1" w:rsidDel="003B3C9A">
          <w:delText xml:space="preserve"> </w:delText>
        </w:r>
        <w:r w:rsidR="00012421" w:rsidDel="003B3C9A">
          <w:delText>only</w:delText>
        </w:r>
        <w:r w:rsidR="00B26DD1" w:rsidDel="003B3C9A">
          <w:delText xml:space="preserve"> </w:delText>
        </w:r>
        <w:r w:rsidR="004F1F4F" w:rsidDel="003B3C9A">
          <w:delText>three</w:delText>
        </w:r>
        <w:r w:rsidR="00B26DD1" w:rsidDel="003B3C9A">
          <w:delText xml:space="preserve"> </w:delText>
        </w:r>
        <w:r w:rsidR="00012421" w:rsidDel="003B3C9A">
          <w:delText>possible</w:delText>
        </w:r>
        <w:r w:rsidR="00B26DD1" w:rsidDel="003B3C9A">
          <w:delText xml:space="preserve"> </w:delText>
        </w:r>
        <w:r w:rsidR="00012421" w:rsidDel="003B3C9A">
          <w:delText>data</w:delText>
        </w:r>
        <w:r w:rsidR="00B26DD1" w:rsidDel="003B3C9A">
          <w:delText xml:space="preserve"> </w:delText>
        </w:r>
        <w:r w:rsidR="00012421" w:rsidDel="003B3C9A">
          <w:delText>types</w:delText>
        </w:r>
        <w:r w:rsidR="00B26DD1" w:rsidDel="003B3C9A">
          <w:delText xml:space="preserve"> </w:delText>
        </w:r>
        <w:r w:rsidR="00012421" w:rsidDel="003B3C9A">
          <w:delText>could</w:delText>
        </w:r>
        <w:r w:rsidR="00B26DD1" w:rsidDel="003B3C9A">
          <w:delText xml:space="preserve"> </w:delText>
        </w:r>
        <w:r w:rsidR="00012421" w:rsidDel="003B3C9A">
          <w:delText>be</w:delText>
        </w:r>
        <w:r w:rsidR="00B26DD1" w:rsidDel="003B3C9A">
          <w:delText xml:space="preserve"> </w:delText>
        </w:r>
        <w:r w:rsidR="00012421" w:rsidDel="003B3C9A">
          <w:delText>returned:</w:delText>
        </w:r>
        <w:r w:rsidR="00B26DD1" w:rsidDel="003B3C9A">
          <w:delText xml:space="preserve"> </w:delText>
        </w:r>
        <w:r w:rsidR="00012421" w:rsidRPr="000401EE" w:rsidDel="003B3C9A">
          <w:rPr>
            <w:rStyle w:val="C1"/>
          </w:rPr>
          <w:delText>void</w:delText>
        </w:r>
        <w:r w:rsidR="00012421" w:rsidDel="003B3C9A">
          <w:delText>,</w:delText>
        </w:r>
        <w:r w:rsidR="00B26DD1" w:rsidDel="003B3C9A">
          <w:delText xml:space="preserve"> </w:delText>
        </w:r>
        <w:r w:rsidR="00012421" w:rsidRPr="000401EE" w:rsidDel="003B3C9A">
          <w:rPr>
            <w:rStyle w:val="C1"/>
          </w:rPr>
          <w:delText>Task</w:delText>
        </w:r>
        <w:r w:rsidR="00012421" w:rsidDel="003B3C9A">
          <w:delText>,</w:delText>
        </w:r>
        <w:r w:rsidR="00B26DD1" w:rsidDel="003B3C9A">
          <w:delText xml:space="preserve"> </w:delText>
        </w:r>
        <w:r w:rsidR="00012421" w:rsidDel="003B3C9A">
          <w:delText>and</w:delText>
        </w:r>
        <w:r w:rsidR="00B26DD1" w:rsidDel="003B3C9A">
          <w:delText xml:space="preserve"> </w:delText>
        </w:r>
        <w:r w:rsidR="00012421" w:rsidRPr="000401EE" w:rsidDel="003B3C9A">
          <w:rPr>
            <w:rStyle w:val="C1"/>
          </w:rPr>
          <w:delText>Task&lt;T&gt;</w:delText>
        </w:r>
        <w:r w:rsidR="00012421" w:rsidDel="003B3C9A">
          <w:delText>.</w:delText>
        </w:r>
        <w:r w:rsidR="00B26DD1" w:rsidDel="003B3C9A">
          <w:delText xml:space="preserve"> </w:delText>
        </w:r>
        <w:r w:rsidR="004F1F4F" w:rsidDel="005F63AA">
          <w:delText>Of</w:delText>
        </w:r>
        <w:r w:rsidR="00B26DD1" w:rsidDel="005F63AA">
          <w:delText xml:space="preserve"> </w:delText>
        </w:r>
        <w:r w:rsidR="004F1F4F" w:rsidDel="005F63AA">
          <w:delText>these</w:delText>
        </w:r>
        <w:r w:rsidR="00B26DD1" w:rsidDel="005F63AA">
          <w:delText xml:space="preserve"> </w:delText>
        </w:r>
        <w:r w:rsidR="004F1F4F" w:rsidDel="005F63AA">
          <w:delText>options,</w:delText>
        </w:r>
        <w:r w:rsidR="00B26DD1" w:rsidDel="005F63AA">
          <w:delText xml:space="preserve"> </w:delText>
        </w:r>
        <w:r w:rsidR="004F1F4F" w:rsidRPr="000401EE" w:rsidDel="005F63AA">
          <w:rPr>
            <w:rStyle w:val="C1"/>
          </w:rPr>
          <w:delText>Task</w:delText>
        </w:r>
        <w:r w:rsidR="004F1F4F" w:rsidDel="005F63AA">
          <w:delText>/</w:delText>
        </w:r>
        <w:r w:rsidR="004F1F4F" w:rsidRPr="000401EE" w:rsidDel="005F63AA">
          <w:rPr>
            <w:rStyle w:val="C1"/>
          </w:rPr>
          <w:delText>Task&lt;T&gt;</w:delText>
        </w:r>
        <w:r w:rsidR="00B26DD1" w:rsidDel="005F63AA">
          <w:delText xml:space="preserve"> </w:delText>
        </w:r>
        <w:r w:rsidR="00241794" w:rsidDel="005F63AA">
          <w:delText>come</w:delText>
        </w:r>
        <w:r w:rsidR="00AF1731" w:rsidDel="005F63AA">
          <w:delText>s</w:delText>
        </w:r>
        <w:r w:rsidR="00B26DD1" w:rsidDel="005F63AA">
          <w:delText xml:space="preserve"> </w:delText>
        </w:r>
        <w:r w:rsidR="00241794" w:rsidDel="00FA0572">
          <w:delText>with</w:delText>
        </w:r>
        <w:r w:rsidR="00B26DD1" w:rsidDel="00FA0572">
          <w:delText xml:space="preserve"> </w:delText>
        </w:r>
        <w:r w:rsidR="00241794" w:rsidDel="00FA0572">
          <w:delText>a</w:delText>
        </w:r>
        <w:r w:rsidR="00B26DD1" w:rsidDel="00FA0572">
          <w:delText xml:space="preserve"> </w:delText>
        </w:r>
        <w:r w:rsidR="00241794" w:rsidDel="00FA0572">
          <w:delText>disadvantage</w:delText>
        </w:r>
        <w:r w:rsidR="008E69BF" w:rsidDel="00FA0572">
          <w:delText>,</w:delText>
        </w:r>
        <w:r w:rsidR="00B26DD1" w:rsidDel="002C540D">
          <w:delText xml:space="preserve"> </w:delText>
        </w:r>
        <w:r w:rsidR="00241794">
          <w:delText>and</w:delText>
        </w:r>
        <w:r w:rsidR="00B26DD1">
          <w:delText xml:space="preserve"> </w:delText>
        </w:r>
        <w:r w:rsidR="00241794" w:rsidRPr="005743E2">
          <w:rPr>
            <w:rStyle w:val="C1"/>
          </w:rPr>
          <w:delText>void</w:delText>
        </w:r>
        <w:r w:rsidR="00B26DD1">
          <w:delText xml:space="preserve"> </w:delText>
        </w:r>
      </w:del>
      <w:ins w:id="3376" w:author="Mark Michaelis" w:date="2020-03-25T15:33:00Z">
        <w:del w:id="3377" w:author="Mark" w:date="2020-03-31T14:07:00Z">
          <w:r w:rsidR="002F7187">
            <w:delText xml:space="preserve">- which </w:delText>
          </w:r>
        </w:del>
      </w:ins>
      <w:del w:id="3378" w:author="Mark" w:date="2020-03-31T14:07:00Z">
        <w:r w:rsidR="00241794">
          <w:delText>is</w:delText>
        </w:r>
        <w:r w:rsidR="00B26DD1">
          <w:delText xml:space="preserve"> </w:delText>
        </w:r>
        <w:r w:rsidR="00241794">
          <w:delText>practically</w:delText>
        </w:r>
        <w:r w:rsidR="00B26DD1">
          <w:delText xml:space="preserve"> </w:delText>
        </w:r>
        <w:r w:rsidR="00241794">
          <w:delText>a</w:delText>
        </w:r>
        <w:r w:rsidR="00B26DD1">
          <w:delText xml:space="preserve"> </w:delText>
        </w:r>
        <w:r w:rsidR="00241794">
          <w:delText>non-option.</w:delText>
        </w:r>
      </w:del>
    </w:p>
    <w:p w14:paraId="30FB293E" w14:textId="2283FA79" w:rsidR="004F1F4F" w:rsidRDefault="004F1F4F" w:rsidP="00F42F63">
      <w:pPr>
        <w:pStyle w:val="HB"/>
        <w:rPr>
          <w:del w:id="3379" w:author="Mark" w:date="2020-03-31T14:04:00Z"/>
        </w:rPr>
      </w:pPr>
      <w:del w:id="3380" w:author="Mark" w:date="2020-03-31T14:04:00Z">
        <w:r>
          <w:delText>Introducing</w:delText>
        </w:r>
        <w:r w:rsidR="00B26DD1">
          <w:delText xml:space="preserve"> </w:delText>
        </w:r>
        <w:r w:rsidR="00C5292E" w:rsidRPr="000401EE">
          <w:rPr>
            <w:rStyle w:val="C1"/>
          </w:rPr>
          <w:delText>async</w:delText>
        </w:r>
        <w:r w:rsidR="00B26DD1">
          <w:delText xml:space="preserve"> </w:delText>
        </w:r>
        <w:r w:rsidR="00CA3240">
          <w:delText>R</w:delText>
        </w:r>
        <w:r w:rsidR="00C5292E">
          <w:delText>eturn</w:delText>
        </w:r>
        <w:r w:rsidR="00B26DD1">
          <w:delText xml:space="preserve"> </w:delText>
        </w:r>
        <w:r w:rsidR="00C5292E">
          <w:delText>of</w:delText>
        </w:r>
        <w:r w:rsidR="00B26DD1">
          <w:delText xml:space="preserve"> </w:delText>
        </w:r>
        <w:r w:rsidRPr="000401EE">
          <w:rPr>
            <w:rStyle w:val="C1"/>
          </w:rPr>
          <w:delText>ValueTask&lt;T&gt;</w:delText>
        </w:r>
      </w:del>
    </w:p>
    <w:p w14:paraId="2E6A00D2" w14:textId="3129BEDE" w:rsidR="00D16DB5" w:rsidRDefault="00BC317A" w:rsidP="000401EE">
      <w:pPr>
        <w:pStyle w:val="BodyNoIndent"/>
        <w:rPr>
          <w:del w:id="3381" w:author="Mark" w:date="2020-03-31T14:04:00Z"/>
        </w:rPr>
      </w:pPr>
      <w:del w:id="3382" w:author="Mark" w:date="2020-03-31T14:04:00Z">
        <w:r>
          <w:delText>We</w:delText>
        </w:r>
        <w:r w:rsidR="00B26DD1">
          <w:delText xml:space="preserve"> </w:delText>
        </w:r>
        <w:r>
          <w:delText>use</w:delText>
        </w:r>
        <w:r w:rsidR="00B26DD1">
          <w:delText xml:space="preserve"> </w:delText>
        </w:r>
        <w:r w:rsidRPr="00F937F4">
          <w:delText>async</w:delText>
        </w:r>
        <w:r w:rsidR="00F937F4">
          <w:delText>hronous</w:delText>
        </w:r>
        <w:r w:rsidR="00B26DD1">
          <w:delText xml:space="preserve"> </w:delText>
        </w:r>
        <w:r>
          <w:delText>methods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long-running,</w:delText>
        </w:r>
        <w:r w:rsidR="00B26DD1">
          <w:delText xml:space="preserve"> </w:delText>
        </w:r>
        <w:r>
          <w:delText>hi</w:delText>
        </w:r>
        <w:r w:rsidR="00C70DF2">
          <w:delText>gh</w:delText>
        </w:r>
        <w:r>
          <w:delText>-latency</w:delText>
        </w:r>
        <w:r w:rsidR="00B26DD1">
          <w:delText xml:space="preserve"> </w:delText>
        </w:r>
        <w:r>
          <w:delText>operations.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>
          <w:delText>(obviously),</w:delText>
        </w:r>
        <w:r w:rsidR="00B26DD1">
          <w:delText xml:space="preserve"> </w:delText>
        </w:r>
        <w:r>
          <w:delText>since</w:delText>
        </w:r>
        <w:r w:rsidR="00B26DD1">
          <w:delText xml:space="preserve"> </w:delText>
        </w:r>
        <w:r w:rsidRPr="0055302D">
          <w:rPr>
            <w:rStyle w:val="C1"/>
          </w:rPr>
          <w:delText>Task</w:delText>
        </w:r>
        <w:r>
          <w:delText>/</w:delText>
        </w:r>
        <w:r w:rsidRPr="0055302D">
          <w:rPr>
            <w:rStyle w:val="C1"/>
          </w:rPr>
          <w:delText>Task&lt;T&gt;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return,</w:delText>
        </w:r>
        <w:r w:rsidR="00B26DD1">
          <w:delText xml:space="preserve"> </w:delText>
        </w:r>
        <w:r>
          <w:delText>we</w:delText>
        </w:r>
        <w:r w:rsidR="00B26DD1">
          <w:delText xml:space="preserve"> </w:delText>
        </w:r>
        <w:r>
          <w:delText>always</w:delText>
        </w:r>
        <w:r w:rsidR="00B26DD1">
          <w:delText xml:space="preserve"> </w:delText>
        </w:r>
        <w:r>
          <w:delText>need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 w:rsidR="009000AB">
          <w:delText>obtain</w:delText>
        </w:r>
        <w:r w:rsidR="00B26DD1">
          <w:delText xml:space="preserve"> </w:delText>
        </w:r>
        <w:r>
          <w:delText>one</w:delText>
        </w:r>
        <w:r w:rsidR="00B26DD1">
          <w:delText xml:space="preserve"> </w:delText>
        </w:r>
        <w:r>
          <w:delText>of</w:delText>
        </w:r>
        <w:r w:rsidR="00B26DD1">
          <w:delText xml:space="preserve"> </w:delText>
        </w:r>
        <w:r>
          <w:delText>these</w:delText>
        </w:r>
        <w:r w:rsidR="00B26DD1">
          <w:delText xml:space="preserve"> </w:delText>
        </w:r>
        <w:r>
          <w:delText>objects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return.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alternative,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 w:rsidRPr="005743E2">
          <w:rPr>
            <w:rStyle w:val="C1"/>
          </w:rPr>
          <w:delText>null</w:delText>
        </w:r>
        <w:r>
          <w:delText>,</w:delText>
        </w:r>
        <w:r w:rsidR="00B26DD1">
          <w:delText xml:space="preserve"> </w:delText>
        </w:r>
        <w:r>
          <w:delText>would</w:delText>
        </w:r>
        <w:r w:rsidR="00B26DD1">
          <w:delText xml:space="preserve"> </w:delText>
        </w:r>
        <w:r>
          <w:delText>force</w:delText>
        </w:r>
        <w:r w:rsidR="00B26DD1">
          <w:delText xml:space="preserve"> </w:delText>
        </w:r>
        <w:r>
          <w:delText>callers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always</w:delText>
        </w:r>
        <w:r w:rsidR="00B26DD1">
          <w:delText xml:space="preserve"> </w:delText>
        </w:r>
        <w:r>
          <w:delText>check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 w:rsidRPr="005743E2">
          <w:rPr>
            <w:rStyle w:val="C1"/>
          </w:rPr>
          <w:delText>null</w:delText>
        </w:r>
        <w:r w:rsidR="00B26DD1">
          <w:delText xml:space="preserve"> </w:delText>
        </w:r>
        <w:r>
          <w:delText>before</w:delText>
        </w:r>
        <w:r w:rsidR="00B26DD1">
          <w:delText xml:space="preserve"> </w:delText>
        </w:r>
        <w:r>
          <w:delText>invoking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method</w:delText>
        </w:r>
        <w:r w:rsidR="008E69BF">
          <w:delText>—</w:delText>
        </w:r>
        <w:r>
          <w:delText>an</w:delText>
        </w:r>
        <w:r w:rsidR="00B26DD1">
          <w:delText xml:space="preserve"> </w:delText>
        </w:r>
        <w:r>
          <w:delText>unreasonable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>
          <w:delText>frustrating</w:delText>
        </w:r>
        <w:r w:rsidR="00B26DD1">
          <w:delText xml:space="preserve"> </w:delText>
        </w:r>
        <w:r>
          <w:delText>API</w:delText>
        </w:r>
        <w:r w:rsidR="00B26DD1">
          <w:delText xml:space="preserve"> </w:delText>
        </w:r>
        <w:r>
          <w:delText>from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usability</w:delText>
        </w:r>
        <w:r w:rsidR="00B26DD1">
          <w:delText xml:space="preserve"> </w:delText>
        </w:r>
        <w:r>
          <w:delText>perspective.</w:delText>
        </w:r>
        <w:r w:rsidR="00B26DD1">
          <w:delText xml:space="preserve"> </w:delText>
        </w:r>
        <w:r w:rsidR="009000AB">
          <w:delText>G</w:delText>
        </w:r>
        <w:r>
          <w:delText>enerally</w:delText>
        </w:r>
        <w:r w:rsidR="008E69BF">
          <w:delText>,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cost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create</w:delText>
        </w:r>
        <w:r w:rsidR="00B26DD1">
          <w:delText xml:space="preserve"> </w:delText>
        </w:r>
        <w:r w:rsidR="009000AB">
          <w:delText>a</w:delText>
        </w:r>
        <w:r w:rsidR="00B26DD1">
          <w:delText xml:space="preserve"> </w:delText>
        </w:r>
        <w:r w:rsidR="009000AB" w:rsidRPr="0055302D">
          <w:rPr>
            <w:rStyle w:val="C1"/>
          </w:rPr>
          <w:delText>Task</w:delText>
        </w:r>
        <w:r w:rsidR="009000AB">
          <w:delText>/</w:delText>
        </w:r>
        <w:r w:rsidR="009000AB" w:rsidRPr="0055302D">
          <w:rPr>
            <w:rStyle w:val="C1"/>
          </w:rPr>
          <w:delText>Task&lt;T&gt;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insignificant</w:delText>
        </w:r>
        <w:r w:rsidR="00B26DD1">
          <w:delText xml:space="preserve"> </w:delText>
        </w:r>
        <w:r>
          <w:delText>in</w:delText>
        </w:r>
        <w:r w:rsidR="00B26DD1">
          <w:delText xml:space="preserve"> </w:delText>
        </w:r>
        <w:r>
          <w:delText>comparison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long-running,</w:delText>
        </w:r>
        <w:r w:rsidR="00B26DD1">
          <w:delText xml:space="preserve"> </w:delText>
        </w:r>
        <w:r>
          <w:delText>hi</w:delText>
        </w:r>
        <w:r w:rsidR="008E69BF">
          <w:delText>gh</w:delText>
        </w:r>
        <w:r>
          <w:delText>-latency</w:delText>
        </w:r>
        <w:r w:rsidR="00B26DD1">
          <w:delText xml:space="preserve"> </w:delText>
        </w:r>
        <w:r>
          <w:delText>operation.</w:delText>
        </w:r>
        <w:r w:rsidR="00B26DD1">
          <w:delText xml:space="preserve"> </w:delText>
        </w:r>
      </w:del>
    </w:p>
    <w:p w14:paraId="33AE5534" w14:textId="2A1502F4" w:rsidR="00241794" w:rsidRDefault="00BC317A" w:rsidP="00D16DB5">
      <w:pPr>
        <w:pStyle w:val="Body"/>
        <w:rPr>
          <w:del w:id="3383" w:author="Mark" w:date="2020-03-31T14:04:00Z"/>
        </w:rPr>
      </w:pPr>
      <w:del w:id="3384" w:author="Mark" w:date="2020-03-31T14:04:00Z">
        <w:r>
          <w:delText>What</w:delText>
        </w:r>
        <w:r w:rsidR="00B26DD1">
          <w:delText xml:space="preserve"> </w:delText>
        </w:r>
        <w:r>
          <w:delText>happens,</w:delText>
        </w:r>
        <w:r w:rsidR="00B26DD1">
          <w:delText xml:space="preserve"> </w:delText>
        </w:r>
        <w:r w:rsidR="006160FA">
          <w:delText>though</w:delText>
        </w:r>
        <w:r>
          <w:delText>,</w:delText>
        </w:r>
        <w:r w:rsidR="00B26DD1">
          <w:delText xml:space="preserve"> </w:delText>
        </w:r>
        <w:r>
          <w:delText>if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can</w:delText>
        </w:r>
        <w:r w:rsidR="00B26DD1">
          <w:delText xml:space="preserve"> </w:delText>
        </w:r>
        <w:r>
          <w:delText>be</w:delText>
        </w:r>
        <w:r w:rsidR="00B26DD1">
          <w:delText xml:space="preserve"> </w:delText>
        </w:r>
        <w:r>
          <w:delText>short</w:delText>
        </w:r>
        <w:r w:rsidR="008E69BF">
          <w:delText>-</w:delText>
        </w:r>
        <w:r>
          <w:delText>circuited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result</w:delText>
        </w:r>
        <w:r w:rsidR="00B26DD1">
          <w:delText xml:space="preserve"> </w:delText>
        </w:r>
        <w:r>
          <w:delText>returned</w:delText>
        </w:r>
        <w:r w:rsidR="00B26DD1">
          <w:delText xml:space="preserve"> </w:delText>
        </w:r>
        <w:r>
          <w:delText>immediately</w:delText>
        </w:r>
        <w:r w:rsidR="00D16DB5">
          <w:delText>?</w:delText>
        </w:r>
        <w:r w:rsidR="00B26DD1">
          <w:delText xml:space="preserve"> </w:delText>
        </w:r>
        <w:r>
          <w:delText>Consider,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example,</w:delText>
        </w:r>
        <w:r w:rsidR="00B26DD1">
          <w:delText xml:space="preserve"> </w:delText>
        </w:r>
        <w:r>
          <w:delText>compressing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buffer.</w:delText>
        </w:r>
        <w:r w:rsidR="00B26DD1">
          <w:delText xml:space="preserve"> </w:delText>
        </w:r>
        <w:r>
          <w:delText>If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amount</w:delText>
        </w:r>
        <w:r w:rsidR="00B26DD1">
          <w:delText xml:space="preserve"> </w:delText>
        </w:r>
        <w:r>
          <w:delText>of</w:delText>
        </w:r>
        <w:r w:rsidR="00B26DD1">
          <w:delText xml:space="preserve"> </w:delText>
        </w:r>
        <w:r>
          <w:delText>data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significant,</w:delText>
        </w:r>
        <w:r w:rsidR="00B26DD1">
          <w:delText xml:space="preserve"> </w:delText>
        </w:r>
        <w:r>
          <w:delText>performing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asynchronously</w:delText>
        </w:r>
        <w:r w:rsidR="00B26DD1">
          <w:delText xml:space="preserve"> </w:delText>
        </w:r>
        <w:r>
          <w:delText>makes</w:delText>
        </w:r>
        <w:r w:rsidR="00B26DD1">
          <w:delText xml:space="preserve"> </w:delText>
        </w:r>
        <w:r>
          <w:delText>sense.</w:delText>
        </w:r>
        <w:r w:rsidR="00B26DD1">
          <w:delText xml:space="preserve"> </w:delText>
        </w:r>
        <w:r>
          <w:delText>If,</w:delText>
        </w:r>
        <w:r w:rsidR="00B26DD1">
          <w:delText xml:space="preserve"> </w:delText>
        </w:r>
        <w:r>
          <w:delText>however,</w:delText>
        </w:r>
        <w:r w:rsidR="00B26DD1">
          <w:delText xml:space="preserve"> </w:delText>
        </w:r>
        <w:r>
          <w:delText>data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0-length,</w:delText>
        </w:r>
        <w:r w:rsidR="00B26DD1">
          <w:delText xml:space="preserve"> </w:delText>
        </w:r>
        <w:r>
          <w:delText>then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can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>
          <w:delText>immediately</w:delText>
        </w:r>
        <w:r w:rsidR="008E69BF">
          <w:delText>,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 w:rsidR="009000AB">
          <w:delText>obtaining</w:delText>
        </w:r>
        <w:r w:rsidR="00B26DD1">
          <w:delText xml:space="preserve"> </w:delText>
        </w:r>
        <w:r w:rsidR="009000AB">
          <w:delText>a</w:delText>
        </w:r>
        <w:r w:rsidR="00B26DD1">
          <w:delText xml:space="preserve"> </w:delText>
        </w:r>
        <w:r w:rsidR="009000AB">
          <w:delText>(cached</w:delText>
        </w:r>
        <w:r w:rsidR="00B26DD1">
          <w:delText xml:space="preserve"> </w:delText>
        </w:r>
        <w:r w:rsidR="009000AB">
          <w:delText>or</w:delText>
        </w:r>
        <w:r w:rsidR="00B26DD1">
          <w:delText xml:space="preserve"> </w:delText>
        </w:r>
        <w:r w:rsidR="009000AB">
          <w:delText>new</w:delText>
        </w:r>
        <w:r w:rsidR="00B26DD1">
          <w:delText xml:space="preserve"> </w:delText>
        </w:r>
        <w:r w:rsidR="009000AB">
          <w:delText>instance</w:delText>
        </w:r>
        <w:r w:rsidR="00B26DD1">
          <w:delText xml:space="preserve"> </w:delText>
        </w:r>
        <w:r w:rsidR="00D16DB5">
          <w:delText>of</w:delText>
        </w:r>
        <w:r w:rsidR="009000AB">
          <w:delText>)</w:delText>
        </w:r>
        <w:r w:rsidR="00B26DD1">
          <w:delText xml:space="preserve"> </w:delText>
        </w:r>
        <w:r w:rsidRPr="0055302D">
          <w:rPr>
            <w:rStyle w:val="C1"/>
          </w:rPr>
          <w:delText>Task</w:delText>
        </w:r>
        <w:r>
          <w:delText>/</w:delText>
        </w:r>
        <w:r w:rsidRPr="0055302D">
          <w:rPr>
            <w:rStyle w:val="C1"/>
          </w:rPr>
          <w:delText>Task&lt;T&gt;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pointless</w:delText>
        </w:r>
        <w:r w:rsidR="00B26DD1">
          <w:delText xml:space="preserve"> </w:delText>
        </w:r>
        <w:r w:rsidR="008E69BF">
          <w:delText>because</w:delText>
        </w:r>
        <w:r w:rsidR="00B26DD1">
          <w:delText xml:space="preserve"> </w:delText>
        </w:r>
        <w:r>
          <w:delText>there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no</w:delText>
        </w:r>
        <w:r w:rsidR="00B26DD1">
          <w:delText xml:space="preserve"> </w:delText>
        </w:r>
        <w:r>
          <w:delText>need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task</w:delText>
        </w:r>
        <w:r w:rsidR="00B26DD1">
          <w:delText xml:space="preserve"> </w:delText>
        </w:r>
        <w:r>
          <w:delText>when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completes</w:delText>
        </w:r>
        <w:r w:rsidR="00B26DD1">
          <w:delText xml:space="preserve"> </w:delText>
        </w:r>
        <w:r>
          <w:delText>immediately.</w:delText>
        </w:r>
        <w:r w:rsidR="00B26DD1">
          <w:delText xml:space="preserve"> </w:delText>
        </w:r>
        <w:r>
          <w:delText>Unfortunately,</w:delText>
        </w:r>
        <w:r w:rsidR="00B26DD1">
          <w:delText xml:space="preserve"> </w:delText>
        </w:r>
        <w:r>
          <w:delText>there</w:delText>
        </w:r>
        <w:r w:rsidR="00B26DD1">
          <w:delText xml:space="preserve"> </w:delText>
        </w:r>
        <w:r>
          <w:delText>was</w:delText>
        </w:r>
        <w:r w:rsidR="00B26DD1">
          <w:delText xml:space="preserve"> </w:delText>
        </w:r>
        <w:r>
          <w:delText>no</w:delText>
        </w:r>
        <w:r w:rsidR="00B26DD1">
          <w:delText xml:space="preserve"> </w:delText>
        </w:r>
        <w:r>
          <w:delText>alternative</w:delText>
        </w:r>
        <w:r w:rsidR="00B26DD1">
          <w:delText xml:space="preserve"> </w:delText>
        </w:r>
        <w:r>
          <w:delText>when</w:delText>
        </w:r>
        <w:r w:rsidR="00B26DD1">
          <w:delText xml:space="preserve"> </w:delText>
        </w:r>
        <w:r w:rsidRPr="005743E2">
          <w:rPr>
            <w:rStyle w:val="C1"/>
          </w:rPr>
          <w:delText>async</w:delText>
        </w:r>
        <w:r>
          <w:delText>/</w:delText>
        </w:r>
        <w:r w:rsidRPr="005743E2">
          <w:rPr>
            <w:rStyle w:val="C1"/>
          </w:rPr>
          <w:delText>await</w:delText>
        </w:r>
        <w:r w:rsidR="00B26DD1">
          <w:delText xml:space="preserve"> </w:delText>
        </w:r>
        <w:r>
          <w:delText>was</w:delText>
        </w:r>
        <w:r w:rsidR="00B26DD1">
          <w:delText xml:space="preserve"> </w:delText>
        </w:r>
        <w:r>
          <w:delText>introduced</w:delText>
        </w:r>
        <w:r w:rsidR="00B26DD1">
          <w:delText xml:space="preserve"> </w:delText>
        </w:r>
        <w:r>
          <w:delText>in</w:delText>
        </w:r>
        <w:r w:rsidR="00B26DD1">
          <w:delText xml:space="preserve"> </w:delText>
        </w:r>
        <w:r>
          <w:delText>C#</w:delText>
        </w:r>
        <w:r w:rsidR="00B26DD1">
          <w:delText xml:space="preserve"> </w:delText>
        </w:r>
        <w:r>
          <w:delText>5.0.</w:delText>
        </w:r>
        <w:r w:rsidR="00B26DD1">
          <w:delText xml:space="preserve"> </w:delText>
        </w:r>
        <w:r>
          <w:delText>However,</w:delText>
        </w:r>
        <w:r w:rsidR="00B26DD1">
          <w:delText xml:space="preserve"> </w:delText>
        </w:r>
        <w:r>
          <w:delText>C#</w:delText>
        </w:r>
        <w:r w:rsidR="00B26DD1">
          <w:delText xml:space="preserve"> </w:delText>
        </w:r>
        <w:r>
          <w:delText>7.0</w:delText>
        </w:r>
        <w:r w:rsidR="00B26DD1">
          <w:delText xml:space="preserve"> </w:delText>
        </w:r>
        <w:r w:rsidR="004A2A0B">
          <w:delText>added</w:delText>
        </w:r>
        <w:r w:rsidR="00B26DD1">
          <w:delText xml:space="preserve"> </w:delText>
        </w:r>
        <w:r w:rsidR="004A2A0B">
          <w:delText>support</w:delText>
        </w:r>
        <w:r w:rsidR="00B26DD1">
          <w:delText xml:space="preserve"> </w:delText>
        </w:r>
        <w:r w:rsidR="004A2A0B">
          <w:delText>for</w:delText>
        </w:r>
        <w:r w:rsidR="00B26DD1">
          <w:delText xml:space="preserve"> </w:delText>
        </w:r>
        <w:r w:rsidR="004A2A0B">
          <w:delText>arbitrary</w:delText>
        </w:r>
        <w:r w:rsidR="00B26DD1">
          <w:delText xml:space="preserve"> </w:delText>
        </w:r>
        <w:r w:rsidR="004A2A0B">
          <w:delText>types</w:delText>
        </w:r>
        <w:r w:rsidR="00B26DD1">
          <w:delText xml:space="preserve"> </w:delText>
        </w:r>
        <w:r w:rsidR="00D16DB5">
          <w:delText>that</w:delText>
        </w:r>
        <w:r w:rsidR="00B26DD1">
          <w:delText xml:space="preserve"> </w:delText>
        </w:r>
        <w:r w:rsidR="00D16DB5">
          <w:delText>meet</w:delText>
        </w:r>
        <w:r w:rsidR="00B26DD1">
          <w:delText xml:space="preserve"> </w:delText>
        </w:r>
        <w:r w:rsidR="004A2A0B">
          <w:delText>certain</w:delText>
        </w:r>
        <w:r w:rsidR="00B26DD1">
          <w:delText xml:space="preserve"> </w:delText>
        </w:r>
        <w:r w:rsidR="004A2A0B">
          <w:delText>criteria</w:delText>
        </w:r>
        <w:r w:rsidR="00D16DB5">
          <w:delText>—</w:delText>
        </w:r>
        <w:r w:rsidR="004A2A0B">
          <w:delText>namely</w:delText>
        </w:r>
        <w:r w:rsidR="00D16DB5">
          <w:delText>,</w:delText>
        </w:r>
        <w:r w:rsidR="00B26DD1">
          <w:delText xml:space="preserve"> </w:delText>
        </w:r>
        <w:r w:rsidR="004A2A0B">
          <w:delText>support</w:delText>
        </w:r>
        <w:r w:rsidR="00B26DD1">
          <w:delText xml:space="preserve"> </w:delText>
        </w:r>
        <w:r w:rsidR="004A2A0B">
          <w:delText>for</w:delText>
        </w:r>
        <w:r w:rsidR="00B26DD1">
          <w:delText xml:space="preserve"> </w:delText>
        </w:r>
        <w:r w:rsidR="004A2A0B">
          <w:delText>a</w:delText>
        </w:r>
        <w:r w:rsidR="00B26DD1">
          <w:delText xml:space="preserve"> </w:delText>
        </w:r>
        <w:r w:rsidR="004A2A0B" w:rsidRPr="000401EE">
          <w:rPr>
            <w:rStyle w:val="C1"/>
          </w:rPr>
          <w:delText>GetAwaiter()</w:delText>
        </w:r>
        <w:r w:rsidR="00B26DD1">
          <w:delText xml:space="preserve"> </w:delText>
        </w:r>
        <w:r w:rsidR="004A2A0B">
          <w:delText>method</w:delText>
        </w:r>
        <w:r w:rsidR="00D16DB5">
          <w:delText>,</w:delText>
        </w:r>
        <w:r w:rsidR="00B26DD1">
          <w:delText xml:space="preserve"> </w:delText>
        </w:r>
        <w:r w:rsidR="004A2A0B">
          <w:delText>as</w:delText>
        </w:r>
        <w:r w:rsidR="00B26DD1">
          <w:delText xml:space="preserve"> </w:delText>
        </w:r>
        <w:r w:rsidR="004A2A0B">
          <w:delText>detailed</w:delText>
        </w:r>
        <w:r w:rsidR="00B26DD1">
          <w:delText xml:space="preserve"> </w:delText>
        </w:r>
        <w:r w:rsidR="004A2A0B">
          <w:delText>in</w:delText>
        </w:r>
        <w:r w:rsidR="00B26DD1">
          <w:delText xml:space="preserve"> </w:delText>
        </w:r>
        <w:r w:rsidR="004A2A0B">
          <w:delText>the</w:delText>
        </w:r>
        <w:r w:rsidR="00B26DD1">
          <w:delText xml:space="preserve"> </w:delText>
        </w:r>
        <w:r w:rsidR="004A2A0B" w:rsidRPr="005743E2">
          <w:delText>Advanced</w:delText>
        </w:r>
        <w:r w:rsidR="00B26DD1">
          <w:delText xml:space="preserve"> </w:delText>
        </w:r>
        <w:r w:rsidR="00D16DB5">
          <w:delText>Topic</w:delText>
        </w:r>
        <w:r w:rsidR="00CF789F">
          <w:delText xml:space="preserve"> titled</w:delText>
        </w:r>
        <w:r w:rsidR="00B26DD1">
          <w:delText xml:space="preserve"> </w:delText>
        </w:r>
        <w:r w:rsidR="00D16DB5">
          <w:delText>“</w:delText>
        </w:r>
        <w:r w:rsidR="004A2A0B" w:rsidRPr="005743E2">
          <w:delText>Awaiting</w:delText>
        </w:r>
        <w:r w:rsidR="00B26DD1">
          <w:delText xml:space="preserve"> </w:delText>
        </w:r>
        <w:r w:rsidR="004A2A0B" w:rsidRPr="005743E2">
          <w:delText>Non-</w:delText>
        </w:r>
        <w:r w:rsidR="004A2A0B" w:rsidRPr="00437542">
          <w:rPr>
            <w:rStyle w:val="C1"/>
          </w:rPr>
          <w:delText>Task&lt;T&gt;</w:delText>
        </w:r>
        <w:r w:rsidR="00B26DD1">
          <w:delText xml:space="preserve"> </w:delText>
        </w:r>
        <w:r w:rsidR="004A2A0B" w:rsidRPr="005743E2">
          <w:delText>or</w:delText>
        </w:r>
        <w:r w:rsidR="00B26DD1">
          <w:delText xml:space="preserve"> </w:delText>
        </w:r>
        <w:r w:rsidR="004A2A0B" w:rsidRPr="005743E2">
          <w:delText>Values</w:delText>
        </w:r>
        <w:r w:rsidR="004A2A0B">
          <w:delText>.</w:delText>
        </w:r>
        <w:r w:rsidR="00D16DB5" w:rsidRPr="00D16DB5">
          <w:delText>”</w:delText>
        </w:r>
        <w:r w:rsidR="00B26DD1">
          <w:delText xml:space="preserve"> </w:delText>
        </w:r>
        <w:r w:rsidR="004A2A0B">
          <w:delText>For</w:delText>
        </w:r>
        <w:r w:rsidR="00B26DD1">
          <w:delText xml:space="preserve"> </w:delText>
        </w:r>
        <w:r w:rsidR="004A2A0B">
          <w:delText>example,</w:delText>
        </w:r>
        <w:r w:rsidR="00B26DD1">
          <w:delText xml:space="preserve"> </w:delText>
        </w:r>
        <w:r w:rsidR="004A2A0B">
          <w:delText>C#</w:delText>
        </w:r>
        <w:r w:rsidR="00B26DD1">
          <w:delText xml:space="preserve"> </w:delText>
        </w:r>
        <w:r w:rsidR="004A2A0B">
          <w:delText>7.0</w:delText>
        </w:r>
        <w:r w:rsidR="00D16DB5">
          <w:delText>-</w:delText>
        </w:r>
        <w:r w:rsidR="004A2A0B">
          <w:delText>related</w:delText>
        </w:r>
        <w:r w:rsidR="00B26DD1">
          <w:delText xml:space="preserve"> </w:delText>
        </w:r>
        <w:r w:rsidR="004A2A0B">
          <w:delText>.NET</w:delText>
        </w:r>
        <w:r w:rsidR="00B26DD1">
          <w:delText xml:space="preserve"> </w:delText>
        </w:r>
        <w:r w:rsidR="004A2A0B">
          <w:delText>frameworks</w:delText>
        </w:r>
        <w:r w:rsidR="00B26DD1">
          <w:delText xml:space="preserve"> </w:delText>
        </w:r>
        <w:r w:rsidR="004A2A0B">
          <w:delText>include</w:delText>
        </w:r>
        <w:r w:rsidR="00B26DD1">
          <w:delText xml:space="preserve"> </w:delText>
        </w:r>
        <w:r w:rsidRPr="00A73F24">
          <w:rPr>
            <w:rStyle w:val="C1"/>
          </w:rPr>
          <w:delText>ValueTask&lt;T&gt;</w:delText>
        </w:r>
        <w:r w:rsidRPr="0015344A">
          <w:delText>,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value</w:delText>
        </w:r>
        <w:r w:rsidR="00B26DD1">
          <w:delText xml:space="preserve"> </w:delText>
        </w:r>
        <w:r>
          <w:delText>type</w:delText>
        </w:r>
        <w:r w:rsidR="00B26DD1">
          <w:delText xml:space="preserve"> </w:delText>
        </w:r>
        <w:r>
          <w:delText>that</w:delText>
        </w:r>
        <w:r w:rsidR="00B26DD1">
          <w:delText xml:space="preserve"> </w:delText>
        </w:r>
        <w:r>
          <w:delText>scales</w:delText>
        </w:r>
        <w:r w:rsidR="00B26DD1">
          <w:delText xml:space="preserve"> </w:delText>
        </w:r>
        <w:r>
          <w:delText>down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support</w:delText>
        </w:r>
        <w:r w:rsidR="00B26DD1">
          <w:delText xml:space="preserve"> </w:delText>
        </w:r>
        <w:r>
          <w:delText>lightweight</w:delText>
        </w:r>
        <w:r w:rsidR="00B26DD1">
          <w:delText xml:space="preserve"> </w:delText>
        </w:r>
        <w:r>
          <w:delText>instantiation</w:delText>
        </w:r>
        <w:r w:rsidR="00B26DD1">
          <w:delText xml:space="preserve"> </w:delText>
        </w:r>
        <w:r>
          <w:delText>when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long-running</w:delText>
        </w:r>
        <w:r w:rsidR="00B26DD1">
          <w:delText xml:space="preserve"> </w:delText>
        </w:r>
        <w:r>
          <w:delText>opera</w:delText>
        </w:r>
        <w:r w:rsidR="00BA658C">
          <w:delText>tion</w:delText>
        </w:r>
        <w:r w:rsidR="00B26DD1">
          <w:delText xml:space="preserve"> </w:delText>
        </w:r>
        <w:r w:rsidR="00BA658C">
          <w:delText>can</w:delText>
        </w:r>
        <w:r w:rsidR="00B26DD1">
          <w:delText xml:space="preserve"> </w:delText>
        </w:r>
        <w:r w:rsidR="00BA658C">
          <w:delText>be</w:delText>
        </w:r>
        <w:r w:rsidR="00B26DD1">
          <w:delText xml:space="preserve"> </w:delText>
        </w:r>
        <w:r w:rsidR="00BA658C">
          <w:delText>short</w:delText>
        </w:r>
        <w:r w:rsidR="00D16DB5">
          <w:delText>-</w:delText>
        </w:r>
        <w:r w:rsidR="00BA658C">
          <w:delText>circuited</w:delText>
        </w:r>
        <w:r w:rsidR="00B26DD1">
          <w:delText xml:space="preserve"> </w:delText>
        </w:r>
        <w:r w:rsidR="00BA658C">
          <w:delText>or</w:delText>
        </w:r>
        <w:r w:rsidR="00B26DD1">
          <w:delText xml:space="preserve"> </w:delText>
        </w:r>
        <w:r w:rsidR="00D16DB5">
          <w:delText>that</w:delText>
        </w:r>
        <w:r w:rsidR="00B26DD1">
          <w:delText xml:space="preserve"> </w:delText>
        </w:r>
        <w:r w:rsidR="00BA658C">
          <w:delText>support</w:delText>
        </w:r>
        <w:r w:rsidR="00D16DB5">
          <w:delText>s</w:delText>
        </w:r>
        <w:r w:rsidR="00B26DD1">
          <w:delText xml:space="preserve"> </w:delText>
        </w:r>
        <w:r w:rsidR="00BA658C">
          <w:delText>the</w:delText>
        </w:r>
        <w:r w:rsidR="00B26DD1">
          <w:delText xml:space="preserve"> </w:delText>
        </w:r>
        <w:r w:rsidR="00BA658C">
          <w:delText>full</w:delText>
        </w:r>
        <w:r w:rsidR="00B26DD1">
          <w:delText xml:space="preserve"> </w:delText>
        </w:r>
        <w:r w:rsidR="00BA658C">
          <w:delText>functionality</w:delText>
        </w:r>
        <w:r w:rsidR="00B26DD1">
          <w:delText xml:space="preserve"> </w:delText>
        </w:r>
        <w:r w:rsidR="00BA658C">
          <w:delText>of</w:delText>
        </w:r>
        <w:r w:rsidR="00B26DD1">
          <w:delText xml:space="preserve"> </w:delText>
        </w:r>
        <w:r w:rsidR="00BA658C">
          <w:delText>a</w:delText>
        </w:r>
        <w:r w:rsidR="00B26DD1">
          <w:delText xml:space="preserve"> </w:delText>
        </w:r>
        <w:r w:rsidR="00BA658C">
          <w:delText>task</w:delText>
        </w:r>
        <w:r w:rsidR="00B26DD1">
          <w:delText xml:space="preserve"> </w:delText>
        </w:r>
        <w:r w:rsidR="00BA658C">
          <w:delText>otherwise.</w:delText>
        </w:r>
        <w:r w:rsidR="00B26DD1">
          <w:delText xml:space="preserve"> </w:delText>
        </w:r>
        <w:r w:rsidR="00A6283F">
          <w:delText>Listing</w:delText>
        </w:r>
        <w:r w:rsidR="00B26DD1">
          <w:delText xml:space="preserve"> </w:delText>
        </w:r>
        <w:r w:rsidR="00A6283F">
          <w:delText>19.</w:delText>
        </w:r>
        <w:r w:rsidR="00C7066B">
          <w:delText>16</w:delText>
        </w:r>
        <w:r w:rsidR="00B26DD1">
          <w:delText xml:space="preserve"> </w:delText>
        </w:r>
        <w:r w:rsidR="00882C96">
          <w:delText>provides</w:delText>
        </w:r>
        <w:r w:rsidR="00B26DD1">
          <w:delText xml:space="preserve"> </w:delText>
        </w:r>
        <w:r w:rsidR="00882C96">
          <w:delText>an</w:delText>
        </w:r>
        <w:r w:rsidR="00B26DD1">
          <w:delText xml:space="preserve"> </w:delText>
        </w:r>
        <w:r w:rsidR="00882C96">
          <w:delText>example</w:delText>
        </w:r>
        <w:r w:rsidR="00B26DD1">
          <w:delText xml:space="preserve"> </w:delText>
        </w:r>
        <w:r w:rsidR="009005C1">
          <w:delText>of</w:delText>
        </w:r>
        <w:r w:rsidR="00B26DD1">
          <w:delText xml:space="preserve"> </w:delText>
        </w:r>
        <w:r w:rsidR="009005C1">
          <w:delText>file</w:delText>
        </w:r>
        <w:r w:rsidR="00B26DD1">
          <w:delText xml:space="preserve"> </w:delText>
        </w:r>
        <w:r w:rsidR="009005C1">
          <w:delText>compression</w:delText>
        </w:r>
        <w:r w:rsidR="00B26DD1">
          <w:delText xml:space="preserve"> </w:delText>
        </w:r>
        <w:r w:rsidR="009005C1">
          <w:delText>but</w:delText>
        </w:r>
        <w:r w:rsidR="00B26DD1">
          <w:delText xml:space="preserve"> </w:delText>
        </w:r>
        <w:r w:rsidR="009005C1">
          <w:delText>escaping</w:delText>
        </w:r>
        <w:r w:rsidR="00B26DD1">
          <w:delText xml:space="preserve"> </w:delText>
        </w:r>
        <w:r w:rsidR="009005C1">
          <w:delText>via</w:delText>
        </w:r>
        <w:r w:rsidR="00B26DD1">
          <w:delText xml:space="preserve"> </w:delText>
        </w:r>
        <w:r w:rsidR="009005C1" w:rsidRPr="000401EE">
          <w:rPr>
            <w:rStyle w:val="C1"/>
          </w:rPr>
          <w:delText>ValueTask&lt;T&gt;</w:delText>
        </w:r>
        <w:r w:rsidR="00B26DD1">
          <w:delText xml:space="preserve"> </w:delText>
        </w:r>
        <w:r w:rsidR="009005C1">
          <w:delText>if</w:delText>
        </w:r>
        <w:r w:rsidR="00B26DD1">
          <w:delText xml:space="preserve"> </w:delText>
        </w:r>
        <w:r w:rsidR="009005C1">
          <w:delText>the</w:delText>
        </w:r>
        <w:r w:rsidR="00B26DD1">
          <w:delText xml:space="preserve"> </w:delText>
        </w:r>
        <w:r w:rsidR="009005C1">
          <w:delText>compression</w:delText>
        </w:r>
        <w:r w:rsidR="00B26DD1">
          <w:delText xml:space="preserve"> </w:delText>
        </w:r>
        <w:r w:rsidR="009005C1">
          <w:delText>can</w:delText>
        </w:r>
        <w:r w:rsidR="00B26DD1">
          <w:delText xml:space="preserve"> </w:delText>
        </w:r>
        <w:r w:rsidR="009005C1">
          <w:delText>be</w:delText>
        </w:r>
        <w:r w:rsidR="00B26DD1">
          <w:delText xml:space="preserve"> </w:delText>
        </w:r>
        <w:r w:rsidR="009005C1">
          <w:delText>short</w:delText>
        </w:r>
        <w:r w:rsidR="00D16DB5">
          <w:delText>-</w:delText>
        </w:r>
        <w:r w:rsidR="009005C1">
          <w:delText>circuited</w:delText>
        </w:r>
        <w:r w:rsidR="008C2495">
          <w:delText>.</w:delText>
        </w:r>
      </w:del>
    </w:p>
    <w:p w14:paraId="4207685C" w14:textId="4FC1A50A" w:rsidR="00F657C5" w:rsidRPr="00C4782F" w:rsidRDefault="00A6283F" w:rsidP="00D45366">
      <w:pPr>
        <w:pStyle w:val="ListingHead"/>
        <w:rPr>
          <w:del w:id="3385" w:author="Mark" w:date="2020-03-31T14:04:00Z"/>
        </w:rPr>
      </w:pPr>
      <w:del w:id="3386" w:author="Mark" w:date="2020-03-31T14:04:00Z">
        <w:r w:rsidRPr="00D45366">
          <w:rPr>
            <w:rStyle w:val="ListingNumber"/>
          </w:rPr>
          <w:delText>Listing</w:delText>
        </w:r>
        <w:r w:rsidR="00B26DD1">
          <w:rPr>
            <w:rStyle w:val="ListingNumber"/>
          </w:rPr>
          <w:delText xml:space="preserve"> </w:delText>
        </w:r>
        <w:r w:rsidRPr="00D45366">
          <w:rPr>
            <w:rStyle w:val="ListingNumber"/>
          </w:rPr>
          <w:delText>19.</w:delText>
        </w:r>
        <w:r w:rsidR="00C7066B" w:rsidRPr="00D45366">
          <w:rPr>
            <w:rStyle w:val="ListingNumber"/>
          </w:rPr>
          <w:delText>16</w:delText>
        </w:r>
        <w:r w:rsidR="00B26DD1">
          <w:rPr>
            <w:rStyle w:val="ListingNumber"/>
          </w:rPr>
          <w:delText>: </w:delText>
        </w:r>
        <w:r w:rsidR="00F657C5">
          <w:delText>Returning</w:delText>
        </w:r>
        <w:r w:rsidR="00B26DD1">
          <w:delText xml:space="preserve"> </w:delText>
        </w:r>
        <w:r w:rsidR="00F657C5" w:rsidRPr="0015717F">
          <w:rPr>
            <w:rStyle w:val="C1"/>
          </w:rPr>
          <w:delText>ValueTask&lt;T&gt;</w:delText>
        </w:r>
        <w:r w:rsidR="00B26DD1">
          <w:delText xml:space="preserve"> </w:delText>
        </w:r>
        <w:r w:rsidR="00F657C5">
          <w:delText>from</w:delText>
        </w:r>
        <w:r w:rsidR="00B26DD1">
          <w:delText xml:space="preserve"> </w:delText>
        </w:r>
        <w:r w:rsidR="00F657C5">
          <w:delText>an</w:delText>
        </w:r>
        <w:r w:rsidR="00B26DD1">
          <w:delText xml:space="preserve"> </w:delText>
        </w:r>
        <w:r w:rsidR="00F657C5" w:rsidRPr="0015717F">
          <w:rPr>
            <w:rStyle w:val="C1"/>
          </w:rPr>
          <w:delText>async</w:delText>
        </w:r>
        <w:r w:rsidR="00B26DD1">
          <w:delText xml:space="preserve"> </w:delText>
        </w:r>
        <w:r w:rsidR="00D16DB5">
          <w:delText>M</w:delText>
        </w:r>
        <w:r w:rsidR="00F657C5">
          <w:delText>ethod</w:delText>
        </w:r>
      </w:del>
    </w:p>
    <w:p w14:paraId="313B5B4D" w14:textId="28F2BF52" w:rsidR="00F657C5" w:rsidRPr="00C4782F" w:rsidRDefault="00F657C5" w:rsidP="00F657C5">
      <w:pPr>
        <w:pStyle w:val="CDT1"/>
        <w:rPr>
          <w:del w:id="3387" w:author="Mark" w:date="2020-03-31T14:04:00Z"/>
        </w:rPr>
      </w:pPr>
      <w:del w:id="3388" w:author="Mark" w:date="2020-03-31T14:04:00Z">
        <w:r w:rsidRPr="00C4782F">
          <w:rPr>
            <w:rStyle w:val="CPKeyword"/>
          </w:rPr>
          <w:delText>using</w:delText>
        </w:r>
        <w:r w:rsidR="00B26DD1">
          <w:delText xml:space="preserve"> </w:delText>
        </w:r>
        <w:r w:rsidRPr="00C4782F">
          <w:delText>System;</w:delText>
        </w:r>
      </w:del>
    </w:p>
    <w:p w14:paraId="4D2A768F" w14:textId="11F20858" w:rsidR="00F657C5" w:rsidRPr="008029B3" w:rsidRDefault="00F657C5" w:rsidP="00F657C5">
      <w:pPr>
        <w:pStyle w:val="CDT"/>
        <w:rPr>
          <w:del w:id="3389" w:author="Mark" w:date="2020-03-31T14:04:00Z"/>
        </w:rPr>
      </w:pPr>
      <w:del w:id="3390" w:author="Mark" w:date="2020-03-31T14:04:00Z">
        <w:r w:rsidRPr="00C4782F">
          <w:rPr>
            <w:rStyle w:val="CPKeyword"/>
          </w:rPr>
          <w:delText>using</w:delText>
        </w:r>
        <w:r w:rsidR="00B26DD1">
          <w:rPr>
            <w:rStyle w:val="CPKeyword"/>
          </w:rPr>
          <w:delText xml:space="preserve"> </w:delText>
        </w:r>
        <w:r w:rsidRPr="008029B3">
          <w:delText>System.IO;</w:delText>
        </w:r>
      </w:del>
    </w:p>
    <w:p w14:paraId="711320C4" w14:textId="343449A8" w:rsidR="00F657C5" w:rsidRPr="008029B3" w:rsidRDefault="00F657C5" w:rsidP="00F657C5">
      <w:pPr>
        <w:pStyle w:val="CDT"/>
        <w:rPr>
          <w:del w:id="3391" w:author="Mark" w:date="2020-03-31T14:04:00Z"/>
        </w:rPr>
      </w:pPr>
      <w:del w:id="3392" w:author="Mark" w:date="2020-03-31T14:04:00Z">
        <w:r w:rsidRPr="00C4782F">
          <w:rPr>
            <w:rStyle w:val="CPKeyword"/>
          </w:rPr>
          <w:delText>using</w:delText>
        </w:r>
        <w:r w:rsidR="00B26DD1">
          <w:delText xml:space="preserve"> </w:delText>
        </w:r>
        <w:r w:rsidRPr="008029B3">
          <w:delText>System.Net;</w:delText>
        </w:r>
      </w:del>
    </w:p>
    <w:p w14:paraId="05DCF0B9" w14:textId="0F9B2878" w:rsidR="00F657C5" w:rsidRPr="008029B3" w:rsidRDefault="00F657C5" w:rsidP="00F657C5">
      <w:pPr>
        <w:pStyle w:val="CDT"/>
        <w:rPr>
          <w:del w:id="3393" w:author="Mark" w:date="2020-03-31T14:04:00Z"/>
        </w:rPr>
      </w:pPr>
      <w:del w:id="3394" w:author="Mark" w:date="2020-03-31T14:04:00Z">
        <w:r w:rsidRPr="00C4782F">
          <w:rPr>
            <w:rStyle w:val="CPKeyword"/>
          </w:rPr>
          <w:delText>using</w:delText>
        </w:r>
        <w:r w:rsidR="00B26DD1">
          <w:delText xml:space="preserve"> </w:delText>
        </w:r>
        <w:r w:rsidRPr="008029B3">
          <w:delText>System.Linq;</w:delText>
        </w:r>
      </w:del>
    </w:p>
    <w:p w14:paraId="080BA3E1" w14:textId="6831DA28" w:rsidR="00F657C5" w:rsidRPr="008029B3" w:rsidRDefault="00F657C5" w:rsidP="00F657C5">
      <w:pPr>
        <w:pStyle w:val="CDT"/>
        <w:rPr>
          <w:del w:id="3395" w:author="Mark" w:date="2020-03-31T14:04:00Z"/>
        </w:rPr>
      </w:pPr>
      <w:del w:id="3396" w:author="Mark" w:date="2020-03-31T14:04:00Z">
        <w:r w:rsidRPr="00C4782F">
          <w:rPr>
            <w:rStyle w:val="CPKeyword"/>
          </w:rPr>
          <w:delText>using</w:delText>
        </w:r>
        <w:r w:rsidR="00B26DD1">
          <w:delText xml:space="preserve"> </w:delText>
        </w:r>
        <w:r w:rsidRPr="008029B3">
          <w:delText>System.Threading.Tasks;</w:delText>
        </w:r>
      </w:del>
    </w:p>
    <w:p w14:paraId="419AAAD5" w14:textId="5B8B2A23" w:rsidR="00F657C5" w:rsidRPr="00C57761" w:rsidRDefault="00F657C5" w:rsidP="00F657C5">
      <w:pPr>
        <w:pStyle w:val="CDT"/>
        <w:rPr>
          <w:del w:id="3397" w:author="Mark" w:date="2020-03-31T14:04:00Z"/>
          <w:rStyle w:val="CPKeyword"/>
        </w:rPr>
      </w:pPr>
    </w:p>
    <w:p w14:paraId="65987AC7" w14:textId="068D7D04" w:rsidR="00F657C5" w:rsidRPr="00C57761" w:rsidRDefault="00F657C5" w:rsidP="00F657C5">
      <w:pPr>
        <w:pStyle w:val="CDT"/>
        <w:rPr>
          <w:del w:id="3398" w:author="Mark" w:date="2020-03-31T14:04:00Z"/>
          <w:rStyle w:val="CPKeyword"/>
        </w:rPr>
      </w:pPr>
      <w:del w:id="3399" w:author="Mark" w:date="2020-03-31T14:04:00Z">
        <w:r w:rsidRPr="00C4782F">
          <w:rPr>
            <w:rStyle w:val="CPKeyword"/>
          </w:rPr>
          <w:delText>public</w:delText>
        </w:r>
        <w:r w:rsidR="00B26DD1">
          <w:rPr>
            <w:rStyle w:val="CPKeyword"/>
          </w:rPr>
          <w:delText xml:space="preserve"> </w:delText>
        </w:r>
        <w:r w:rsidRPr="00C4782F">
          <w:rPr>
            <w:rStyle w:val="CPKeyword"/>
          </w:rPr>
          <w:delText>class</w:delText>
        </w:r>
        <w:r w:rsidR="00B26DD1">
          <w:delText xml:space="preserve"> </w:delText>
        </w:r>
        <w:r w:rsidRPr="008029B3">
          <w:delText>Program</w:delText>
        </w:r>
      </w:del>
    </w:p>
    <w:p w14:paraId="25AB167C" w14:textId="47200C73" w:rsidR="00F657C5" w:rsidRPr="000401EE" w:rsidRDefault="00F657C5">
      <w:pPr>
        <w:pStyle w:val="CDT"/>
        <w:rPr>
          <w:del w:id="3400" w:author="Mark" w:date="2020-03-31T14:04:00Z"/>
        </w:rPr>
      </w:pPr>
      <w:del w:id="3401" w:author="Mark" w:date="2020-03-31T14:04:00Z">
        <w:r w:rsidRPr="000401EE">
          <w:delText>{</w:delText>
        </w:r>
      </w:del>
    </w:p>
    <w:p w14:paraId="2F8A65FE" w14:textId="26355BF4" w:rsidR="003B2A27" w:rsidRDefault="00B26DD1" w:rsidP="000401EE">
      <w:pPr>
        <w:pStyle w:val="CDT"/>
        <w:rPr>
          <w:del w:id="3402" w:author="Mark" w:date="2020-03-31T14:04:00Z"/>
        </w:rPr>
      </w:pPr>
      <w:del w:id="3403" w:author="Mark" w:date="2020-03-31T14:04:00Z">
        <w:r>
          <w:delText xml:space="preserve">      </w:delText>
        </w:r>
        <w:r w:rsidR="003B2A27" w:rsidRPr="000401EE">
          <w:rPr>
            <w:rStyle w:val="CPKeyword"/>
          </w:rPr>
          <w:delText>private</w:delText>
        </w:r>
        <w:r>
          <w:delText xml:space="preserve"> </w:delText>
        </w:r>
        <w:r w:rsidR="003B2A27" w:rsidRPr="000401EE">
          <w:rPr>
            <w:rStyle w:val="CPKeyword"/>
          </w:rPr>
          <w:delText>static</w:delText>
        </w:r>
        <w:r>
          <w:delText xml:space="preserve"> </w:delText>
        </w:r>
        <w:r w:rsidR="003B2A27" w:rsidRPr="000401EE">
          <w:rPr>
            <w:rStyle w:val="CPKeyword"/>
          </w:rPr>
          <w:delText>async</w:delText>
        </w:r>
        <w:r>
          <w:delText xml:space="preserve"> </w:delText>
        </w:r>
        <w:r w:rsidR="003B2A27">
          <w:delText>ValueTask&lt;</w:delText>
        </w:r>
        <w:r w:rsidR="003B2A27" w:rsidRPr="000401EE">
          <w:rPr>
            <w:rStyle w:val="CPKeyword"/>
          </w:rPr>
          <w:delText>byte</w:delText>
        </w:r>
        <w:r w:rsidR="003B2A27">
          <w:delText>[]&gt;</w:delText>
        </w:r>
        <w:r>
          <w:delText xml:space="preserve"> </w:delText>
        </w:r>
        <w:r w:rsidR="003B2A27">
          <w:delText>CompressAsync(</w:delText>
        </w:r>
        <w:r w:rsidR="003B2A27" w:rsidRPr="000401EE">
          <w:rPr>
            <w:rStyle w:val="CPKeyword"/>
          </w:rPr>
          <w:delText>byte</w:delText>
        </w:r>
        <w:r w:rsidR="003B2A27">
          <w:delText>[]</w:delText>
        </w:r>
        <w:r>
          <w:delText xml:space="preserve"> </w:delText>
        </w:r>
        <w:r w:rsidR="003B2A27">
          <w:delText>buffer)</w:delText>
        </w:r>
      </w:del>
    </w:p>
    <w:p w14:paraId="6B779E08" w14:textId="268AB8D2" w:rsidR="003B2A27" w:rsidRDefault="00B26DD1" w:rsidP="000401EE">
      <w:pPr>
        <w:pStyle w:val="CDT"/>
        <w:rPr>
          <w:del w:id="3404" w:author="Mark" w:date="2020-03-31T14:04:00Z"/>
        </w:rPr>
      </w:pPr>
      <w:del w:id="3405" w:author="Mark" w:date="2020-03-31T14:04:00Z">
        <w:r>
          <w:delText xml:space="preserve">      </w:delText>
        </w:r>
        <w:r w:rsidR="003B2A27">
          <w:delText>{</w:delText>
        </w:r>
      </w:del>
    </w:p>
    <w:p w14:paraId="66F69429" w14:textId="00A58198" w:rsidR="003B2A27" w:rsidRDefault="00B26DD1" w:rsidP="000401EE">
      <w:pPr>
        <w:pStyle w:val="CDT"/>
        <w:rPr>
          <w:del w:id="3406" w:author="Mark" w:date="2020-03-31T14:04:00Z"/>
        </w:rPr>
      </w:pPr>
      <w:del w:id="3407" w:author="Mark" w:date="2020-03-31T14:04:00Z">
        <w:r>
          <w:delText xml:space="preserve">          </w:delText>
        </w:r>
        <w:r w:rsidR="003B2A27" w:rsidRPr="000401EE">
          <w:rPr>
            <w:rStyle w:val="CPKeyword"/>
          </w:rPr>
          <w:delText>if</w:delText>
        </w:r>
        <w:r>
          <w:delText xml:space="preserve"> </w:delText>
        </w:r>
        <w:r w:rsidR="003B2A27">
          <w:delText>(buffer.Length</w:delText>
        </w:r>
        <w:r>
          <w:delText xml:space="preserve"> </w:delText>
        </w:r>
        <w:r w:rsidR="003B2A27">
          <w:delText>==</w:delText>
        </w:r>
        <w:r>
          <w:delText xml:space="preserve"> </w:delText>
        </w:r>
        <w:r w:rsidR="003B2A27">
          <w:delText>0)</w:delText>
        </w:r>
      </w:del>
    </w:p>
    <w:p w14:paraId="1C9EE175" w14:textId="29C12B1B" w:rsidR="003B2A27" w:rsidRDefault="00B26DD1" w:rsidP="000401EE">
      <w:pPr>
        <w:pStyle w:val="CDT"/>
        <w:rPr>
          <w:del w:id="3408" w:author="Mark" w:date="2020-03-31T14:04:00Z"/>
        </w:rPr>
      </w:pPr>
      <w:del w:id="3409" w:author="Mark" w:date="2020-03-31T14:04:00Z">
        <w:r>
          <w:delText xml:space="preserve">          </w:delText>
        </w:r>
        <w:r w:rsidR="003B2A27">
          <w:delText>{</w:delText>
        </w:r>
      </w:del>
    </w:p>
    <w:p w14:paraId="163C02F3" w14:textId="52D6F687" w:rsidR="003B2A27" w:rsidRDefault="00B26DD1" w:rsidP="000401EE">
      <w:pPr>
        <w:pStyle w:val="CDT"/>
        <w:rPr>
          <w:del w:id="3410" w:author="Mark" w:date="2020-03-31T14:04:00Z"/>
        </w:rPr>
      </w:pPr>
      <w:del w:id="3411" w:author="Mark" w:date="2020-03-31T14:04:00Z">
        <w:r>
          <w:delText xml:space="preserve">              </w:delText>
        </w:r>
        <w:r w:rsidR="003B2A27" w:rsidRPr="000401EE">
          <w:rPr>
            <w:rStyle w:val="CPKeyword"/>
          </w:rPr>
          <w:delText>return</w:delText>
        </w:r>
        <w:r>
          <w:delText xml:space="preserve"> </w:delText>
        </w:r>
        <w:r w:rsidR="003B2A27">
          <w:delText>buffer;</w:delText>
        </w:r>
      </w:del>
    </w:p>
    <w:p w14:paraId="1749D5A8" w14:textId="569E0A10" w:rsidR="003B2A27" w:rsidRDefault="00B26DD1" w:rsidP="000401EE">
      <w:pPr>
        <w:pStyle w:val="CDT"/>
        <w:rPr>
          <w:del w:id="3412" w:author="Mark" w:date="2020-03-31T14:04:00Z"/>
        </w:rPr>
      </w:pPr>
      <w:del w:id="3413" w:author="Mark" w:date="2020-03-31T14:04:00Z">
        <w:r>
          <w:delText xml:space="preserve">          </w:delText>
        </w:r>
        <w:r w:rsidR="003B2A27">
          <w:delText>}</w:delText>
        </w:r>
      </w:del>
    </w:p>
    <w:p w14:paraId="06965C69" w14:textId="40F68179" w:rsidR="003B2A27" w:rsidRDefault="00B26DD1" w:rsidP="000401EE">
      <w:pPr>
        <w:pStyle w:val="CDT"/>
        <w:rPr>
          <w:del w:id="3414" w:author="Mark" w:date="2020-03-31T14:04:00Z"/>
        </w:rPr>
      </w:pPr>
      <w:del w:id="3415" w:author="Mark" w:date="2020-03-31T14:04:00Z">
        <w:r>
          <w:delText xml:space="preserve">          </w:delText>
        </w:r>
        <w:r w:rsidR="003B2A27" w:rsidRPr="000401EE">
          <w:rPr>
            <w:rStyle w:val="CPKeyword"/>
          </w:rPr>
          <w:delText>using</w:delText>
        </w:r>
        <w:r>
          <w:delText xml:space="preserve"> </w:delText>
        </w:r>
        <w:r w:rsidR="003B2A27">
          <w:delText>(</w:delText>
        </w:r>
        <w:r w:rsidR="003B2A27" w:rsidRPr="000401EE">
          <w:delText>MemoryStream</w:delText>
        </w:r>
        <w:r>
          <w:delText xml:space="preserve"> </w:delText>
        </w:r>
        <w:r w:rsidR="003B2A27">
          <w:delText>memoryStream</w:delText>
        </w:r>
        <w:r>
          <w:delText xml:space="preserve"> </w:delText>
        </w:r>
        <w:r w:rsidR="003B2A27">
          <w:delText>=</w:delText>
        </w:r>
        <w:r>
          <w:delText xml:space="preserve"> </w:delText>
        </w:r>
        <w:r w:rsidR="003B2A27" w:rsidRPr="000401EE">
          <w:rPr>
            <w:rStyle w:val="CPKeyword"/>
          </w:rPr>
          <w:delText>new</w:delText>
        </w:r>
        <w:r>
          <w:delText xml:space="preserve"> </w:delText>
        </w:r>
        <w:r w:rsidR="003B2A27" w:rsidRPr="000401EE">
          <w:delText>MemoryStream</w:delText>
        </w:r>
        <w:r w:rsidR="003B2A27">
          <w:delText>())</w:delText>
        </w:r>
      </w:del>
    </w:p>
    <w:p w14:paraId="5163DB78" w14:textId="1C7FE3BF" w:rsidR="003B2A27" w:rsidRDefault="00B26DD1" w:rsidP="000401EE">
      <w:pPr>
        <w:pStyle w:val="CDT"/>
        <w:rPr>
          <w:del w:id="3416" w:author="Mark" w:date="2020-03-31T14:04:00Z"/>
        </w:rPr>
      </w:pPr>
      <w:del w:id="3417" w:author="Mark" w:date="2020-03-31T14:04:00Z">
        <w:r>
          <w:delText xml:space="preserve">          </w:delText>
        </w:r>
        <w:r w:rsidR="003B2A27" w:rsidRPr="000401EE">
          <w:rPr>
            <w:rStyle w:val="CPKeyword"/>
          </w:rPr>
          <w:delText>using</w:delText>
        </w:r>
        <w:r>
          <w:delText xml:space="preserve"> </w:delText>
        </w:r>
        <w:r w:rsidR="003B2A27">
          <w:delText>(System.IO.Compression.</w:delText>
        </w:r>
        <w:r w:rsidR="003B2A27" w:rsidRPr="000401EE">
          <w:delText>GZipStream</w:delText>
        </w:r>
        <w:r>
          <w:delText xml:space="preserve"> </w:delText>
        </w:r>
        <w:r w:rsidR="003B2A27">
          <w:delText>gZipStream</w:delText>
        </w:r>
        <w:r>
          <w:delText xml:space="preserve"> </w:delText>
        </w:r>
        <w:r w:rsidR="003B2A27">
          <w:delText>=</w:delText>
        </w:r>
      </w:del>
    </w:p>
    <w:p w14:paraId="7EE774B0" w14:textId="619619FB" w:rsidR="003B2A27" w:rsidRDefault="00B26DD1" w:rsidP="000401EE">
      <w:pPr>
        <w:pStyle w:val="CDT"/>
        <w:rPr>
          <w:del w:id="3418" w:author="Mark" w:date="2020-03-31T14:04:00Z"/>
        </w:rPr>
      </w:pPr>
      <w:del w:id="3419" w:author="Mark" w:date="2020-03-31T14:04:00Z">
        <w:r>
          <w:delText xml:space="preserve">              </w:delText>
        </w:r>
        <w:r w:rsidR="003B2A27" w:rsidRPr="000401EE">
          <w:rPr>
            <w:rStyle w:val="CPKeyword"/>
          </w:rPr>
          <w:delText>new</w:delText>
        </w:r>
        <w:r>
          <w:delText xml:space="preserve"> </w:delText>
        </w:r>
        <w:r w:rsidR="003B2A27">
          <w:delText>System.IO.Compression.</w:delText>
        </w:r>
        <w:r w:rsidR="003B2A27" w:rsidRPr="000401EE">
          <w:delText>GZipStream</w:delText>
        </w:r>
        <w:r w:rsidR="003B2A27">
          <w:delText>(</w:delText>
        </w:r>
      </w:del>
    </w:p>
    <w:p w14:paraId="10748BF0" w14:textId="510DD0C3" w:rsidR="003B2A27" w:rsidRDefault="00B26DD1" w:rsidP="000401EE">
      <w:pPr>
        <w:pStyle w:val="CDT"/>
        <w:rPr>
          <w:del w:id="3420" w:author="Mark" w:date="2020-03-31T14:04:00Z"/>
        </w:rPr>
      </w:pPr>
      <w:del w:id="3421" w:author="Mark" w:date="2020-03-31T14:04:00Z">
        <w:r>
          <w:delText xml:space="preserve">                  </w:delText>
        </w:r>
        <w:r w:rsidR="003B2A27">
          <w:delText>memoryStream,</w:delText>
        </w:r>
        <w:r>
          <w:delText xml:space="preserve"> </w:delText>
        </w:r>
        <w:r w:rsidR="003B2A27">
          <w:delText>System.IO.Compression.</w:delText>
        </w:r>
        <w:r w:rsidR="003B2A27" w:rsidRPr="000401EE">
          <w:delText>CompressionMode</w:delText>
        </w:r>
        <w:r w:rsidR="003B2A27">
          <w:delText>.Compress))</w:delText>
        </w:r>
      </w:del>
    </w:p>
    <w:p w14:paraId="62291D60" w14:textId="559D2C10" w:rsidR="003B2A27" w:rsidRDefault="00B26DD1" w:rsidP="000401EE">
      <w:pPr>
        <w:pStyle w:val="CDT"/>
        <w:rPr>
          <w:del w:id="3422" w:author="Mark" w:date="2020-03-31T14:04:00Z"/>
        </w:rPr>
      </w:pPr>
      <w:del w:id="3423" w:author="Mark" w:date="2020-03-31T14:04:00Z">
        <w:r>
          <w:delText xml:space="preserve">          </w:delText>
        </w:r>
        <w:r w:rsidR="003B2A27">
          <w:delText>{</w:delText>
        </w:r>
      </w:del>
    </w:p>
    <w:p w14:paraId="5E58C5A3" w14:textId="27C881D9" w:rsidR="003B2A27" w:rsidRDefault="00B26DD1" w:rsidP="000401EE">
      <w:pPr>
        <w:pStyle w:val="CDT"/>
        <w:rPr>
          <w:del w:id="3424" w:author="Mark" w:date="2020-03-31T14:04:00Z"/>
        </w:rPr>
      </w:pPr>
      <w:del w:id="3425" w:author="Mark" w:date="2020-03-31T14:04:00Z">
        <w:r>
          <w:delText xml:space="preserve">              </w:delText>
        </w:r>
        <w:r w:rsidR="003B2A27" w:rsidRPr="000401EE">
          <w:rPr>
            <w:rStyle w:val="CPKeyword"/>
          </w:rPr>
          <w:delText>await</w:delText>
        </w:r>
        <w:r>
          <w:delText xml:space="preserve"> </w:delText>
        </w:r>
        <w:r w:rsidR="003B2A27">
          <w:delText>gZipStream.WriteAsync(buffer,</w:delText>
        </w:r>
        <w:r>
          <w:delText xml:space="preserve"> </w:delText>
        </w:r>
        <w:r w:rsidR="003B2A27">
          <w:delText>0,</w:delText>
        </w:r>
        <w:r>
          <w:delText xml:space="preserve"> </w:delText>
        </w:r>
        <w:r w:rsidR="003B2A27">
          <w:delText>buffer.Length);</w:delText>
        </w:r>
      </w:del>
    </w:p>
    <w:p w14:paraId="0EA2EF49" w14:textId="602C59C8" w:rsidR="003B2A27" w:rsidRDefault="00B26DD1" w:rsidP="000401EE">
      <w:pPr>
        <w:pStyle w:val="CDT"/>
        <w:rPr>
          <w:del w:id="3426" w:author="Mark" w:date="2020-03-31T14:04:00Z"/>
        </w:rPr>
      </w:pPr>
      <w:del w:id="3427" w:author="Mark" w:date="2020-03-31T14:04:00Z">
        <w:r>
          <w:delText xml:space="preserve">              </w:delText>
        </w:r>
        <w:r w:rsidR="003B2A27">
          <w:delText>buffer</w:delText>
        </w:r>
        <w:r>
          <w:delText xml:space="preserve"> </w:delText>
        </w:r>
        <w:r w:rsidR="003B2A27">
          <w:delText>=</w:delText>
        </w:r>
        <w:r>
          <w:delText xml:space="preserve"> </w:delText>
        </w:r>
        <w:r w:rsidR="003B2A27">
          <w:delText>memoryStream.ToArray();</w:delText>
        </w:r>
      </w:del>
    </w:p>
    <w:p w14:paraId="1BC27AAB" w14:textId="2461D723" w:rsidR="003B2A27" w:rsidRDefault="00B26DD1" w:rsidP="000401EE">
      <w:pPr>
        <w:pStyle w:val="CDT"/>
        <w:rPr>
          <w:del w:id="3428" w:author="Mark" w:date="2020-03-31T14:04:00Z"/>
        </w:rPr>
      </w:pPr>
      <w:del w:id="3429" w:author="Mark" w:date="2020-03-31T14:04:00Z">
        <w:r>
          <w:delText xml:space="preserve">          </w:delText>
        </w:r>
        <w:r w:rsidR="003B2A27">
          <w:delText>}</w:delText>
        </w:r>
      </w:del>
    </w:p>
    <w:p w14:paraId="0EE8BFFA" w14:textId="58873115" w:rsidR="003B2A27" w:rsidRDefault="003B2A27" w:rsidP="000401EE">
      <w:pPr>
        <w:pStyle w:val="CDT"/>
        <w:rPr>
          <w:del w:id="3430" w:author="Mark" w:date="2020-03-31T14:04:00Z"/>
        </w:rPr>
      </w:pPr>
    </w:p>
    <w:p w14:paraId="121982BC" w14:textId="1ACFA2CC" w:rsidR="003B2A27" w:rsidRDefault="00B26DD1" w:rsidP="000401EE">
      <w:pPr>
        <w:pStyle w:val="CDT"/>
        <w:rPr>
          <w:del w:id="3431" w:author="Mark" w:date="2020-03-31T14:04:00Z"/>
        </w:rPr>
      </w:pPr>
      <w:del w:id="3432" w:author="Mark" w:date="2020-03-31T14:04:00Z">
        <w:r>
          <w:delText xml:space="preserve">          </w:delText>
        </w:r>
        <w:r w:rsidR="003B2A27" w:rsidRPr="000401EE">
          <w:rPr>
            <w:rStyle w:val="CPKeyword"/>
          </w:rPr>
          <w:delText>return</w:delText>
        </w:r>
        <w:r>
          <w:delText xml:space="preserve"> </w:delText>
        </w:r>
        <w:r w:rsidR="003B2A27">
          <w:delText>buffer;</w:delText>
        </w:r>
      </w:del>
    </w:p>
    <w:p w14:paraId="77B92083" w14:textId="16AD5B11" w:rsidR="00F657C5" w:rsidRPr="008029B3" w:rsidRDefault="00B26DD1">
      <w:pPr>
        <w:pStyle w:val="CDT"/>
        <w:rPr>
          <w:del w:id="3433" w:author="Mark" w:date="2020-03-31T14:04:00Z"/>
        </w:rPr>
      </w:pPr>
      <w:del w:id="3434" w:author="Mark" w:date="2020-03-31T14:04:00Z">
        <w:r>
          <w:delText xml:space="preserve">      </w:delText>
        </w:r>
        <w:r w:rsidR="003B2A27">
          <w:delText>}</w:delText>
        </w:r>
      </w:del>
    </w:p>
    <w:p w14:paraId="142146F7" w14:textId="7F7A59DE" w:rsidR="00F657C5" w:rsidRPr="000401EE" w:rsidRDefault="00B26DD1">
      <w:pPr>
        <w:pStyle w:val="CDT"/>
        <w:rPr>
          <w:del w:id="3435" w:author="Mark" w:date="2020-03-31T14:04:00Z"/>
          <w:rStyle w:val="CPComment"/>
        </w:rPr>
      </w:pPr>
      <w:del w:id="3436" w:author="Mark" w:date="2020-03-31T14:04:00Z">
        <w:r>
          <w:delText xml:space="preserve">  </w:delText>
        </w:r>
        <w:r w:rsidR="00F657C5" w:rsidRPr="00C4782F">
          <w:rPr>
            <w:rStyle w:val="CPComment"/>
          </w:rPr>
          <w:delText>//</w:delText>
        </w:r>
        <w:r>
          <w:rPr>
            <w:rStyle w:val="CPComment"/>
          </w:rPr>
          <w:delText xml:space="preserve"> </w:delText>
        </w:r>
        <w:r w:rsidR="00F657C5" w:rsidRPr="00C4782F">
          <w:rPr>
            <w:rStyle w:val="CPComment"/>
          </w:rPr>
          <w:delText>...</w:delText>
        </w:r>
      </w:del>
    </w:p>
    <w:p w14:paraId="5BAC317E" w14:textId="299440A2" w:rsidR="00F657C5" w:rsidRPr="00C4782F" w:rsidRDefault="00F657C5" w:rsidP="00F657C5">
      <w:pPr>
        <w:pStyle w:val="CDTX"/>
        <w:rPr>
          <w:del w:id="3437" w:author="Mark" w:date="2020-03-31T14:04:00Z"/>
        </w:rPr>
      </w:pPr>
      <w:del w:id="3438" w:author="Mark" w:date="2020-03-31T14:04:00Z">
        <w:r w:rsidRPr="00C4782F">
          <w:delText>}</w:delText>
        </w:r>
      </w:del>
    </w:p>
    <w:p w14:paraId="77F39EB7" w14:textId="686CA35E" w:rsidR="00BC317A" w:rsidRDefault="00BC317A" w:rsidP="00BC317A">
      <w:pPr>
        <w:pStyle w:val="Body"/>
        <w:rPr>
          <w:del w:id="3439" w:author="Mark" w:date="2020-03-31T14:04:00Z"/>
        </w:rPr>
      </w:pPr>
      <w:del w:id="3440" w:author="Mark" w:date="2020-03-31T14:04:00Z">
        <w:r>
          <w:delText>Notice</w:delText>
        </w:r>
        <w:r w:rsidR="00B26DD1">
          <w:delText xml:space="preserve"> </w:delText>
        </w:r>
        <w:r>
          <w:delText>that</w:delText>
        </w:r>
        <w:r w:rsidR="00B26DD1">
          <w:delText xml:space="preserve"> </w:delText>
        </w:r>
        <w:r>
          <w:delText>even</w:delText>
        </w:r>
        <w:r w:rsidR="00B26DD1">
          <w:delText xml:space="preserve"> </w:delText>
        </w:r>
        <w:r>
          <w:delText>though</w:delText>
        </w:r>
        <w:r w:rsidR="00B26DD1">
          <w:delText xml:space="preserve"> </w:delText>
        </w:r>
        <w:r>
          <w:delText>an</w:delText>
        </w:r>
        <w:r w:rsidR="00B26DD1">
          <w:delText xml:space="preserve"> </w:delText>
        </w:r>
        <w:r>
          <w:delText>asynchronous</w:delText>
        </w:r>
        <w:r w:rsidR="00B26DD1">
          <w:delText xml:space="preserve"> </w:delText>
        </w:r>
        <w:r>
          <w:delText>method,</w:delText>
        </w:r>
        <w:r w:rsidR="00B26DD1">
          <w:delText xml:space="preserve"> </w:delText>
        </w:r>
        <w:r w:rsidR="00D16DB5">
          <w:delText>such</w:delText>
        </w:r>
        <w:r w:rsidR="00B26DD1">
          <w:delText xml:space="preserve"> </w:delText>
        </w:r>
        <w:r w:rsidR="00D16DB5">
          <w:delText>as</w:delText>
        </w:r>
        <w:r w:rsidR="00B26DD1">
          <w:delText xml:space="preserve"> </w:delText>
        </w:r>
        <w:r w:rsidRPr="00A73F24">
          <w:rPr>
            <w:rStyle w:val="C1"/>
          </w:rPr>
          <w:delText>GZipStream.WriteAsync()</w:delText>
        </w:r>
        <w:r w:rsidR="00002BFA">
          <w:delText>,</w:delText>
        </w:r>
        <w:r w:rsidR="00B26DD1">
          <w:delText xml:space="preserve"> </w:delText>
        </w:r>
        <w:r w:rsidR="00002BFA">
          <w:delText>might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 w:rsidRPr="00A73F24">
          <w:rPr>
            <w:rStyle w:val="C1"/>
          </w:rPr>
          <w:delText>Task&lt;T&gt;</w:delText>
        </w:r>
        <w:r>
          <w:delText>,</w:delText>
        </w:r>
        <w:r w:rsidR="00B26DD1">
          <w:delText xml:space="preserve"> </w:delText>
        </w:r>
        <w:r w:rsidR="00002BFA">
          <w:delText>the</w:delText>
        </w:r>
        <w:r w:rsidR="00B26DD1">
          <w:delText xml:space="preserve"> </w:delText>
        </w:r>
        <w:r w:rsidR="00002BFA" w:rsidRPr="0015717F">
          <w:rPr>
            <w:rStyle w:val="C1"/>
          </w:rPr>
          <w:delText>await</w:delText>
        </w:r>
        <w:r w:rsidR="00B26DD1">
          <w:delText xml:space="preserve"> </w:delText>
        </w:r>
        <w:r w:rsidR="00361D89">
          <w:delText>implementation</w:delText>
        </w:r>
        <w:r w:rsidR="00B26DD1">
          <w:delText xml:space="preserve"> </w:delText>
        </w:r>
        <w:r w:rsidR="00361D89">
          <w:delText>still</w:delText>
        </w:r>
        <w:r w:rsidR="00B26DD1">
          <w:delText xml:space="preserve"> </w:delText>
        </w:r>
        <w:r w:rsidR="00361D89">
          <w:delText>works</w:delText>
        </w:r>
        <w:r w:rsidR="00B26DD1">
          <w:delText xml:space="preserve"> </w:delText>
        </w:r>
        <w:r w:rsidR="00361D89">
          <w:delText>within</w:delText>
        </w:r>
        <w:r w:rsidR="00B26DD1">
          <w:delText xml:space="preserve"> </w:delText>
        </w:r>
        <w:r w:rsidR="00361D89">
          <w:delText>a</w:delText>
        </w:r>
        <w:r w:rsidR="00B26DD1">
          <w:delText xml:space="preserve"> </w:delText>
        </w:r>
        <w:r w:rsidR="00002BFA" w:rsidRPr="000401EE">
          <w:rPr>
            <w:rStyle w:val="C1"/>
          </w:rPr>
          <w:delText>ValueTask&lt;T&gt;</w:delText>
        </w:r>
        <w:r w:rsidR="00B26DD1">
          <w:delText xml:space="preserve"> </w:delText>
        </w:r>
        <w:r w:rsidR="00002BFA">
          <w:delText>returning</w:delText>
        </w:r>
        <w:r w:rsidR="00B26DD1">
          <w:delText xml:space="preserve"> </w:delText>
        </w:r>
        <w:r w:rsidR="00002BFA">
          <w:delText>method</w:delText>
        </w:r>
        <w:r>
          <w:delText>.</w:delText>
        </w:r>
        <w:r w:rsidR="00B26DD1">
          <w:delText xml:space="preserve"> </w:delText>
        </w:r>
        <w:r>
          <w:delText>In</w:delText>
        </w:r>
        <w:r w:rsidR="00B26DD1">
          <w:delText xml:space="preserve"> </w:delText>
        </w:r>
        <w:r>
          <w:delText>Listing</w:delText>
        </w:r>
        <w:r w:rsidR="00B26DD1">
          <w:delText xml:space="preserve"> </w:delText>
        </w:r>
        <w:r w:rsidR="00002BFA">
          <w:delText>19.16</w:delText>
        </w:r>
        <w:r>
          <w:delText>,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example,</w:delText>
        </w:r>
        <w:r w:rsidR="00B26DD1">
          <w:delText xml:space="preserve"> </w:delText>
        </w:r>
        <w:r>
          <w:delText>changing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>
          <w:delText>from</w:delText>
        </w:r>
        <w:r w:rsidR="00B26DD1">
          <w:delText xml:space="preserve"> </w:delText>
        </w:r>
        <w:r w:rsidRPr="00A73F24">
          <w:rPr>
            <w:rStyle w:val="C1"/>
          </w:rPr>
          <w:delText>ValueTask&lt;T&gt;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 w:rsidRPr="00A73F24">
          <w:rPr>
            <w:rStyle w:val="C1"/>
          </w:rPr>
          <w:delText>Task&lt;T&gt;</w:delText>
        </w:r>
        <w:r w:rsidR="00B26DD1">
          <w:delText xml:space="preserve"> </w:delText>
        </w:r>
        <w:r>
          <w:delText>involve</w:delText>
        </w:r>
        <w:r w:rsidR="005C3A06">
          <w:delText>s</w:delText>
        </w:r>
        <w:r w:rsidR="00B26DD1">
          <w:delText xml:space="preserve"> </w:delText>
        </w:r>
        <w:r w:rsidR="005C3A06">
          <w:delText>no</w:delText>
        </w:r>
        <w:r w:rsidR="00B26DD1">
          <w:delText xml:space="preserve"> </w:delText>
        </w:r>
        <w:r>
          <w:delText>other</w:delText>
        </w:r>
        <w:r w:rsidR="00B26DD1">
          <w:delText xml:space="preserve"> </w:delText>
        </w:r>
        <w:r>
          <w:delText>code</w:delText>
        </w:r>
        <w:r w:rsidR="00B26DD1">
          <w:delText xml:space="preserve"> </w:delText>
        </w:r>
        <w:r>
          <w:delText>changes.</w:delText>
        </w:r>
      </w:del>
    </w:p>
    <w:p w14:paraId="581CBA8E" w14:textId="09003290" w:rsidR="00F702C2" w:rsidRDefault="00F702C2" w:rsidP="000401EE">
      <w:pPr>
        <w:pStyle w:val="Body"/>
        <w:rPr>
          <w:ins w:id="3441" w:author="Mark Michaelis" w:date="2019-10-28T09:19:00Z"/>
          <w:del w:id="3442" w:author="Mark" w:date="2020-03-31T14:08:00Z"/>
        </w:rPr>
      </w:pPr>
      <w:del w:id="3443" w:author="Mark" w:date="2020-03-31T14:04:00Z">
        <w:r w:rsidRPr="000401EE">
          <w:rPr>
            <w:rStyle w:val="C1"/>
          </w:rPr>
          <w:delText>ValueTask&lt;T&gt;</w:delText>
        </w:r>
        <w:r w:rsidR="00B26DD1">
          <w:delText xml:space="preserve"> </w:delText>
        </w:r>
        <w:r>
          <w:delText>begs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question</w:delText>
        </w:r>
        <w:r w:rsidR="00B26DD1">
          <w:delText xml:space="preserve"> </w:delText>
        </w:r>
        <w:r>
          <w:delText>of</w:delText>
        </w:r>
        <w:r w:rsidR="00B26DD1">
          <w:delText xml:space="preserve"> </w:delText>
        </w:r>
        <w:r>
          <w:delText>when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use</w:delText>
        </w:r>
        <w:r w:rsidR="00B26DD1">
          <w:delText xml:space="preserve"> </w:delText>
        </w:r>
        <w:r>
          <w:delText>it</w:delText>
        </w:r>
        <w:r w:rsidR="00B26DD1">
          <w:delText xml:space="preserve"> </w:delText>
        </w:r>
        <w:r>
          <w:delText>versus</w:delText>
        </w:r>
        <w:r w:rsidR="00B26DD1">
          <w:delText xml:space="preserve"> </w:delText>
        </w:r>
        <w:r w:rsidRPr="000401EE">
          <w:rPr>
            <w:rStyle w:val="C1"/>
          </w:rPr>
          <w:delText>Task</w:delText>
        </w:r>
        <w:r>
          <w:delText>/</w:delText>
        </w:r>
        <w:r w:rsidRPr="000401EE">
          <w:rPr>
            <w:rStyle w:val="C1"/>
          </w:rPr>
          <w:delText>Task&lt;T&gt;</w:delText>
        </w:r>
        <w:r>
          <w:delText>.</w:delText>
        </w:r>
        <w:r w:rsidR="00B26DD1">
          <w:delText xml:space="preserve"> </w:delText>
        </w:r>
        <w:r>
          <w:delText>If</w:delText>
        </w:r>
        <w:r w:rsidR="00B26DD1">
          <w:delText xml:space="preserve"> </w:delText>
        </w:r>
        <w:r>
          <w:delText>your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doesn’t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value,</w:delText>
        </w:r>
        <w:r w:rsidR="00B26DD1">
          <w:delText xml:space="preserve"> </w:delText>
        </w:r>
        <w:r>
          <w:delText>just</w:delText>
        </w:r>
        <w:r w:rsidR="00B26DD1">
          <w:delText xml:space="preserve"> </w:delText>
        </w:r>
        <w:r>
          <w:delText>use</w:delText>
        </w:r>
        <w:r w:rsidR="00B26DD1">
          <w:delText xml:space="preserve"> </w:delText>
        </w:r>
        <w:r w:rsidRPr="000401EE">
          <w:rPr>
            <w:rStyle w:val="C1"/>
          </w:rPr>
          <w:delText>Task</w:delText>
        </w:r>
        <w:r w:rsidR="00B26DD1">
          <w:delText xml:space="preserve"> </w:delText>
        </w:r>
        <w:r>
          <w:delText>(there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 w:rsidR="005C3A06">
          <w:delText>no</w:delText>
        </w:r>
        <w:r w:rsidR="00B26DD1">
          <w:delText xml:space="preserve"> </w:delText>
        </w:r>
        <w:r>
          <w:delText>nongeneric</w:delText>
        </w:r>
        <w:r w:rsidR="00B26DD1">
          <w:delText xml:space="preserve"> </w:delText>
        </w:r>
        <w:r w:rsidRPr="000401EE">
          <w:rPr>
            <w:rStyle w:val="C1"/>
          </w:rPr>
          <w:delText>ValueTask&lt;T&gt;</w:delText>
        </w:r>
        <w:r w:rsidR="00B26DD1">
          <w:delText xml:space="preserve"> </w:delText>
        </w:r>
        <w:r>
          <w:delText>because</w:delText>
        </w:r>
        <w:r w:rsidR="00B26DD1">
          <w:delText xml:space="preserve"> </w:delText>
        </w:r>
        <w:r w:rsidR="005C3A06">
          <w:delText>it</w:delText>
        </w:r>
        <w:r w:rsidR="00B26DD1">
          <w:delText xml:space="preserve"> </w:delText>
        </w:r>
        <w:r w:rsidR="005C3A06">
          <w:delText>has</w:delText>
        </w:r>
        <w:r w:rsidR="00B26DD1">
          <w:delText xml:space="preserve"> </w:delText>
        </w:r>
        <w:r>
          <w:delText>no</w:delText>
        </w:r>
        <w:r w:rsidR="00B26DD1">
          <w:delText xml:space="preserve"> </w:delText>
        </w:r>
        <w:r>
          <w:delText>benefit).</w:delText>
        </w:r>
        <w:r w:rsidR="00B26DD1">
          <w:delText xml:space="preserve"> </w:delText>
        </w:r>
        <w:r>
          <w:delText>If</w:delText>
        </w:r>
        <w:r w:rsidR="00B26DD1">
          <w:delText xml:space="preserve"> </w:delText>
        </w:r>
        <w:r>
          <w:delText>your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likely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complete</w:delText>
        </w:r>
        <w:r w:rsidR="00B26DD1">
          <w:delText xml:space="preserve"> </w:delText>
        </w:r>
        <w:r>
          <w:delText>asynchronously,</w:delText>
        </w:r>
        <w:r w:rsidR="00B26DD1">
          <w:delText xml:space="preserve"> </w:delText>
        </w:r>
        <w:r>
          <w:delText>or</w:delText>
        </w:r>
        <w:r w:rsidR="00B26DD1">
          <w:delText xml:space="preserve"> </w:delText>
        </w:r>
        <w:r>
          <w:delText>if</w:delText>
        </w:r>
        <w:r w:rsidR="00B26DD1">
          <w:delText xml:space="preserve"> </w:delText>
        </w:r>
        <w:r>
          <w:delText>it’s</w:delText>
        </w:r>
        <w:r w:rsidR="00B26DD1">
          <w:delText xml:space="preserve"> </w:delText>
        </w:r>
        <w:r>
          <w:delText>not</w:delText>
        </w:r>
        <w:r w:rsidR="00B26DD1">
          <w:delText xml:space="preserve"> </w:delText>
        </w:r>
        <w:r>
          <w:delText>possible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cache</w:delText>
        </w:r>
        <w:r w:rsidR="00B26DD1">
          <w:delText xml:space="preserve"> </w:delText>
        </w:r>
        <w:r>
          <w:delText>tasks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common</w:delText>
        </w:r>
        <w:r w:rsidR="00B26DD1">
          <w:delText xml:space="preserve"> </w:delText>
        </w:r>
        <w:r>
          <w:delText>result</w:delText>
        </w:r>
        <w:r w:rsidR="00B26DD1">
          <w:delText xml:space="preserve"> </w:delText>
        </w:r>
        <w:r>
          <w:delText>values,</w:delText>
        </w:r>
        <w:r w:rsidR="00B26DD1">
          <w:delText xml:space="preserve"> </w:delText>
        </w:r>
        <w:r w:rsidRPr="000401EE">
          <w:rPr>
            <w:rStyle w:val="C1"/>
          </w:rPr>
          <w:delText>Task&lt;T&gt;</w:delText>
        </w:r>
        <w:r w:rsidR="00B26DD1">
          <w:delText xml:space="preserve"> </w:delText>
        </w:r>
        <w:r w:rsidR="00A10685">
          <w:delText>is</w:delText>
        </w:r>
        <w:r w:rsidR="00B26DD1">
          <w:delText xml:space="preserve"> </w:delText>
        </w:r>
        <w:r w:rsidR="00A10685">
          <w:delText>also</w:delText>
        </w:r>
        <w:r w:rsidR="00B26DD1">
          <w:delText xml:space="preserve"> </w:delText>
        </w:r>
        <w:r w:rsidR="00A10685">
          <w:delText>preferred.</w:delText>
        </w:r>
        <w:r w:rsidR="00B26DD1">
          <w:delText xml:space="preserve"> </w:delText>
        </w:r>
        <w:r>
          <w:delText>If,</w:delText>
        </w:r>
        <w:r w:rsidR="00B26DD1">
          <w:delText xml:space="preserve"> </w:delText>
        </w:r>
        <w:r>
          <w:delText>however,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>
          <w:delText>operation</w:delText>
        </w:r>
        <w:r w:rsidR="00B26DD1">
          <w:delText xml:space="preserve"> </w:delText>
        </w:r>
        <w:r>
          <w:delText>is</w:delText>
        </w:r>
        <w:r w:rsidR="00B26DD1">
          <w:delText xml:space="preserve"> </w:delText>
        </w:r>
        <w:r>
          <w:delText>likely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complete</w:delText>
        </w:r>
        <w:r w:rsidR="00B26DD1">
          <w:delText xml:space="preserve"> </w:delText>
        </w:r>
        <w:r>
          <w:delText>synchronously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>
          <w:delText>you</w:delText>
        </w:r>
        <w:r w:rsidR="00B26DD1">
          <w:delText xml:space="preserve"> </w:delText>
        </w:r>
        <w:r>
          <w:delText>can’t</w:delText>
        </w:r>
        <w:r w:rsidR="00B26DD1">
          <w:delText xml:space="preserve"> </w:delText>
        </w:r>
        <w:r>
          <w:delText>reasonably</w:delText>
        </w:r>
        <w:r w:rsidR="00B26DD1">
          <w:delText xml:space="preserve"> </w:delText>
        </w:r>
        <w:r>
          <w:delText>cache</w:delText>
        </w:r>
        <w:r w:rsidR="00B26DD1">
          <w:delText xml:space="preserve"> </w:delText>
        </w:r>
        <w:r>
          <w:delText>all</w:delText>
        </w:r>
        <w:r w:rsidR="00B26DD1">
          <w:delText xml:space="preserve"> </w:delText>
        </w:r>
        <w:r>
          <w:delText>common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>
          <w:delText>values,</w:delText>
        </w:r>
        <w:r w:rsidR="00B26DD1">
          <w:delText xml:space="preserve"> </w:delText>
        </w:r>
        <w:r w:rsidRPr="000401EE">
          <w:rPr>
            <w:rStyle w:val="C1"/>
          </w:rPr>
          <w:delText>ValueTask&lt;T&gt;</w:delText>
        </w:r>
        <w:r w:rsidR="00B26DD1">
          <w:delText xml:space="preserve"> </w:delText>
        </w:r>
        <w:r w:rsidR="00A10685">
          <w:delText>might</w:delText>
        </w:r>
        <w:r w:rsidR="00B26DD1">
          <w:delText xml:space="preserve"> </w:delText>
        </w:r>
        <w:r w:rsidR="00A10685">
          <w:delText>be</w:delText>
        </w:r>
        <w:r w:rsidR="00B26DD1">
          <w:delText xml:space="preserve"> </w:delText>
        </w:r>
        <w:r w:rsidR="00A10685">
          <w:delText>appropriate.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example,</w:delText>
        </w:r>
        <w:r w:rsidR="00B26DD1">
          <w:delText xml:space="preserve"> </w:delText>
        </w:r>
        <w:r>
          <w:delText>there’s</w:delText>
        </w:r>
        <w:r w:rsidR="00B26DD1">
          <w:delText xml:space="preserve"> </w:delText>
        </w:r>
        <w:r>
          <w:delText>generally</w:delText>
        </w:r>
        <w:r w:rsidR="00B26DD1">
          <w:delText xml:space="preserve"> </w:delText>
        </w:r>
        <w:r>
          <w:delText>no</w:delText>
        </w:r>
        <w:r w:rsidR="00B26DD1">
          <w:delText xml:space="preserve"> </w:delText>
        </w:r>
        <w:r>
          <w:delText>benefit</w:delText>
        </w:r>
        <w:r w:rsidR="00B26DD1">
          <w:delText xml:space="preserve"> </w:delText>
        </w:r>
        <w:r>
          <w:delText>to</w:delText>
        </w:r>
        <w:r w:rsidR="00B26DD1">
          <w:delText xml:space="preserve"> </w:delText>
        </w:r>
        <w:r>
          <w:delText>returning</w:delText>
        </w:r>
        <w:r w:rsidR="00B26DD1">
          <w:delText xml:space="preserve"> </w:delText>
        </w:r>
        <w:r w:rsidRPr="000401EE">
          <w:rPr>
            <w:rStyle w:val="C1"/>
          </w:rPr>
          <w:delText>ValueTask&lt;bool&gt;</w:delText>
        </w:r>
        <w:r w:rsidR="00B26DD1">
          <w:delText xml:space="preserve"> </w:delText>
        </w:r>
        <w:r>
          <w:delText>instead</w:delText>
        </w:r>
        <w:r w:rsidR="00B26DD1">
          <w:delText xml:space="preserve"> </w:delText>
        </w:r>
        <w:r>
          <w:delText>of</w:delText>
        </w:r>
        <w:r w:rsidR="00B26DD1">
          <w:delText xml:space="preserve"> </w:delText>
        </w:r>
        <w:r w:rsidRPr="000401EE">
          <w:rPr>
            <w:rStyle w:val="C1"/>
          </w:rPr>
          <w:delText>Task&lt;bool&gt;</w:delText>
        </w:r>
        <w:r>
          <w:delText>,</w:delText>
        </w:r>
        <w:r w:rsidR="00B26DD1">
          <w:delText xml:space="preserve"> </w:delText>
        </w:r>
        <w:r>
          <w:delText>because</w:delText>
        </w:r>
        <w:r w:rsidR="00B26DD1">
          <w:delText xml:space="preserve"> </w:delText>
        </w:r>
        <w:r>
          <w:delText>you</w:delText>
        </w:r>
        <w:r w:rsidR="00B26DD1">
          <w:delText xml:space="preserve"> </w:delText>
        </w:r>
        <w:r>
          <w:delText>can</w:delText>
        </w:r>
        <w:r w:rsidR="00B26DD1">
          <w:delText xml:space="preserve"> </w:delText>
        </w:r>
        <w:r>
          <w:delText>easily</w:delText>
        </w:r>
        <w:r w:rsidR="00B26DD1">
          <w:delText xml:space="preserve"> </w:delText>
        </w:r>
        <w:r>
          <w:delText>cache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 w:rsidRPr="000401EE">
          <w:rPr>
            <w:rStyle w:val="C1"/>
          </w:rPr>
          <w:delText>Task&lt;bool&gt;</w:delText>
        </w:r>
        <w:r w:rsidR="00B26DD1">
          <w:delText xml:space="preserve"> </w:delText>
        </w:r>
        <w:r>
          <w:delText>for</w:delText>
        </w:r>
        <w:r w:rsidR="00B26DD1">
          <w:delText xml:space="preserve"> </w:delText>
        </w:r>
        <w:r>
          <w:delText>both</w:delText>
        </w:r>
        <w:r w:rsidR="00B26DD1">
          <w:delText xml:space="preserve"> </w:delText>
        </w:r>
        <w:r>
          <w:delText>true</w:delText>
        </w:r>
        <w:r w:rsidR="00B26DD1">
          <w:delText xml:space="preserve"> </w:delText>
        </w:r>
        <w:r>
          <w:delText>and</w:delText>
        </w:r>
        <w:r w:rsidR="00B26DD1">
          <w:delText xml:space="preserve"> </w:delText>
        </w:r>
        <w:r>
          <w:delText>false</w:delText>
        </w:r>
        <w:r w:rsidR="00B26DD1">
          <w:delText xml:space="preserve"> </w:delText>
        </w:r>
        <w:r>
          <w:delText>values</w:delText>
        </w:r>
        <w:r w:rsidR="005C3A06">
          <w:delText>—</w:delText>
        </w:r>
        <w:r>
          <w:delText>and</w:delText>
        </w:r>
        <w:r w:rsidR="00B26DD1">
          <w:delText xml:space="preserve"> </w:delText>
        </w:r>
        <w:r>
          <w:delText>in</w:delText>
        </w:r>
        <w:r w:rsidR="00B26DD1">
          <w:delText xml:space="preserve"> </w:delText>
        </w:r>
        <w:r>
          <w:delText>fact</w:delText>
        </w:r>
        <w:r w:rsidR="005C3A06">
          <w:delText>,</w:delText>
        </w:r>
        <w:r w:rsidR="00B26DD1">
          <w:delText xml:space="preserve"> </w:delText>
        </w:r>
        <w:r>
          <w:delText>the</w:delText>
        </w:r>
        <w:r w:rsidR="00B26DD1">
          <w:delText xml:space="preserve"> </w:delText>
        </w:r>
        <w:r w:rsidRPr="0015717F">
          <w:rPr>
            <w:rStyle w:val="C1"/>
          </w:rPr>
          <w:delText>async</w:delText>
        </w:r>
        <w:r w:rsidR="00B26DD1">
          <w:delText xml:space="preserve"> </w:delText>
        </w:r>
        <w:r>
          <w:delText>infrastru</w:delText>
        </w:r>
        <w:r w:rsidR="00A10685">
          <w:delText>cture</w:delText>
        </w:r>
        <w:r w:rsidR="00B26DD1">
          <w:delText xml:space="preserve"> </w:delText>
        </w:r>
        <w:r w:rsidR="00A10685">
          <w:delText>does</w:delText>
        </w:r>
        <w:r w:rsidR="00B26DD1">
          <w:delText xml:space="preserve"> </w:delText>
        </w:r>
        <w:r w:rsidR="00A10685">
          <w:delText>this</w:delText>
        </w:r>
        <w:r w:rsidR="00B26DD1">
          <w:delText xml:space="preserve"> </w:delText>
        </w:r>
        <w:r w:rsidR="00A10685">
          <w:delText>automatically.</w:delText>
        </w:r>
        <w:r w:rsidR="00B26DD1">
          <w:delText xml:space="preserve"> </w:delText>
        </w:r>
        <w:r>
          <w:delText>In</w:delText>
        </w:r>
        <w:r w:rsidR="00B26DD1">
          <w:delText xml:space="preserve"> </w:delText>
        </w:r>
        <w:r>
          <w:delText>other</w:delText>
        </w:r>
        <w:r w:rsidR="00B26DD1">
          <w:delText xml:space="preserve"> </w:delText>
        </w:r>
        <w:r>
          <w:delText>words,</w:delText>
        </w:r>
        <w:r w:rsidR="00B26DD1">
          <w:delText xml:space="preserve"> </w:delText>
        </w:r>
        <w:r>
          <w:delText>when</w:delText>
        </w:r>
        <w:r w:rsidR="00B26DD1">
          <w:delText xml:space="preserve"> </w:delText>
        </w:r>
        <w:r>
          <w:delText>returning</w:delText>
        </w:r>
        <w:r w:rsidR="00B26DD1">
          <w:delText xml:space="preserve"> </w:delText>
        </w:r>
        <w:r>
          <w:delText>an</w:delText>
        </w:r>
        <w:r w:rsidR="00B26DD1">
          <w:delText xml:space="preserve"> </w:delText>
        </w:r>
        <w:r>
          <w:delText>async</w:delText>
        </w:r>
        <w:r w:rsidR="00CA3240">
          <w:delText>hronous</w:delText>
        </w:r>
        <w:r w:rsidR="00B26DD1">
          <w:delText xml:space="preserve"> </w:delText>
        </w:r>
        <w:r w:rsidRPr="000401EE">
          <w:rPr>
            <w:rStyle w:val="C1"/>
          </w:rPr>
          <w:delText>Task&lt;bool&gt;</w:delText>
        </w:r>
        <w:r w:rsidR="00B26DD1">
          <w:delText xml:space="preserve"> </w:delText>
        </w:r>
        <w:r>
          <w:delText>method</w:delText>
        </w:r>
        <w:r w:rsidR="00B26DD1">
          <w:delText xml:space="preserve"> </w:delText>
        </w:r>
        <w:r>
          <w:delText>that</w:delText>
        </w:r>
        <w:r w:rsidR="00B26DD1">
          <w:delText xml:space="preserve"> </w:delText>
        </w:r>
        <w:r>
          <w:delText>completes</w:delText>
        </w:r>
        <w:r w:rsidR="00B26DD1">
          <w:delText xml:space="preserve"> </w:delText>
        </w:r>
        <w:r>
          <w:delText>synchronously,</w:delText>
        </w:r>
        <w:r w:rsidR="00B26DD1">
          <w:delText xml:space="preserve"> </w:delText>
        </w:r>
        <w:r>
          <w:delText>a</w:delText>
        </w:r>
        <w:r w:rsidR="00B26DD1">
          <w:delText xml:space="preserve"> </w:delText>
        </w:r>
        <w:r>
          <w:delText>cached</w:delText>
        </w:r>
        <w:r w:rsidR="00B26DD1">
          <w:delText xml:space="preserve"> </w:delText>
        </w:r>
        <w:r>
          <w:delText>result</w:delText>
        </w:r>
        <w:r w:rsidR="00B26DD1">
          <w:delText xml:space="preserve"> </w:delText>
        </w:r>
        <w:r w:rsidRPr="000401EE">
          <w:rPr>
            <w:rStyle w:val="C1"/>
          </w:rPr>
          <w:delText>Task&lt;bool&gt;</w:delText>
        </w:r>
        <w:r w:rsidR="00B26DD1">
          <w:delText xml:space="preserve"> </w:delText>
        </w:r>
        <w:r>
          <w:delText>will</w:delText>
        </w:r>
        <w:r w:rsidR="00B26DD1">
          <w:delText xml:space="preserve"> </w:delText>
        </w:r>
        <w:r>
          <w:delText>return</w:delText>
        </w:r>
        <w:r w:rsidR="00B26DD1">
          <w:delText xml:space="preserve"> </w:delText>
        </w:r>
        <w:r>
          <w:delText>regardless.</w:delText>
        </w:r>
      </w:del>
    </w:p>
    <w:p w14:paraId="6C1E40CF" w14:textId="68E08962" w:rsidR="009C5650" w:rsidRPr="009C5650" w:rsidDel="00242BB5" w:rsidRDefault="009C5650">
      <w:pPr>
        <w:pStyle w:val="BodyNoIndent"/>
        <w:rPr>
          <w:del w:id="3444" w:author="Mark Michaelis" w:date="2020-04-02T16:30:00Z"/>
        </w:rPr>
        <w:pPrChange w:id="3445" w:author="Mark Michaelis" w:date="2019-10-28T09:20:00Z">
          <w:pPr>
            <w:pStyle w:val="Body"/>
          </w:pPr>
        </w:pPrChange>
      </w:pPr>
    </w:p>
    <w:p w14:paraId="612DBEF6" w14:textId="22B27E3B" w:rsidR="00241794" w:rsidRDefault="009A04B2">
      <w:pPr>
        <w:pStyle w:val="HA"/>
        <w:pPrChange w:id="3446" w:author="Mark Michaelis" w:date="2020-04-10T14:49:00Z">
          <w:pPr>
            <w:pStyle w:val="HB"/>
          </w:pPr>
        </w:pPrChange>
      </w:pPr>
      <w:r>
        <w:t>Returning</w:t>
      </w:r>
      <w:r w:rsidR="00B26DD1">
        <w:t xml:space="preserve"> </w:t>
      </w:r>
      <w:r w:rsidRPr="00082293">
        <w:rPr>
          <w:rStyle w:val="C1"/>
        </w:rPr>
        <w:t>void</w:t>
      </w:r>
      <w:r w:rsidR="00B26DD1">
        <w:t xml:space="preserve"> </w:t>
      </w:r>
      <w:r w:rsidRPr="008612B2">
        <w:t>from</w:t>
      </w:r>
      <w:r w:rsidR="00B26DD1">
        <w:t xml:space="preserve"> </w:t>
      </w:r>
      <w:r>
        <w:t>an</w:t>
      </w:r>
      <w:r w:rsidR="00B26DD1">
        <w:t xml:space="preserve"> </w:t>
      </w:r>
      <w:r w:rsidR="00BF00AF">
        <w:t>A</w:t>
      </w:r>
      <w:r>
        <w:t>sync</w:t>
      </w:r>
      <w:r w:rsidR="00BF00AF">
        <w:t>hronous</w:t>
      </w:r>
      <w:r w:rsidR="00B26DD1">
        <w:t xml:space="preserve"> </w:t>
      </w:r>
      <w:r w:rsidR="00BF00AF">
        <w:t>M</w:t>
      </w:r>
      <w:r>
        <w:t>ethod</w:t>
      </w:r>
    </w:p>
    <w:p w14:paraId="3303DA5B" w14:textId="048AF301" w:rsidR="0073083B" w:rsidRDefault="00E74442" w:rsidP="00437542">
      <w:pPr>
        <w:pStyle w:val="BodyNoIndent"/>
      </w:pPr>
      <w:ins w:id="3447" w:author="Mark" w:date="2020-03-31T14:08:00Z">
        <w:r>
          <w:t xml:space="preserve">We've already looked at examples of asynchronous methods that return </w:t>
        </w:r>
        <w:r w:rsidRPr="5F1C1E11">
          <w:rPr>
            <w:rStyle w:val="C1"/>
          </w:rPr>
          <w:t>Task</w:t>
        </w:r>
        <w:r>
          <w:t xml:space="preserve">, </w:t>
        </w:r>
        <w:r w:rsidRPr="5F1C1E11">
          <w:rPr>
            <w:rStyle w:val="C1"/>
          </w:rPr>
          <w:t>Task&lt;T&gt;</w:t>
        </w:r>
        <w:r>
          <w:t xml:space="preserve">, </w:t>
        </w:r>
        <w:proofErr w:type="spellStart"/>
        <w:r w:rsidR="00D8493B" w:rsidRPr="006A27E5">
          <w:rPr>
            <w:rStyle w:val="C1"/>
          </w:rPr>
          <w:t>ValueTask</w:t>
        </w:r>
        <w:proofErr w:type="spellEnd"/>
        <w:r w:rsidR="00D8493B" w:rsidRPr="006A27E5">
          <w:rPr>
            <w:rStyle w:val="C1"/>
          </w:rPr>
          <w:t>&lt;T&gt;</w:t>
        </w:r>
      </w:ins>
      <w:ins w:id="3448" w:author="Mark" w:date="2020-03-31T14:09:00Z">
        <w:r w:rsidR="00D8493B">
          <w:t>,</w:t>
        </w:r>
      </w:ins>
      <w:ins w:id="3449" w:author="Mark" w:date="2020-03-31T14:08:00Z">
        <w:r w:rsidR="00D8493B">
          <w:t xml:space="preserve"> </w:t>
        </w:r>
        <w:r>
          <w:t xml:space="preserve">and </w:t>
        </w:r>
        <w:proofErr w:type="spellStart"/>
        <w:r w:rsidRPr="5F1C1E11">
          <w:rPr>
            <w:rStyle w:val="C1"/>
          </w:rPr>
          <w:t>IAsy</w:t>
        </w:r>
      </w:ins>
      <w:ins w:id="3450" w:author="ericlippert@gmail.com" w:date="2020-04-04T21:14:00Z">
        <w:r w:rsidR="7BE7F7C9" w:rsidRPr="5F1C1E11">
          <w:rPr>
            <w:rStyle w:val="C1"/>
          </w:rPr>
          <w:t>n</w:t>
        </w:r>
      </w:ins>
      <w:ins w:id="3451" w:author="Mark" w:date="2020-03-31T14:08:00Z">
        <w:r w:rsidRPr="5F1C1E11">
          <w:rPr>
            <w:rStyle w:val="C1"/>
          </w:rPr>
          <w:t>c</w:t>
        </w:r>
        <w:del w:id="3452" w:author="ericlippert@gmail.com" w:date="2020-04-04T21:15:00Z">
          <w:r w:rsidRPr="5F1C1E11" w:rsidDel="00E74442">
            <w:rPr>
              <w:rStyle w:val="C1"/>
            </w:rPr>
            <w:delText>n</w:delText>
          </w:r>
        </w:del>
        <w:r w:rsidRPr="5F1C1E11">
          <w:rPr>
            <w:rStyle w:val="C1"/>
          </w:rPr>
          <w:t>Enumerable</w:t>
        </w:r>
        <w:proofErr w:type="spellEnd"/>
        <w:r w:rsidRPr="5F1C1E11">
          <w:rPr>
            <w:rStyle w:val="C1"/>
          </w:rPr>
          <w:t>&lt;T&gt;</w:t>
        </w:r>
      </w:ins>
      <w:ins w:id="3453" w:author="Mark" w:date="2020-03-31T14:09:00Z">
        <w:r w:rsidR="005950B7">
          <w:t xml:space="preserve">. The </w:t>
        </w:r>
        <w:commentRangeStart w:id="3454"/>
        <w:r w:rsidR="005950B7">
          <w:t>last</w:t>
        </w:r>
      </w:ins>
      <w:commentRangeEnd w:id="3454"/>
      <w:r>
        <w:rPr>
          <w:rStyle w:val="CommentReference"/>
        </w:rPr>
        <w:commentReference w:id="3454"/>
      </w:r>
      <w:ins w:id="3455" w:author="Mark" w:date="2020-03-31T14:09:00Z">
        <w:r w:rsidR="005950B7">
          <w:t xml:space="preserve"> </w:t>
        </w:r>
      </w:ins>
      <w:del w:id="3456" w:author="Mark" w:date="2020-03-31T14:09:00Z">
        <w:r w:rsidDel="00BC317A">
          <w:delText>The</w:delText>
        </w:r>
        <w:r w:rsidDel="00B26DD1">
          <w:delText xml:space="preserve"> </w:delText>
        </w:r>
        <w:r w:rsidDel="00BC317A">
          <w:delText>last</w:delText>
        </w:r>
        <w:r w:rsidDel="00B26DD1">
          <w:delText xml:space="preserve"> </w:delText>
        </w:r>
      </w:del>
      <w:r w:rsidR="00BC317A">
        <w:t>return</w:t>
      </w:r>
      <w:r w:rsidR="00B26DD1">
        <w:t xml:space="preserve"> </w:t>
      </w:r>
      <w:r w:rsidR="00BC317A">
        <w:t>option</w:t>
      </w:r>
      <w:r w:rsidR="00B26DD1">
        <w:t xml:space="preserve"> </w:t>
      </w:r>
      <w:r w:rsidR="00BC317A">
        <w:t>available</w:t>
      </w:r>
      <w:r w:rsidR="00B26DD1">
        <w:t xml:space="preserve"> </w:t>
      </w:r>
      <w:r w:rsidR="00BC317A">
        <w:t>for</w:t>
      </w:r>
      <w:r w:rsidR="00B26DD1">
        <w:t xml:space="preserve"> </w:t>
      </w:r>
      <w:r w:rsidR="00BC317A">
        <w:t>an</w:t>
      </w:r>
      <w:r w:rsidR="00B26DD1">
        <w:t xml:space="preserve"> </w:t>
      </w:r>
      <w:r w:rsidR="00BC317A" w:rsidRPr="5F1C1E11">
        <w:rPr>
          <w:rStyle w:val="C1"/>
        </w:rPr>
        <w:t>async</w:t>
      </w:r>
      <w:r w:rsidR="00B26DD1">
        <w:t xml:space="preserve"> </w:t>
      </w:r>
      <w:r w:rsidR="00BC317A">
        <w:t>method</w:t>
      </w:r>
      <w:r w:rsidR="00B26DD1">
        <w:t xml:space="preserve"> </w:t>
      </w:r>
      <w:r w:rsidR="00BC317A">
        <w:t>is</w:t>
      </w:r>
      <w:r w:rsidR="00B26DD1">
        <w:t xml:space="preserve"> </w:t>
      </w:r>
      <w:r w:rsidR="00BC317A" w:rsidRPr="5F1C1E11">
        <w:rPr>
          <w:rStyle w:val="C1"/>
        </w:rPr>
        <w:t>void</w:t>
      </w:r>
      <w:r w:rsidR="00BF00AF">
        <w:t>—</w:t>
      </w:r>
      <w:r w:rsidR="00BC317A">
        <w:t>a</w:t>
      </w:r>
      <w:r w:rsidR="00B26DD1">
        <w:t xml:space="preserve"> </w:t>
      </w:r>
      <w:r w:rsidR="00BC317A">
        <w:t>method</w:t>
      </w:r>
      <w:r w:rsidR="00B26DD1">
        <w:t xml:space="preserve"> </w:t>
      </w:r>
      <w:r w:rsidR="00BC317A">
        <w:t>henceforth</w:t>
      </w:r>
      <w:r w:rsidR="00B26DD1">
        <w:t xml:space="preserve"> </w:t>
      </w:r>
      <w:r w:rsidR="00BC317A">
        <w:t>referred</w:t>
      </w:r>
      <w:r w:rsidR="00B26DD1">
        <w:t xml:space="preserve"> </w:t>
      </w:r>
      <w:r w:rsidR="00BC317A">
        <w:t>to</w:t>
      </w:r>
      <w:r w:rsidR="00B26DD1">
        <w:t xml:space="preserve"> </w:t>
      </w:r>
      <w:r w:rsidR="00BC317A">
        <w:t>as</w:t>
      </w:r>
      <w:r w:rsidR="00B26DD1">
        <w:t xml:space="preserve"> </w:t>
      </w:r>
      <w:r w:rsidR="00BC317A">
        <w:t>an</w:t>
      </w:r>
      <w:r w:rsidR="00B26DD1">
        <w:t xml:space="preserve"> </w:t>
      </w:r>
      <w:r w:rsidR="00BC317A" w:rsidRPr="5F1C1E11">
        <w:rPr>
          <w:rStyle w:val="C1Bold"/>
        </w:rPr>
        <w:t>async</w:t>
      </w:r>
      <w:r w:rsidR="00B26DD1" w:rsidRPr="5F1C1E11">
        <w:rPr>
          <w:rStyle w:val="C1Bold"/>
        </w:rPr>
        <w:t xml:space="preserve"> </w:t>
      </w:r>
      <w:r w:rsidR="00BC317A" w:rsidRPr="5F1C1E11">
        <w:rPr>
          <w:rStyle w:val="C1Bold"/>
        </w:rPr>
        <w:t>void</w:t>
      </w:r>
      <w:r w:rsidR="00B26DD1" w:rsidRPr="5F1C1E11">
        <w:rPr>
          <w:rStyle w:val="Strong"/>
        </w:rPr>
        <w:t xml:space="preserve"> </w:t>
      </w:r>
      <w:r w:rsidR="00BC317A" w:rsidRPr="5F1C1E11">
        <w:rPr>
          <w:rStyle w:val="Strong"/>
        </w:rPr>
        <w:t>method</w:t>
      </w:r>
      <w:r w:rsidR="00BC317A">
        <w:t>.</w:t>
      </w:r>
      <w:r w:rsidR="00B26DD1">
        <w:t xml:space="preserve"> </w:t>
      </w:r>
      <w:r w:rsidR="00BC317A">
        <w:t>However,</w:t>
      </w:r>
      <w:r w:rsidR="00B26DD1">
        <w:t xml:space="preserve"> </w:t>
      </w:r>
      <w:r w:rsidR="00BC317A" w:rsidRPr="5F1C1E11">
        <w:rPr>
          <w:rStyle w:val="C1"/>
        </w:rPr>
        <w:t>async</w:t>
      </w:r>
      <w:r w:rsidR="00B26DD1" w:rsidRPr="5F1C1E11">
        <w:rPr>
          <w:rStyle w:val="C1"/>
        </w:rPr>
        <w:t xml:space="preserve"> </w:t>
      </w:r>
      <w:r w:rsidR="00BC317A" w:rsidRPr="5F1C1E11">
        <w:rPr>
          <w:rStyle w:val="C1"/>
        </w:rPr>
        <w:t>void</w:t>
      </w:r>
      <w:r w:rsidR="00B26DD1">
        <w:t xml:space="preserve"> </w:t>
      </w:r>
      <w:r w:rsidR="00BC317A">
        <w:t>methods</w:t>
      </w:r>
      <w:r w:rsidR="00B26DD1">
        <w:t xml:space="preserve"> </w:t>
      </w:r>
      <w:r w:rsidR="00BC317A">
        <w:t>should</w:t>
      </w:r>
      <w:r w:rsidR="00B26DD1">
        <w:t xml:space="preserve"> </w:t>
      </w:r>
      <w:r w:rsidR="00BC317A">
        <w:t>generally</w:t>
      </w:r>
      <w:r w:rsidR="00B26DD1">
        <w:t xml:space="preserve"> </w:t>
      </w:r>
      <w:r w:rsidR="00BC317A">
        <w:t>be</w:t>
      </w:r>
      <w:r w:rsidR="00B26DD1">
        <w:t xml:space="preserve"> </w:t>
      </w:r>
      <w:r w:rsidR="00BC317A">
        <w:t>avoided</w:t>
      </w:r>
      <w:ins w:id="3457" w:author="Mark" w:date="2020-03-31T14:11:00Z">
        <w:r w:rsidR="004D7CD3">
          <w:t xml:space="preserve"> and might more accurately be considered a non-option</w:t>
        </w:r>
      </w:ins>
      <w:r w:rsidR="00BC317A">
        <w:t>.</w:t>
      </w:r>
      <w:r w:rsidR="00B26DD1">
        <w:t xml:space="preserve"> </w:t>
      </w:r>
      <w:r w:rsidR="00BC317A">
        <w:t>Unlike</w:t>
      </w:r>
      <w:r w:rsidR="00B26DD1">
        <w:t xml:space="preserve"> </w:t>
      </w:r>
      <w:r w:rsidR="00BC317A">
        <w:t>when</w:t>
      </w:r>
      <w:r w:rsidR="00B26DD1">
        <w:t xml:space="preserve"> </w:t>
      </w:r>
      <w:r w:rsidR="00BC317A">
        <w:t>returning</w:t>
      </w:r>
      <w:r w:rsidR="00B26DD1">
        <w:t xml:space="preserve"> </w:t>
      </w:r>
      <w:r w:rsidR="00BC317A">
        <w:t>a</w:t>
      </w:r>
      <w:r w:rsidR="00B26DD1">
        <w:t xml:space="preserve"> </w:t>
      </w:r>
      <w:r w:rsidR="00BC317A" w:rsidRPr="5F1C1E11">
        <w:rPr>
          <w:rStyle w:val="C1"/>
        </w:rPr>
        <w:t>Task</w:t>
      </w:r>
      <w:r w:rsidR="00BC317A">
        <w:t>/</w:t>
      </w:r>
      <w:r w:rsidR="00BC317A" w:rsidRPr="5F1C1E11">
        <w:rPr>
          <w:rStyle w:val="C1"/>
        </w:rPr>
        <w:t>Task&lt;T&gt;</w:t>
      </w:r>
      <w:r w:rsidR="00C5264A">
        <w:t>,</w:t>
      </w:r>
      <w:r w:rsidR="00B26DD1">
        <w:t xml:space="preserve"> </w:t>
      </w:r>
      <w:r w:rsidR="000F234C">
        <w:t>when</w:t>
      </w:r>
      <w:r w:rsidR="00B26DD1">
        <w:t xml:space="preserve"> </w:t>
      </w:r>
      <w:r w:rsidR="000F234C">
        <w:t>there</w:t>
      </w:r>
      <w:r w:rsidR="00B26DD1">
        <w:t xml:space="preserve"> </w:t>
      </w:r>
      <w:r w:rsidR="000F234C">
        <w:t>is</w:t>
      </w:r>
      <w:r w:rsidR="00B26DD1">
        <w:t xml:space="preserve"> </w:t>
      </w:r>
      <w:r w:rsidR="005743E2">
        <w:t>a</w:t>
      </w:r>
      <w:r w:rsidR="00B26DD1">
        <w:t xml:space="preserve"> </w:t>
      </w:r>
      <w:r w:rsidR="00C5264A">
        <w:t>return</w:t>
      </w:r>
      <w:r w:rsidR="005743E2">
        <w:t>,</w:t>
      </w:r>
      <w:r w:rsidR="00B26DD1">
        <w:t xml:space="preserve"> </w:t>
      </w:r>
      <w:r w:rsidR="00C5264A">
        <w:t>it</w:t>
      </w:r>
      <w:r w:rsidR="00B26DD1">
        <w:t xml:space="preserve"> </w:t>
      </w:r>
      <w:r w:rsidR="00C5264A">
        <w:t>is</w:t>
      </w:r>
      <w:r w:rsidR="00B26DD1">
        <w:t xml:space="preserve"> </w:t>
      </w:r>
      <w:r w:rsidR="00C5264A">
        <w:t>indetermina</w:t>
      </w:r>
      <w:r w:rsidR="003A031F">
        <w:t>te</w:t>
      </w:r>
      <w:r w:rsidR="00B26DD1">
        <w:t xml:space="preserve"> </w:t>
      </w:r>
      <w:r w:rsidR="00C5264A">
        <w:t>when</w:t>
      </w:r>
      <w:r w:rsidR="00B26DD1">
        <w:t xml:space="preserve"> </w:t>
      </w:r>
      <w:r w:rsidR="00C5264A">
        <w:t>a</w:t>
      </w:r>
      <w:r w:rsidR="00B26DD1">
        <w:t xml:space="preserve"> </w:t>
      </w:r>
      <w:r w:rsidR="00C5264A">
        <w:t>method</w:t>
      </w:r>
      <w:r w:rsidR="00B26DD1">
        <w:t xml:space="preserve"> </w:t>
      </w:r>
      <w:r w:rsidR="00C5264A">
        <w:t>completes</w:t>
      </w:r>
      <w:r w:rsidR="00B26DD1">
        <w:t xml:space="preserve"> </w:t>
      </w:r>
      <w:r w:rsidR="00C5264A">
        <w:t>executing,</w:t>
      </w:r>
      <w:r w:rsidR="00B26DD1">
        <w:t xml:space="preserve"> </w:t>
      </w:r>
      <w:r w:rsidR="003A031F">
        <w:t>and</w:t>
      </w:r>
      <w:r w:rsidR="00B26DD1">
        <w:t xml:space="preserve"> </w:t>
      </w:r>
      <w:r w:rsidR="00C5264A">
        <w:t>if</w:t>
      </w:r>
      <w:r w:rsidR="00B26DD1">
        <w:t xml:space="preserve"> </w:t>
      </w:r>
      <w:r w:rsidR="00C5264A">
        <w:t>an</w:t>
      </w:r>
      <w:r w:rsidR="00B26DD1">
        <w:t xml:space="preserve"> </w:t>
      </w:r>
      <w:r w:rsidR="00C5264A">
        <w:t>exception</w:t>
      </w:r>
      <w:r w:rsidR="00B26DD1">
        <w:t xml:space="preserve"> </w:t>
      </w:r>
      <w:r w:rsidR="00C5264A">
        <w:t>occurs,</w:t>
      </w:r>
      <w:r w:rsidR="00B26DD1">
        <w:t xml:space="preserve"> </w:t>
      </w:r>
      <w:r w:rsidR="00BC317A">
        <w:t>returning</w:t>
      </w:r>
      <w:r w:rsidR="00B26DD1">
        <w:t xml:space="preserve"> </w:t>
      </w:r>
      <w:r w:rsidR="00BC317A" w:rsidRPr="5F1C1E11">
        <w:rPr>
          <w:rStyle w:val="C1"/>
        </w:rPr>
        <w:t>void</w:t>
      </w:r>
      <w:r w:rsidR="00B26DD1">
        <w:t xml:space="preserve"> </w:t>
      </w:r>
      <w:r w:rsidR="00BC317A">
        <w:t>means</w:t>
      </w:r>
      <w:r w:rsidR="00B26DD1">
        <w:t xml:space="preserve"> </w:t>
      </w:r>
      <w:r w:rsidR="00BC317A">
        <w:t>there</w:t>
      </w:r>
      <w:r w:rsidR="00B26DD1">
        <w:t xml:space="preserve"> </w:t>
      </w:r>
      <w:r w:rsidR="00BC317A">
        <w:t>is</w:t>
      </w:r>
      <w:r w:rsidR="00B26DD1">
        <w:t xml:space="preserve"> </w:t>
      </w:r>
      <w:r w:rsidR="00BC317A">
        <w:t>no</w:t>
      </w:r>
      <w:r w:rsidR="00B26DD1">
        <w:t xml:space="preserve"> </w:t>
      </w:r>
      <w:r w:rsidR="00BC317A">
        <w:t>such</w:t>
      </w:r>
      <w:r w:rsidR="00B26DD1">
        <w:t xml:space="preserve"> </w:t>
      </w:r>
      <w:r w:rsidR="00BC317A">
        <w:t>container</w:t>
      </w:r>
      <w:r w:rsidR="00B26DD1">
        <w:t xml:space="preserve"> </w:t>
      </w:r>
      <w:r w:rsidR="00BC317A">
        <w:t>to</w:t>
      </w:r>
      <w:r w:rsidR="00B26DD1">
        <w:t xml:space="preserve"> </w:t>
      </w:r>
      <w:r w:rsidR="00BC317A">
        <w:t>report</w:t>
      </w:r>
      <w:r w:rsidR="00B26DD1">
        <w:t xml:space="preserve"> </w:t>
      </w:r>
      <w:r w:rsidR="00BC317A">
        <w:t>an</w:t>
      </w:r>
      <w:r w:rsidR="00B26DD1">
        <w:t xml:space="preserve"> </w:t>
      </w:r>
      <w:r w:rsidR="00BC317A">
        <w:t>exception.</w:t>
      </w:r>
      <w:r w:rsidR="00B26DD1">
        <w:t xml:space="preserve"> </w:t>
      </w:r>
      <w:r w:rsidR="00C5264A">
        <w:t>In</w:t>
      </w:r>
      <w:r w:rsidR="00B26DD1">
        <w:t xml:space="preserve"> </w:t>
      </w:r>
      <w:r w:rsidR="00C5264A">
        <w:t>the</w:t>
      </w:r>
      <w:r w:rsidR="00B26DD1">
        <w:t xml:space="preserve"> </w:t>
      </w:r>
      <w:r w:rsidR="00C5264A">
        <w:t>exception</w:t>
      </w:r>
      <w:r w:rsidR="00B26DD1">
        <w:t xml:space="preserve"> </w:t>
      </w:r>
      <w:r w:rsidR="00C5264A">
        <w:t>case</w:t>
      </w:r>
      <w:r w:rsidR="00EE7A3D">
        <w:t>,</w:t>
      </w:r>
      <w:r w:rsidR="00B26DD1">
        <w:t xml:space="preserve"> </w:t>
      </w:r>
      <w:r w:rsidR="00EE7A3D">
        <w:t>any</w:t>
      </w:r>
      <w:r w:rsidR="00B26DD1">
        <w:t xml:space="preserve"> </w:t>
      </w:r>
      <w:r w:rsidR="00EE7A3D">
        <w:t>exception</w:t>
      </w:r>
      <w:r w:rsidR="00B26DD1">
        <w:t xml:space="preserve"> </w:t>
      </w:r>
      <w:r w:rsidR="00EE7A3D">
        <w:t>that</w:t>
      </w:r>
      <w:r w:rsidR="00B26DD1">
        <w:t xml:space="preserve"> </w:t>
      </w:r>
      <w:r w:rsidR="00EE7A3D">
        <w:t>is</w:t>
      </w:r>
      <w:r w:rsidR="00B26DD1">
        <w:t xml:space="preserve"> </w:t>
      </w:r>
      <w:r w:rsidR="00EE7A3D">
        <w:t>thrown</w:t>
      </w:r>
      <w:r w:rsidR="00B26DD1">
        <w:t xml:space="preserve"> </w:t>
      </w:r>
      <w:r w:rsidR="00EE7A3D">
        <w:t>on</w:t>
      </w:r>
      <w:r w:rsidR="00B26DD1">
        <w:t xml:space="preserve"> </w:t>
      </w:r>
      <w:r w:rsidR="00EE7A3D">
        <w:t>an</w:t>
      </w:r>
      <w:r w:rsidR="00B26DD1">
        <w:t xml:space="preserve"> </w:t>
      </w:r>
      <w:r w:rsidR="00EE7A3D" w:rsidRPr="5F1C1E11">
        <w:rPr>
          <w:rStyle w:val="C1"/>
        </w:rPr>
        <w:t>async</w:t>
      </w:r>
      <w:r w:rsidR="00B26DD1" w:rsidRPr="5F1C1E11">
        <w:rPr>
          <w:rStyle w:val="C1"/>
        </w:rPr>
        <w:t xml:space="preserve"> </w:t>
      </w:r>
      <w:r w:rsidR="00EE7A3D" w:rsidRPr="5F1C1E11">
        <w:rPr>
          <w:rStyle w:val="C1"/>
        </w:rPr>
        <w:t>void</w:t>
      </w:r>
      <w:r w:rsidR="00B26DD1">
        <w:t xml:space="preserve"> </w:t>
      </w:r>
      <w:r w:rsidR="00EE7A3D">
        <w:t>method</w:t>
      </w:r>
      <w:r w:rsidR="00B26DD1">
        <w:t xml:space="preserve"> </w:t>
      </w:r>
      <w:r w:rsidR="008C20FC">
        <w:t>likely</w:t>
      </w:r>
      <w:r w:rsidR="00B26DD1">
        <w:t xml:space="preserve"> </w:t>
      </w:r>
      <w:r w:rsidR="008C20FC">
        <w:t>ends</w:t>
      </w:r>
      <w:r w:rsidR="00B26DD1">
        <w:t xml:space="preserve"> </w:t>
      </w:r>
      <w:r w:rsidR="008C20FC">
        <w:t>up</w:t>
      </w:r>
      <w:r w:rsidR="00B26DD1">
        <w:t xml:space="preserve"> </w:t>
      </w:r>
      <w:r w:rsidR="008C20FC">
        <w:t>on</w:t>
      </w:r>
      <w:r w:rsidR="00B26DD1">
        <w:t xml:space="preserve"> </w:t>
      </w:r>
      <w:r w:rsidR="008C20FC">
        <w:t>the</w:t>
      </w:r>
      <w:r w:rsidR="00B26DD1">
        <w:t xml:space="preserve"> </w:t>
      </w:r>
      <w:r w:rsidR="008C20FC">
        <w:t>UI</w:t>
      </w:r>
      <w:r w:rsidR="00B26DD1">
        <w:t xml:space="preserve"> </w:t>
      </w:r>
      <w:proofErr w:type="spellStart"/>
      <w:r w:rsidR="008C20FC" w:rsidRPr="5F1C1E11">
        <w:rPr>
          <w:rStyle w:val="C1"/>
        </w:rPr>
        <w:t>SynchronizationCon</w:t>
      </w:r>
      <w:r w:rsidR="008C20FC" w:rsidRPr="5F1C1E11">
        <w:rPr>
          <w:rStyle w:val="C1"/>
        </w:rPr>
        <w:lastRenderedPageBreak/>
        <w:t>text</w:t>
      </w:r>
      <w:proofErr w:type="spellEnd"/>
      <w:r w:rsidR="003A031F">
        <w:t>—</w:t>
      </w:r>
      <w:r w:rsidR="008C20FC">
        <w:t>effectively</w:t>
      </w:r>
      <w:r w:rsidR="00B26DD1">
        <w:t xml:space="preserve"> </w:t>
      </w:r>
      <w:r w:rsidR="008C20FC">
        <w:t>an</w:t>
      </w:r>
      <w:r w:rsidR="00B26DD1">
        <w:t xml:space="preserve"> </w:t>
      </w:r>
      <w:r w:rsidR="008C20FC">
        <w:t>unhandled</w:t>
      </w:r>
      <w:r w:rsidR="00B26DD1">
        <w:t xml:space="preserve"> </w:t>
      </w:r>
      <w:r w:rsidR="008C20FC">
        <w:t>exception</w:t>
      </w:r>
      <w:r w:rsidR="00B26DD1">
        <w:t xml:space="preserve"> </w:t>
      </w:r>
      <w:r w:rsidR="0060422E">
        <w:t>(see</w:t>
      </w:r>
      <w:r w:rsidR="00B26DD1">
        <w:t xml:space="preserve"> </w:t>
      </w:r>
      <w:r w:rsidR="0060422E">
        <w:t>the</w:t>
      </w:r>
      <w:r w:rsidR="00B26DD1">
        <w:t xml:space="preserve"> </w:t>
      </w:r>
      <w:r w:rsidR="0060422E">
        <w:t>Advanced</w:t>
      </w:r>
      <w:r w:rsidR="00B26DD1">
        <w:t xml:space="preserve"> </w:t>
      </w:r>
      <w:r w:rsidR="00D95403">
        <w:t>Topic</w:t>
      </w:r>
      <w:r w:rsidR="00BE03EB">
        <w:t xml:space="preserve"> titled</w:t>
      </w:r>
      <w:r w:rsidR="00B26DD1">
        <w:t xml:space="preserve"> </w:t>
      </w:r>
      <w:r w:rsidR="003A031F">
        <w:t>“</w:t>
      </w:r>
      <w:r w:rsidR="0060422E">
        <w:t>Dealing</w:t>
      </w:r>
      <w:r w:rsidR="00B26DD1">
        <w:t xml:space="preserve"> </w:t>
      </w:r>
      <w:r w:rsidR="0060422E">
        <w:t>with</w:t>
      </w:r>
      <w:r w:rsidR="00B26DD1">
        <w:t xml:space="preserve"> </w:t>
      </w:r>
      <w:r w:rsidR="0060422E">
        <w:t>Unhandled</w:t>
      </w:r>
      <w:r w:rsidR="00B26DD1">
        <w:t xml:space="preserve"> </w:t>
      </w:r>
      <w:r w:rsidR="0060422E">
        <w:t>Exceptions</w:t>
      </w:r>
      <w:r w:rsidR="00B26DD1">
        <w:t xml:space="preserve"> </w:t>
      </w:r>
      <w:r w:rsidR="0060422E">
        <w:t>on</w:t>
      </w:r>
      <w:r w:rsidR="00B26DD1">
        <w:t xml:space="preserve"> </w:t>
      </w:r>
      <w:r w:rsidR="0060422E">
        <w:t>a</w:t>
      </w:r>
      <w:r w:rsidR="00B26DD1">
        <w:t xml:space="preserve"> </w:t>
      </w:r>
      <w:r w:rsidR="0060422E">
        <w:t>Thread</w:t>
      </w:r>
      <w:r w:rsidR="003A031F">
        <w:t>”</w:t>
      </w:r>
      <w:ins w:id="3458" w:author="Kevin" w:date="2020-04-04T16:06:00Z">
        <w:r w:rsidR="008C3FFF">
          <w:t xml:space="preserve"> in the previous chapter</w:t>
        </w:r>
      </w:ins>
      <w:r w:rsidR="008C20FC">
        <w:t>)</w:t>
      </w:r>
      <w:r w:rsidR="0060422E">
        <w:t>.</w:t>
      </w:r>
    </w:p>
    <w:p w14:paraId="35DC999E" w14:textId="1F7418E9" w:rsidR="004B48FF" w:rsidRPr="00B139F5" w:rsidRDefault="0060422E" w:rsidP="000401EE">
      <w:pPr>
        <w:pStyle w:val="Body"/>
      </w:pPr>
      <w:r>
        <w:t>If</w:t>
      </w:r>
      <w:r w:rsidR="00B26DD1">
        <w:t xml:space="preserve"> </w:t>
      </w:r>
      <w:r w:rsidRPr="005743E2">
        <w:rPr>
          <w:rStyle w:val="C1"/>
        </w:rPr>
        <w:t>async</w:t>
      </w:r>
      <w:r w:rsidR="00B26DD1">
        <w:rPr>
          <w:rStyle w:val="C1"/>
        </w:rPr>
        <w:t xml:space="preserve"> </w:t>
      </w:r>
      <w:r w:rsidRPr="005743E2">
        <w:rPr>
          <w:rStyle w:val="C1"/>
        </w:rPr>
        <w:t>void</w:t>
      </w:r>
      <w:r w:rsidR="00B26DD1">
        <w:t xml:space="preserve"> </w:t>
      </w:r>
      <w:r>
        <w:t>methods</w:t>
      </w:r>
      <w:r w:rsidR="00B26DD1">
        <w:t xml:space="preserve"> </w:t>
      </w:r>
      <w:r>
        <w:t>should</w:t>
      </w:r>
      <w:r w:rsidR="00B26DD1">
        <w:t xml:space="preserve"> </w:t>
      </w:r>
      <w:r>
        <w:t>be</w:t>
      </w:r>
      <w:r w:rsidR="00B26DD1">
        <w:t xml:space="preserve"> </w:t>
      </w:r>
      <w:r>
        <w:t>generally</w:t>
      </w:r>
      <w:r w:rsidR="00B26DD1">
        <w:t xml:space="preserve"> </w:t>
      </w:r>
      <w:r>
        <w:t>avoided,</w:t>
      </w:r>
      <w:r w:rsidR="00B26DD1">
        <w:t xml:space="preserve"> </w:t>
      </w:r>
      <w:r>
        <w:t>why</w:t>
      </w:r>
      <w:r w:rsidR="00B26DD1">
        <w:t xml:space="preserve"> </w:t>
      </w:r>
      <w:r w:rsidR="004B48FF">
        <w:t>are</w:t>
      </w:r>
      <w:r w:rsidR="00B26DD1">
        <w:t xml:space="preserve"> </w:t>
      </w:r>
      <w:r>
        <w:t>they</w:t>
      </w:r>
      <w:r w:rsidR="00B26DD1">
        <w:t xml:space="preserve"> </w:t>
      </w:r>
      <w:r w:rsidR="004B48FF">
        <w:t>allowed</w:t>
      </w:r>
      <w:r w:rsidR="00B26DD1">
        <w:t xml:space="preserve"> </w:t>
      </w:r>
      <w:r>
        <w:t>in</w:t>
      </w:r>
      <w:r w:rsidR="00B26DD1">
        <w:t xml:space="preserve"> </w:t>
      </w:r>
      <w:r>
        <w:t>the</w:t>
      </w:r>
      <w:r w:rsidR="00B26DD1">
        <w:t xml:space="preserve"> </w:t>
      </w:r>
      <w:r>
        <w:t>first</w:t>
      </w:r>
      <w:r w:rsidR="00B26DD1">
        <w:t xml:space="preserve"> </w:t>
      </w:r>
      <w:r>
        <w:t>place</w:t>
      </w:r>
      <w:r w:rsidR="006803FC">
        <w:t>?</w:t>
      </w:r>
      <w:r w:rsidR="00B26DD1">
        <w:t xml:space="preserve"> </w:t>
      </w:r>
      <w:r w:rsidR="006803FC">
        <w:t>It</w:t>
      </w:r>
      <w:r w:rsidR="006803FC" w:rsidRPr="006803FC">
        <w:t>’</w:t>
      </w:r>
      <w:r w:rsidR="006803FC">
        <w:t>s</w:t>
      </w:r>
      <w:r w:rsidR="00B26DD1">
        <w:t xml:space="preserve"> </w:t>
      </w:r>
      <w:r w:rsidR="006803FC">
        <w:t>because</w:t>
      </w:r>
      <w:r w:rsidR="00B26DD1">
        <w:t xml:space="preserve"> </w:t>
      </w:r>
      <w:r w:rsidR="006803FC" w:rsidRPr="005743E2">
        <w:rPr>
          <w:rStyle w:val="C1"/>
        </w:rPr>
        <w:t>a</w:t>
      </w:r>
      <w:r w:rsidRPr="005743E2">
        <w:rPr>
          <w:rStyle w:val="C1"/>
        </w:rPr>
        <w:t>sync</w:t>
      </w:r>
      <w:r w:rsidR="00B26DD1">
        <w:rPr>
          <w:rStyle w:val="C1"/>
        </w:rPr>
        <w:t xml:space="preserve"> </w:t>
      </w:r>
      <w:r w:rsidRPr="005743E2">
        <w:rPr>
          <w:rStyle w:val="C1"/>
        </w:rPr>
        <w:t>void</w:t>
      </w:r>
      <w:r w:rsidR="00B26DD1">
        <w:t xml:space="preserve"> </w:t>
      </w:r>
      <w:r>
        <w:t>methods</w:t>
      </w:r>
      <w:r w:rsidR="00B26DD1">
        <w:t xml:space="preserve"> </w:t>
      </w:r>
      <w:r w:rsidR="006160FA">
        <w:t>can</w:t>
      </w:r>
      <w:r w:rsidR="00B26DD1">
        <w:t xml:space="preserve"> </w:t>
      </w:r>
      <w:r w:rsidR="006160FA">
        <w:t>be</w:t>
      </w:r>
      <w:r w:rsidR="00B26DD1">
        <w:t xml:space="preserve"> </w:t>
      </w:r>
      <w:r w:rsidR="006160FA">
        <w:t>used</w:t>
      </w:r>
      <w:r w:rsidR="00B26DD1">
        <w:t xml:space="preserve"> </w:t>
      </w:r>
      <w:r w:rsidR="008624F1">
        <w:t>to</w:t>
      </w:r>
      <w:r w:rsidR="00B26DD1">
        <w:t xml:space="preserve"> </w:t>
      </w:r>
      <w:r w:rsidR="007754E1">
        <w:t>enable</w:t>
      </w:r>
      <w:r w:rsidR="00B26DD1">
        <w:t xml:space="preserve"> </w:t>
      </w:r>
      <w:r w:rsidR="007754E1" w:rsidRPr="005743E2">
        <w:rPr>
          <w:rStyle w:val="C1"/>
        </w:rPr>
        <w:t>async</w:t>
      </w:r>
      <w:r w:rsidR="00B26DD1">
        <w:t xml:space="preserve"> </w:t>
      </w:r>
      <w:r w:rsidR="007754E1">
        <w:t>event</w:t>
      </w:r>
      <w:r w:rsidR="00B26DD1">
        <w:t xml:space="preserve"> </w:t>
      </w:r>
      <w:r w:rsidR="007754E1">
        <w:t>handlers</w:t>
      </w:r>
      <w:r>
        <w:t>.</w:t>
      </w:r>
      <w:r w:rsidR="00B26DD1">
        <w:t xml:space="preserve"> </w:t>
      </w:r>
      <w:r>
        <w:t>As</w:t>
      </w:r>
      <w:r w:rsidR="00B26DD1">
        <w:t xml:space="preserve"> </w:t>
      </w:r>
      <w:r>
        <w:t>discussed</w:t>
      </w:r>
      <w:r w:rsidR="00B26DD1">
        <w:t xml:space="preserve"> </w:t>
      </w:r>
      <w:r w:rsidRPr="002B6F24">
        <w:t>in</w:t>
      </w:r>
      <w:r w:rsidR="00B26DD1">
        <w:t xml:space="preserve"> </w:t>
      </w:r>
      <w:r w:rsidRPr="002B6F24">
        <w:t>Chapter</w:t>
      </w:r>
      <w:r w:rsidR="00B26DD1">
        <w:t xml:space="preserve"> </w:t>
      </w:r>
      <w:r w:rsidR="002B6F24" w:rsidRPr="002B6F24">
        <w:t>14</w:t>
      </w:r>
      <w:r w:rsidR="004B48FF" w:rsidRPr="002B6F24">
        <w:t>,</w:t>
      </w:r>
      <w:r w:rsidR="00B26DD1">
        <w:t xml:space="preserve"> </w:t>
      </w:r>
      <w:r w:rsidR="007754E1" w:rsidRPr="002B6F24">
        <w:t>an</w:t>
      </w:r>
      <w:r w:rsidR="00B26DD1">
        <w:t xml:space="preserve"> </w:t>
      </w:r>
      <w:r w:rsidR="004B48FF" w:rsidRPr="00B139F5">
        <w:t>event</w:t>
      </w:r>
      <w:r w:rsidR="00B26DD1">
        <w:t xml:space="preserve"> </w:t>
      </w:r>
      <w:r w:rsidR="004B48FF" w:rsidRPr="00B139F5">
        <w:t>should</w:t>
      </w:r>
      <w:r w:rsidR="00B26DD1">
        <w:t xml:space="preserve"> </w:t>
      </w:r>
      <w:r w:rsidR="004B48FF" w:rsidRPr="00B139F5">
        <w:t>be</w:t>
      </w:r>
      <w:r w:rsidR="00B26DD1">
        <w:t xml:space="preserve"> </w:t>
      </w:r>
      <w:r w:rsidR="004B48FF" w:rsidRPr="00B139F5">
        <w:t>declared</w:t>
      </w:r>
      <w:r w:rsidR="00B26DD1">
        <w:t xml:space="preserve"> </w:t>
      </w:r>
      <w:r w:rsidR="004B48FF" w:rsidRPr="00B139F5">
        <w:t>as</w:t>
      </w:r>
      <w:r w:rsidR="00B26DD1">
        <w:t xml:space="preserve"> </w:t>
      </w:r>
      <w:r w:rsidR="004B48FF" w:rsidRPr="00B139F5">
        <w:t>an</w:t>
      </w:r>
      <w:r w:rsidR="00B26DD1">
        <w:t xml:space="preserve"> </w:t>
      </w:r>
      <w:proofErr w:type="spellStart"/>
      <w:r w:rsidR="004B48FF" w:rsidRPr="000401EE">
        <w:rPr>
          <w:rStyle w:val="C1"/>
        </w:rPr>
        <w:t>EventHandler</w:t>
      </w:r>
      <w:proofErr w:type="spellEnd"/>
      <w:r w:rsidR="004B48FF" w:rsidRPr="000401EE">
        <w:rPr>
          <w:rStyle w:val="C1"/>
        </w:rPr>
        <w:t>&lt;T&gt;</w:t>
      </w:r>
      <w:r w:rsidR="00B26DD1">
        <w:t xml:space="preserve"> </w:t>
      </w:r>
      <w:r w:rsidR="004B48FF" w:rsidRPr="00B139F5">
        <w:t>where</w:t>
      </w:r>
      <w:r w:rsidR="00B26DD1">
        <w:t xml:space="preserve"> </w:t>
      </w:r>
      <w:proofErr w:type="spellStart"/>
      <w:r w:rsidR="004B48FF" w:rsidRPr="000401EE">
        <w:rPr>
          <w:rStyle w:val="C1"/>
        </w:rPr>
        <w:t>EventHandler</w:t>
      </w:r>
      <w:proofErr w:type="spellEnd"/>
      <w:r w:rsidR="007754E1" w:rsidRPr="000401EE">
        <w:rPr>
          <w:rStyle w:val="C1"/>
        </w:rPr>
        <w:t>&lt;T&gt;</w:t>
      </w:r>
      <w:r w:rsidR="00B26DD1">
        <w:t xml:space="preserve"> </w:t>
      </w:r>
      <w:r w:rsidR="004B48FF" w:rsidRPr="00B139F5">
        <w:t>has</w:t>
      </w:r>
      <w:r w:rsidR="00B26DD1">
        <w:t xml:space="preserve"> </w:t>
      </w:r>
      <w:r w:rsidR="004B48FF" w:rsidRPr="00B139F5">
        <w:t>a</w:t>
      </w:r>
      <w:r w:rsidR="00B26DD1">
        <w:t xml:space="preserve"> </w:t>
      </w:r>
      <w:r w:rsidR="004B48FF" w:rsidRPr="00B139F5">
        <w:t>sign</w:t>
      </w:r>
      <w:r w:rsidR="006803FC">
        <w:t>a</w:t>
      </w:r>
      <w:r w:rsidR="004B48FF" w:rsidRPr="00B139F5">
        <w:t>ture</w:t>
      </w:r>
      <w:r w:rsidR="00B26DD1">
        <w:t xml:space="preserve"> </w:t>
      </w:r>
      <w:r w:rsidR="004B48FF" w:rsidRPr="00B139F5">
        <w:t>of</w:t>
      </w:r>
    </w:p>
    <w:p w14:paraId="6AFE23F4" w14:textId="5BCF8ACB" w:rsidR="0060422E" w:rsidRPr="00B139F5" w:rsidRDefault="004B48FF" w:rsidP="00D45366">
      <w:pPr>
        <w:pStyle w:val="SnippetOnly"/>
      </w:pPr>
      <w:r w:rsidRPr="000401EE">
        <w:t>void</w:t>
      </w:r>
      <w:r w:rsidR="00B26DD1">
        <w:t xml:space="preserve"> </w:t>
      </w:r>
      <w:r w:rsidRPr="00B139F5">
        <w:t>EventHandler&lt;TEventArgs&gt;(object</w:t>
      </w:r>
      <w:r w:rsidR="00B26DD1">
        <w:t xml:space="preserve"> </w:t>
      </w:r>
      <w:r w:rsidRPr="00B139F5">
        <w:t>sender,</w:t>
      </w:r>
      <w:r w:rsidR="00B26DD1">
        <w:t xml:space="preserve"> </w:t>
      </w:r>
      <w:r w:rsidRPr="00B139F5">
        <w:t>TEventArgs</w:t>
      </w:r>
      <w:r w:rsidR="00B26DD1">
        <w:t xml:space="preserve"> </w:t>
      </w:r>
      <w:r w:rsidRPr="00B139F5">
        <w:t>e)</w:t>
      </w:r>
    </w:p>
    <w:p w14:paraId="32B63483" w14:textId="17F3439E" w:rsidR="00534712" w:rsidRDefault="004B48FF" w:rsidP="000401EE">
      <w:pPr>
        <w:pStyle w:val="BodyNoIndent"/>
      </w:pPr>
      <w:r>
        <w:t>Therefore,</w:t>
      </w:r>
      <w:r w:rsidR="00B26DD1">
        <w:t xml:space="preserve"> </w:t>
      </w:r>
      <w:r>
        <w:t>to</w:t>
      </w:r>
      <w:r w:rsidR="00B26DD1">
        <w:t xml:space="preserve"> </w:t>
      </w:r>
      <w:r w:rsidR="007754E1">
        <w:t>fit</w:t>
      </w:r>
      <w:r w:rsidR="00B26DD1">
        <w:t xml:space="preserve"> </w:t>
      </w:r>
      <w:r w:rsidR="007754E1">
        <w:t>the</w:t>
      </w:r>
      <w:r w:rsidR="00B26DD1">
        <w:t xml:space="preserve"> </w:t>
      </w:r>
      <w:r w:rsidR="007754E1">
        <w:t>convention</w:t>
      </w:r>
      <w:r w:rsidR="00B26DD1">
        <w:t xml:space="preserve"> </w:t>
      </w:r>
      <w:r w:rsidR="007754E1">
        <w:t>of</w:t>
      </w:r>
      <w:r w:rsidR="00B26DD1">
        <w:t xml:space="preserve"> </w:t>
      </w:r>
      <w:r w:rsidR="007754E1">
        <w:t>an</w:t>
      </w:r>
      <w:r w:rsidR="00B26DD1">
        <w:t xml:space="preserve"> </w:t>
      </w:r>
      <w:r w:rsidR="007754E1">
        <w:t>event</w:t>
      </w:r>
      <w:r w:rsidR="00B26DD1">
        <w:t xml:space="preserve"> </w:t>
      </w:r>
      <w:r w:rsidR="007754E1">
        <w:t>matching</w:t>
      </w:r>
      <w:r w:rsidR="00B26DD1">
        <w:t xml:space="preserve"> </w:t>
      </w:r>
      <w:r w:rsidR="007754E1">
        <w:t>the</w:t>
      </w:r>
      <w:r w:rsidR="00B26DD1">
        <w:t xml:space="preserve"> </w:t>
      </w:r>
      <w:proofErr w:type="spellStart"/>
      <w:r w:rsidR="007754E1" w:rsidRPr="000401EE">
        <w:rPr>
          <w:rStyle w:val="C1"/>
        </w:rPr>
        <w:t>EventHandler</w:t>
      </w:r>
      <w:proofErr w:type="spellEnd"/>
      <w:r w:rsidR="007754E1">
        <w:rPr>
          <w:rStyle w:val="C1"/>
        </w:rPr>
        <w:t>&lt;T&gt;</w:t>
      </w:r>
      <w:r w:rsidR="00B26DD1">
        <w:t xml:space="preserve"> </w:t>
      </w:r>
      <w:r w:rsidR="007754E1">
        <w:t>signature</w:t>
      </w:r>
      <w:r>
        <w:t>,</w:t>
      </w:r>
      <w:r w:rsidR="00B26DD1">
        <w:t xml:space="preserve"> </w:t>
      </w:r>
      <w:r>
        <w:t>an</w:t>
      </w:r>
      <w:r w:rsidR="00B26DD1">
        <w:t xml:space="preserve"> </w:t>
      </w:r>
      <w:r w:rsidRPr="005743E2">
        <w:rPr>
          <w:rStyle w:val="C1"/>
        </w:rPr>
        <w:t>async</w:t>
      </w:r>
      <w:r w:rsidR="00B26DD1">
        <w:t xml:space="preserve"> </w:t>
      </w:r>
      <w:r>
        <w:t>event</w:t>
      </w:r>
      <w:r w:rsidR="00B26DD1">
        <w:t xml:space="preserve"> </w:t>
      </w:r>
      <w:r>
        <w:t>needs</w:t>
      </w:r>
      <w:r w:rsidR="00B26DD1">
        <w:t xml:space="preserve"> </w:t>
      </w:r>
      <w:r>
        <w:t>to</w:t>
      </w:r>
      <w:r w:rsidR="00B26DD1">
        <w:t xml:space="preserve"> </w:t>
      </w:r>
      <w:r>
        <w:t>return</w:t>
      </w:r>
      <w:r w:rsidR="00B26DD1">
        <w:t xml:space="preserve"> </w:t>
      </w:r>
      <w:r w:rsidRPr="005743E2">
        <w:rPr>
          <w:rStyle w:val="C1"/>
        </w:rPr>
        <w:t>void</w:t>
      </w:r>
      <w:r>
        <w:t>.</w:t>
      </w:r>
      <w:r w:rsidR="00B26DD1">
        <w:t xml:space="preserve"> </w:t>
      </w:r>
      <w:r>
        <w:t>One</w:t>
      </w:r>
      <w:r w:rsidR="00B26DD1">
        <w:t xml:space="preserve"> </w:t>
      </w:r>
      <w:r>
        <w:t>might</w:t>
      </w:r>
      <w:r w:rsidR="00B26DD1">
        <w:t xml:space="preserve"> </w:t>
      </w:r>
      <w:r>
        <w:t>suggest</w:t>
      </w:r>
      <w:r w:rsidR="00B26DD1">
        <w:t xml:space="preserve"> </w:t>
      </w:r>
      <w:r>
        <w:t>changing</w:t>
      </w:r>
      <w:r w:rsidR="00B26DD1">
        <w:t xml:space="preserve"> </w:t>
      </w:r>
      <w:r>
        <w:t>the</w:t>
      </w:r>
      <w:r w:rsidR="00B26DD1">
        <w:t xml:space="preserve"> </w:t>
      </w:r>
      <w:r>
        <w:t>convention</w:t>
      </w:r>
      <w:r w:rsidR="006160FA">
        <w:t>,</w:t>
      </w:r>
      <w:r w:rsidR="00B26DD1">
        <w:t xml:space="preserve"> </w:t>
      </w:r>
      <w:r>
        <w:t>but</w:t>
      </w:r>
      <w:r w:rsidR="00B26DD1">
        <w:t xml:space="preserve"> </w:t>
      </w:r>
      <w:r>
        <w:t>(as</w:t>
      </w:r>
      <w:r w:rsidR="00B26DD1">
        <w:t xml:space="preserve"> </w:t>
      </w:r>
      <w:r w:rsidRPr="002B6F24">
        <w:t>discussed</w:t>
      </w:r>
      <w:r w:rsidR="00B26DD1">
        <w:t xml:space="preserve"> </w:t>
      </w:r>
      <w:r w:rsidRPr="002B6F24">
        <w:t>in</w:t>
      </w:r>
      <w:r w:rsidR="00B26DD1">
        <w:t xml:space="preserve"> </w:t>
      </w:r>
      <w:r w:rsidRPr="002B6F24">
        <w:t>Chapter</w:t>
      </w:r>
      <w:r w:rsidR="00B26DD1">
        <w:t xml:space="preserve"> </w:t>
      </w:r>
      <w:r w:rsidR="002B6F24" w:rsidRPr="002B6F24">
        <w:t>14</w:t>
      </w:r>
      <w:r w:rsidRPr="002B6F24">
        <w:t>)</w:t>
      </w:r>
      <w:r w:rsidR="00B26DD1">
        <w:t xml:space="preserve"> </w:t>
      </w:r>
      <w:r w:rsidRPr="002B6F24">
        <w:t>there</w:t>
      </w:r>
      <w:r w:rsidR="00B26DD1">
        <w:t xml:space="preserve"> </w:t>
      </w:r>
      <w:r>
        <w:t>could</w:t>
      </w:r>
      <w:r w:rsidR="00B26DD1">
        <w:t xml:space="preserve"> </w:t>
      </w:r>
      <w:r>
        <w:t>be</w:t>
      </w:r>
      <w:r w:rsidR="00B26DD1">
        <w:t xml:space="preserve"> </w:t>
      </w:r>
      <w:r>
        <w:t>multiple</w:t>
      </w:r>
      <w:r w:rsidR="00B26DD1">
        <w:t xml:space="preserve"> </w:t>
      </w:r>
      <w:r>
        <w:t>subscribers</w:t>
      </w:r>
      <w:r w:rsidR="00B26DD1">
        <w:t xml:space="preserve"> </w:t>
      </w:r>
      <w:r>
        <w:t>and</w:t>
      </w:r>
      <w:r w:rsidR="00B26DD1">
        <w:t xml:space="preserve"> </w:t>
      </w:r>
      <w:r>
        <w:t>retrieving</w:t>
      </w:r>
      <w:r w:rsidR="00B26DD1">
        <w:t xml:space="preserve"> </w:t>
      </w:r>
      <w:r>
        <w:t>the</w:t>
      </w:r>
      <w:r w:rsidR="00B26DD1">
        <w:t xml:space="preserve"> </w:t>
      </w:r>
      <w:r>
        <w:t>return</w:t>
      </w:r>
      <w:r w:rsidR="00B26DD1">
        <w:t xml:space="preserve"> </w:t>
      </w:r>
      <w:r>
        <w:t>from</w:t>
      </w:r>
      <w:r w:rsidR="00B26DD1">
        <w:t xml:space="preserve"> </w:t>
      </w:r>
      <w:r>
        <w:t>multiple</w:t>
      </w:r>
      <w:r w:rsidR="00B26DD1">
        <w:t xml:space="preserve"> </w:t>
      </w:r>
      <w:r>
        <w:t>subscribers</w:t>
      </w:r>
      <w:r w:rsidR="00B26DD1">
        <w:t xml:space="preserve"> </w:t>
      </w:r>
      <w:r>
        <w:t>is</w:t>
      </w:r>
      <w:r w:rsidR="00B26DD1">
        <w:t xml:space="preserve"> </w:t>
      </w:r>
      <w:r>
        <w:t>nonintuitive</w:t>
      </w:r>
      <w:r w:rsidR="00B26DD1">
        <w:t xml:space="preserve"> </w:t>
      </w:r>
      <w:r>
        <w:t>and</w:t>
      </w:r>
      <w:r w:rsidR="00B26DD1">
        <w:t xml:space="preserve"> </w:t>
      </w:r>
      <w:r>
        <w:t>cumbersome.</w:t>
      </w:r>
      <w:r w:rsidR="00B26DD1">
        <w:t xml:space="preserve"> </w:t>
      </w:r>
      <w:r>
        <w:t>For</w:t>
      </w:r>
      <w:r w:rsidR="00B26DD1">
        <w:t xml:space="preserve"> </w:t>
      </w:r>
      <w:r>
        <w:t>this</w:t>
      </w:r>
      <w:r w:rsidR="00B26DD1">
        <w:t xml:space="preserve"> </w:t>
      </w:r>
      <w:r>
        <w:t>reason,</w:t>
      </w:r>
      <w:r w:rsidR="00B26DD1">
        <w:t xml:space="preserve"> </w:t>
      </w:r>
      <w:r>
        <w:t>the</w:t>
      </w:r>
      <w:r w:rsidR="00B26DD1">
        <w:t xml:space="preserve"> </w:t>
      </w:r>
      <w:r>
        <w:t>guideline</w:t>
      </w:r>
      <w:r w:rsidR="00B26DD1">
        <w:t xml:space="preserve"> </w:t>
      </w:r>
      <w:r>
        <w:t>is</w:t>
      </w:r>
      <w:r w:rsidR="00B26DD1">
        <w:t xml:space="preserve"> </w:t>
      </w:r>
      <w:r>
        <w:t>to</w:t>
      </w:r>
      <w:r w:rsidR="00B26DD1">
        <w:t xml:space="preserve"> </w:t>
      </w:r>
      <w:r w:rsidR="006A0D1D">
        <w:t>avoid</w:t>
      </w:r>
      <w:r w:rsidR="00B26DD1">
        <w:t xml:space="preserve"> </w:t>
      </w:r>
      <w:r w:rsidRPr="005743E2">
        <w:rPr>
          <w:rStyle w:val="C1"/>
        </w:rPr>
        <w:t>async</w:t>
      </w:r>
      <w:r w:rsidR="00B26DD1">
        <w:rPr>
          <w:rStyle w:val="C1"/>
        </w:rPr>
        <w:t xml:space="preserve"> </w:t>
      </w:r>
      <w:r w:rsidRPr="005743E2">
        <w:rPr>
          <w:rStyle w:val="C1"/>
        </w:rPr>
        <w:t>void</w:t>
      </w:r>
      <w:r w:rsidR="00B26DD1">
        <w:t xml:space="preserve"> </w:t>
      </w:r>
      <w:r>
        <w:t>methods</w:t>
      </w:r>
      <w:r w:rsidR="00B26DD1">
        <w:t xml:space="preserve"> </w:t>
      </w:r>
      <w:r>
        <w:t>unless</w:t>
      </w:r>
      <w:r w:rsidR="00B26DD1">
        <w:t xml:space="preserve"> </w:t>
      </w:r>
      <w:r>
        <w:t>they</w:t>
      </w:r>
      <w:r w:rsidR="00B26DD1">
        <w:t xml:space="preserve"> </w:t>
      </w:r>
      <w:r>
        <w:t>are</w:t>
      </w:r>
      <w:r w:rsidR="00B26DD1">
        <w:t xml:space="preserve"> </w:t>
      </w:r>
      <w:r w:rsidR="00904559">
        <w:t>subscribers</w:t>
      </w:r>
      <w:r w:rsidR="00B26DD1">
        <w:t xml:space="preserve"> </w:t>
      </w:r>
      <w:r w:rsidR="00904559">
        <w:t>to</w:t>
      </w:r>
      <w:r w:rsidR="00B26DD1">
        <w:t xml:space="preserve"> </w:t>
      </w:r>
      <w:r>
        <w:t>an</w:t>
      </w:r>
      <w:r w:rsidR="00B26DD1">
        <w:t xml:space="preserve"> </w:t>
      </w:r>
      <w:r>
        <w:t>event</w:t>
      </w:r>
      <w:r w:rsidR="00B26DD1">
        <w:t xml:space="preserve"> </w:t>
      </w:r>
      <w:r w:rsidR="007754E1">
        <w:t>handler</w:t>
      </w:r>
      <w:r w:rsidR="006160FA">
        <w:t>—</w:t>
      </w:r>
      <w:r w:rsidR="00904559">
        <w:t>in</w:t>
      </w:r>
      <w:r w:rsidR="00B26DD1">
        <w:t xml:space="preserve"> </w:t>
      </w:r>
      <w:r w:rsidR="00904559">
        <w:t>which</w:t>
      </w:r>
      <w:r w:rsidR="00B26DD1">
        <w:t xml:space="preserve"> </w:t>
      </w:r>
      <w:r w:rsidR="00904559">
        <w:t>case</w:t>
      </w:r>
      <w:r w:rsidR="00B26DD1">
        <w:t xml:space="preserve"> </w:t>
      </w:r>
      <w:r w:rsidR="00904559">
        <w:t>they</w:t>
      </w:r>
      <w:r w:rsidR="00B26DD1">
        <w:t xml:space="preserve"> </w:t>
      </w:r>
      <w:r w:rsidR="00904559">
        <w:t>should</w:t>
      </w:r>
      <w:r w:rsidR="00B26DD1">
        <w:t xml:space="preserve"> </w:t>
      </w:r>
      <w:r w:rsidR="00904559">
        <w:t>not</w:t>
      </w:r>
      <w:r w:rsidR="00B26DD1">
        <w:t xml:space="preserve"> </w:t>
      </w:r>
      <w:r w:rsidR="00904559">
        <w:t>throw</w:t>
      </w:r>
      <w:r w:rsidR="00B26DD1">
        <w:t xml:space="preserve"> </w:t>
      </w:r>
      <w:r w:rsidR="00904559">
        <w:t>exceptions</w:t>
      </w:r>
      <w:r w:rsidR="00534712">
        <w:t>.</w:t>
      </w:r>
      <w:r w:rsidR="00B26DD1">
        <w:t xml:space="preserve"> </w:t>
      </w:r>
      <w:r w:rsidR="00534712">
        <w:t>Alternatively,</w:t>
      </w:r>
      <w:r w:rsidR="00B26DD1">
        <w:t xml:space="preserve"> </w:t>
      </w:r>
      <w:r w:rsidR="005F7122">
        <w:t>you</w:t>
      </w:r>
      <w:r w:rsidR="00B26DD1">
        <w:t xml:space="preserve"> </w:t>
      </w:r>
      <w:r w:rsidR="005F7122">
        <w:t>should</w:t>
      </w:r>
      <w:r w:rsidR="00B26DD1">
        <w:t xml:space="preserve"> </w:t>
      </w:r>
      <w:r w:rsidR="00534712">
        <w:t>provide</w:t>
      </w:r>
      <w:r w:rsidR="00B26DD1">
        <w:t xml:space="preserve"> </w:t>
      </w:r>
      <w:r w:rsidR="00534712">
        <w:t>a</w:t>
      </w:r>
      <w:r w:rsidR="00B26DD1">
        <w:t xml:space="preserve"> </w:t>
      </w:r>
      <w:r w:rsidR="00534712">
        <w:t>synchronization</w:t>
      </w:r>
      <w:r w:rsidR="00B26DD1">
        <w:t xml:space="preserve"> </w:t>
      </w:r>
      <w:r w:rsidR="00534712">
        <w:t>context</w:t>
      </w:r>
      <w:r w:rsidR="00B26DD1">
        <w:t xml:space="preserve"> </w:t>
      </w:r>
      <w:r w:rsidR="00534712">
        <w:t>to</w:t>
      </w:r>
      <w:r w:rsidR="00B26DD1">
        <w:t xml:space="preserve"> </w:t>
      </w:r>
      <w:r w:rsidR="00534712">
        <w:t>receive</w:t>
      </w:r>
      <w:r w:rsidR="00B26DD1">
        <w:t xml:space="preserve"> </w:t>
      </w:r>
      <w:r w:rsidR="00534712">
        <w:t>notifications</w:t>
      </w:r>
      <w:r w:rsidR="00B26DD1">
        <w:t xml:space="preserve"> </w:t>
      </w:r>
      <w:r w:rsidR="00534712">
        <w:t>of</w:t>
      </w:r>
      <w:r w:rsidR="00B26DD1">
        <w:t xml:space="preserve"> </w:t>
      </w:r>
      <w:r w:rsidR="00534712">
        <w:t>synchronization</w:t>
      </w:r>
      <w:r w:rsidR="00B26DD1">
        <w:t xml:space="preserve"> </w:t>
      </w:r>
      <w:r w:rsidR="00534712">
        <w:t>events</w:t>
      </w:r>
      <w:r w:rsidR="00B26DD1">
        <w:t xml:space="preserve"> </w:t>
      </w:r>
      <w:r w:rsidR="006160FA">
        <w:t>such</w:t>
      </w:r>
      <w:r w:rsidR="00B26DD1">
        <w:t xml:space="preserve"> </w:t>
      </w:r>
      <w:r w:rsidR="006160FA">
        <w:t>as</w:t>
      </w:r>
      <w:r w:rsidR="00B26DD1">
        <w:t xml:space="preserve"> </w:t>
      </w:r>
      <w:r w:rsidR="00534712">
        <w:t>the</w:t>
      </w:r>
      <w:r w:rsidR="00B26DD1">
        <w:t xml:space="preserve"> </w:t>
      </w:r>
      <w:r w:rsidR="00534712">
        <w:t>scheduling</w:t>
      </w:r>
      <w:r w:rsidR="00B26DD1">
        <w:t xml:space="preserve"> </w:t>
      </w:r>
      <w:r w:rsidR="00534712">
        <w:t>of</w:t>
      </w:r>
      <w:r w:rsidR="00B26DD1">
        <w:t xml:space="preserve"> </w:t>
      </w:r>
      <w:r w:rsidR="00534712">
        <w:t>work</w:t>
      </w:r>
      <w:r w:rsidR="00B26DD1">
        <w:t xml:space="preserve"> </w:t>
      </w:r>
      <w:r w:rsidR="00534712">
        <w:t>(</w:t>
      </w:r>
      <w:r w:rsidR="006160FA">
        <w:t>e.g.,</w:t>
      </w:r>
      <w:r w:rsidR="00B26DD1">
        <w:t xml:space="preserve"> </w:t>
      </w:r>
      <w:proofErr w:type="spellStart"/>
      <w:r w:rsidR="00534712" w:rsidRPr="000401EE">
        <w:rPr>
          <w:rStyle w:val="C1"/>
        </w:rPr>
        <w:t>Task.Run</w:t>
      </w:r>
      <w:proofErr w:type="spellEnd"/>
      <w:r w:rsidR="00534712" w:rsidRPr="000401EE">
        <w:rPr>
          <w:rStyle w:val="C1"/>
        </w:rPr>
        <w:t>()</w:t>
      </w:r>
      <w:r w:rsidR="00534712">
        <w:t>)</w:t>
      </w:r>
      <w:r w:rsidR="00B26DD1">
        <w:t xml:space="preserve"> </w:t>
      </w:r>
      <w:r w:rsidR="00534712">
        <w:t>and,</w:t>
      </w:r>
      <w:r w:rsidR="00B26DD1">
        <w:t xml:space="preserve"> </w:t>
      </w:r>
      <w:r w:rsidR="00534712">
        <w:t>perhaps</w:t>
      </w:r>
      <w:r w:rsidR="00B26DD1">
        <w:t xml:space="preserve"> </w:t>
      </w:r>
      <w:r w:rsidR="00534712">
        <w:t>more</w:t>
      </w:r>
      <w:r w:rsidR="00B26DD1">
        <w:t xml:space="preserve"> </w:t>
      </w:r>
      <w:r w:rsidR="00534712">
        <w:t>important,</w:t>
      </w:r>
      <w:r w:rsidR="00B26DD1">
        <w:t xml:space="preserve"> </w:t>
      </w:r>
      <w:r w:rsidR="00534712">
        <w:t>unhandled</w:t>
      </w:r>
      <w:r w:rsidR="00B26DD1">
        <w:t xml:space="preserve"> </w:t>
      </w:r>
      <w:r w:rsidR="00534712">
        <w:t>exceptions.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459" w:author="Kevin" w:date="2020-04-04T16:08:00Z">
        <w:r w:rsidR="00A6283F" w:rsidDel="008F3A21">
          <w:delText>19.</w:delText>
        </w:r>
        <w:r w:rsidR="00C7066B" w:rsidDel="008F3A21">
          <w:delText>1</w:delText>
        </w:r>
      </w:del>
      <w:ins w:id="3460" w:author="Kevin" w:date="2020-04-04T16:08:00Z">
        <w:r w:rsidR="008F3A21">
          <w:t>20.</w:t>
        </w:r>
      </w:ins>
      <w:r w:rsidR="00C7066B">
        <w:t>7</w:t>
      </w:r>
      <w:r w:rsidR="00B26DD1">
        <w:t xml:space="preserve"> </w:t>
      </w:r>
      <w:r w:rsidR="0080616C">
        <w:t>and</w:t>
      </w:r>
      <w:r w:rsidR="00B26DD1">
        <w:t xml:space="preserve"> </w:t>
      </w:r>
      <w:r w:rsidR="0080616C">
        <w:t>the</w:t>
      </w:r>
      <w:r w:rsidR="00B26DD1">
        <w:t xml:space="preserve"> </w:t>
      </w:r>
      <w:r w:rsidR="0080616C">
        <w:t>accompanying</w:t>
      </w:r>
      <w:r w:rsidR="00B26DD1">
        <w:t xml:space="preserve"> </w:t>
      </w:r>
      <w:r w:rsidR="00956515">
        <w:t>Output</w:t>
      </w:r>
      <w:r w:rsidR="00B26DD1">
        <w:t xml:space="preserve"> </w:t>
      </w:r>
      <w:del w:id="3461" w:author="Kevin" w:date="2020-04-04T16:08:00Z">
        <w:r w:rsidR="00956515" w:rsidDel="008F3A21">
          <w:delText>19.</w:delText>
        </w:r>
        <w:r w:rsidR="00A35F04" w:rsidDel="008F3A21">
          <w:delText>7</w:delText>
        </w:r>
      </w:del>
      <w:ins w:id="3462" w:author="Kevin" w:date="2020-04-04T16:08:00Z">
        <w:r w:rsidR="008F3A21">
          <w:t>20.1</w:t>
        </w:r>
      </w:ins>
      <w:r w:rsidR="00B26DD1">
        <w:t xml:space="preserve"> </w:t>
      </w:r>
      <w:r w:rsidR="00E12759">
        <w:t>provide</w:t>
      </w:r>
      <w:r w:rsidR="00B26DD1">
        <w:t xml:space="preserve"> </w:t>
      </w:r>
      <w:r w:rsidR="00E12759">
        <w:t>an</w:t>
      </w:r>
      <w:r w:rsidR="00B26DD1">
        <w:t xml:space="preserve"> </w:t>
      </w:r>
      <w:r w:rsidR="00E12759">
        <w:t>example</w:t>
      </w:r>
      <w:r w:rsidR="00B26DD1">
        <w:t xml:space="preserve"> </w:t>
      </w:r>
      <w:r w:rsidR="00E12759">
        <w:t>of</w:t>
      </w:r>
      <w:r w:rsidR="00B26DD1">
        <w:t xml:space="preserve"> </w:t>
      </w:r>
      <w:r w:rsidR="00E12759">
        <w:t>how</w:t>
      </w:r>
      <w:r w:rsidR="00B26DD1">
        <w:t xml:space="preserve"> </w:t>
      </w:r>
      <w:r w:rsidR="00E12759">
        <w:t>to</w:t>
      </w:r>
      <w:r w:rsidR="00B26DD1">
        <w:t xml:space="preserve"> </w:t>
      </w:r>
      <w:r w:rsidR="00E12759">
        <w:t>do</w:t>
      </w:r>
      <w:r w:rsidR="00B26DD1">
        <w:t xml:space="preserve"> </w:t>
      </w:r>
      <w:r w:rsidR="00E12759">
        <w:t>this.</w:t>
      </w:r>
    </w:p>
    <w:p w14:paraId="13095C96" w14:textId="4ED9B931" w:rsidR="00534712" w:rsidRPr="00C4782F" w:rsidRDefault="00A6283F" w:rsidP="00D45366">
      <w:pPr>
        <w:pStyle w:val="ListingHead"/>
      </w:pPr>
      <w:r w:rsidRPr="00D453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463" w:author="Kevin" w:date="2020-04-04T16:08:00Z">
        <w:r w:rsidRPr="00D45366" w:rsidDel="008F3A21">
          <w:rPr>
            <w:rStyle w:val="ListingNumber"/>
          </w:rPr>
          <w:delText>19.</w:delText>
        </w:r>
        <w:r w:rsidR="00C7066B" w:rsidRPr="00D45366" w:rsidDel="008F3A21">
          <w:rPr>
            <w:rStyle w:val="ListingNumber"/>
          </w:rPr>
          <w:delText>1</w:delText>
        </w:r>
      </w:del>
      <w:ins w:id="3464" w:author="Kevin" w:date="2020-04-04T16:08:00Z">
        <w:r w:rsidR="008F3A21">
          <w:rPr>
            <w:rStyle w:val="ListingNumber"/>
          </w:rPr>
          <w:t>20.</w:t>
        </w:r>
      </w:ins>
      <w:r w:rsidR="00C7066B" w:rsidRPr="00D45366">
        <w:rPr>
          <w:rStyle w:val="ListingNumber"/>
        </w:rPr>
        <w:t>7</w:t>
      </w:r>
      <w:r w:rsidR="00B26DD1">
        <w:rPr>
          <w:rStyle w:val="ListingNumber"/>
        </w:rPr>
        <w:t>: </w:t>
      </w:r>
      <w:r w:rsidR="008A26E2">
        <w:t>Catching</w:t>
      </w:r>
      <w:r w:rsidR="00B26DD1">
        <w:t xml:space="preserve"> </w:t>
      </w:r>
      <w:r w:rsidR="006160FA">
        <w:t>an</w:t>
      </w:r>
      <w:r w:rsidR="00B26DD1">
        <w:t xml:space="preserve"> </w:t>
      </w:r>
      <w:r w:rsidR="006803FC">
        <w:t>E</w:t>
      </w:r>
      <w:r w:rsidR="008A26E2">
        <w:t>xception</w:t>
      </w:r>
      <w:r w:rsidR="00B26DD1">
        <w:t xml:space="preserve"> </w:t>
      </w:r>
      <w:r w:rsidR="008A26E2">
        <w:t>from</w:t>
      </w:r>
      <w:r w:rsidR="00B26DD1">
        <w:t xml:space="preserve"> </w:t>
      </w:r>
      <w:r w:rsidR="008A26E2">
        <w:t>an</w:t>
      </w:r>
      <w:r w:rsidR="00B26DD1">
        <w:t xml:space="preserve"> </w:t>
      </w:r>
      <w:r w:rsidR="008A26E2" w:rsidRPr="005743E2">
        <w:rPr>
          <w:rStyle w:val="C1"/>
        </w:rPr>
        <w:t>async</w:t>
      </w:r>
      <w:r w:rsidR="00B26DD1">
        <w:rPr>
          <w:rStyle w:val="C1"/>
        </w:rPr>
        <w:t xml:space="preserve"> </w:t>
      </w:r>
      <w:r w:rsidR="008A26E2" w:rsidRPr="005743E2">
        <w:rPr>
          <w:rStyle w:val="C1"/>
        </w:rPr>
        <w:t>void</w:t>
      </w:r>
      <w:r w:rsidR="00B26DD1">
        <w:t xml:space="preserve"> </w:t>
      </w:r>
      <w:r w:rsidR="006803FC">
        <w:t>M</w:t>
      </w:r>
      <w:r w:rsidR="008A26E2">
        <w:t>ethod</w:t>
      </w:r>
    </w:p>
    <w:p w14:paraId="6931958C" w14:textId="2CCCA9CF" w:rsidR="00534712" w:rsidRDefault="00534712" w:rsidP="000401EE">
      <w:pPr>
        <w:pStyle w:val="CDT1"/>
      </w:pPr>
      <w:r w:rsidRPr="000401EE">
        <w:rPr>
          <w:rStyle w:val="CPKeyword"/>
        </w:rPr>
        <w:t>using</w:t>
      </w:r>
      <w:r w:rsidR="00B26DD1">
        <w:t xml:space="preserve"> </w:t>
      </w:r>
      <w:r>
        <w:t>System;</w:t>
      </w:r>
    </w:p>
    <w:p w14:paraId="2E42F866" w14:textId="59B9235D" w:rsidR="00534712" w:rsidRDefault="00534712" w:rsidP="000401EE">
      <w:pPr>
        <w:pStyle w:val="CDT"/>
      </w:pPr>
      <w:r w:rsidRPr="000401EE">
        <w:rPr>
          <w:rStyle w:val="CPKeyword"/>
        </w:rPr>
        <w:t>using</w:t>
      </w:r>
      <w:r w:rsidR="00B26DD1">
        <w:t xml:space="preserve"> </w:t>
      </w:r>
      <w:r>
        <w:t>System.Threading;</w:t>
      </w:r>
    </w:p>
    <w:p w14:paraId="5A40210B" w14:textId="2E1412D7" w:rsidR="00534712" w:rsidRDefault="00534712" w:rsidP="000401EE">
      <w:pPr>
        <w:pStyle w:val="CDT"/>
      </w:pPr>
      <w:r w:rsidRPr="000401EE">
        <w:rPr>
          <w:rStyle w:val="CPKeyword"/>
        </w:rPr>
        <w:t>using</w:t>
      </w:r>
      <w:r w:rsidR="00B26DD1">
        <w:t xml:space="preserve"> </w:t>
      </w:r>
      <w:r>
        <w:t>System.Threading.Tasks;</w:t>
      </w:r>
    </w:p>
    <w:p w14:paraId="6940817A" w14:textId="77777777" w:rsidR="009F1019" w:rsidRDefault="009F1019" w:rsidP="000401EE">
      <w:pPr>
        <w:pStyle w:val="CDT"/>
      </w:pPr>
    </w:p>
    <w:p w14:paraId="6AB42765" w14:textId="2DA74A8E" w:rsidR="009F1019" w:rsidRDefault="009F1019" w:rsidP="000401EE">
      <w:pPr>
        <w:pStyle w:val="CDT"/>
      </w:pPr>
      <w:r w:rsidRPr="000401EE">
        <w:rPr>
          <w:rStyle w:val="CPKeyword"/>
        </w:rPr>
        <w:t>public</w:t>
      </w:r>
      <w:r w:rsidR="00B26DD1">
        <w:t xml:space="preserve"> </w:t>
      </w:r>
      <w:r w:rsidRPr="000401EE">
        <w:rPr>
          <w:rStyle w:val="CPKeyword"/>
        </w:rPr>
        <w:t>class</w:t>
      </w:r>
      <w:r w:rsidR="00B26DD1">
        <w:t xml:space="preserve"> </w:t>
      </w:r>
      <w:r w:rsidRPr="000401EE">
        <w:t>AsyncSynchronizationContext</w:t>
      </w:r>
      <w:r w:rsidR="00B26DD1">
        <w:t xml:space="preserve"> </w:t>
      </w:r>
      <w:r w:rsidRPr="00B139F5">
        <w:t>:</w:t>
      </w:r>
      <w:r w:rsidR="00B26DD1">
        <w:t xml:space="preserve"> </w:t>
      </w:r>
      <w:r w:rsidRPr="000401EE">
        <w:t>SynchronizationContext</w:t>
      </w:r>
    </w:p>
    <w:p w14:paraId="1C58341F" w14:textId="77777777" w:rsidR="009F1019" w:rsidRDefault="009F1019" w:rsidP="009F1019">
      <w:pPr>
        <w:pStyle w:val="CDT"/>
      </w:pPr>
      <w:r>
        <w:t>{</w:t>
      </w:r>
    </w:p>
    <w:p w14:paraId="7ED44859" w14:textId="2493F024" w:rsidR="009F1019" w:rsidRDefault="00B26DD1" w:rsidP="009F1019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t>Exception</w:t>
      </w:r>
      <w:ins w:id="3465" w:author="Mark Michaelis" w:date="2020-01-13T15:14:00Z">
        <w:r w:rsidR="0084534B">
          <w:t>?</w:t>
        </w:r>
      </w:ins>
      <w:r>
        <w:t xml:space="preserve"> </w:t>
      </w:r>
      <w:r w:rsidR="009F1019" w:rsidRPr="009F1019">
        <w:t>Exception</w:t>
      </w:r>
      <w:r>
        <w:t xml:space="preserve"> </w:t>
      </w:r>
      <w:r w:rsidR="009F1019" w:rsidRPr="009F1019">
        <w:t>{</w:t>
      </w:r>
      <w:r>
        <w:t xml:space="preserve"> </w:t>
      </w:r>
      <w:r w:rsidR="009F1019" w:rsidRPr="000401EE">
        <w:rPr>
          <w:rStyle w:val="CPKeyword"/>
        </w:rPr>
        <w:t>get</w:t>
      </w:r>
      <w:r w:rsidR="009F1019" w:rsidRPr="009F1019">
        <w:t>;</w:t>
      </w:r>
      <w:r>
        <w:t xml:space="preserve"> </w:t>
      </w:r>
      <w:r w:rsidR="009F1019" w:rsidRPr="000401EE">
        <w:rPr>
          <w:rStyle w:val="CPKeyword"/>
        </w:rPr>
        <w:t>set</w:t>
      </w:r>
      <w:r w:rsidR="009F1019">
        <w:t>;</w:t>
      </w:r>
      <w:r>
        <w:t xml:space="preserve"> </w:t>
      </w:r>
      <w:r w:rsidR="009F1019">
        <w:t>}</w:t>
      </w:r>
    </w:p>
    <w:p w14:paraId="30E87C4A" w14:textId="4B309378" w:rsidR="009F1019" w:rsidRDefault="00B26DD1" w:rsidP="000401EE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t>ManualResetEventSlim</w:t>
      </w:r>
      <w:r>
        <w:t xml:space="preserve"> </w:t>
      </w:r>
      <w:r w:rsidR="009F1019" w:rsidRPr="00B139F5">
        <w:t>ResetEvent</w:t>
      </w:r>
      <w:r>
        <w:t xml:space="preserve"> </w:t>
      </w:r>
      <w:r w:rsidR="009F1019" w:rsidRPr="00B139F5">
        <w:t>{</w:t>
      </w:r>
      <w:r>
        <w:t xml:space="preserve"> </w:t>
      </w:r>
      <w:r w:rsidR="009F1019" w:rsidRPr="000401EE">
        <w:rPr>
          <w:rStyle w:val="CPKeyword"/>
        </w:rPr>
        <w:t>get</w:t>
      </w:r>
      <w:r w:rsidR="009F1019" w:rsidRPr="00B139F5">
        <w:t>;}</w:t>
      </w:r>
      <w:r>
        <w:t xml:space="preserve"> </w:t>
      </w:r>
      <w:r w:rsidR="009F1019" w:rsidRPr="00B139F5">
        <w:t>=</w:t>
      </w:r>
      <w:r>
        <w:t xml:space="preserve"> </w:t>
      </w:r>
      <w:r w:rsidR="009F1019" w:rsidRPr="000401EE">
        <w:rPr>
          <w:rStyle w:val="CPKeyword"/>
        </w:rPr>
        <w:t>new</w:t>
      </w:r>
      <w:r>
        <w:t xml:space="preserve"> </w:t>
      </w:r>
      <w:r w:rsidR="009F1019" w:rsidRPr="000401EE">
        <w:t>ManualResetEventSlim</w:t>
      </w:r>
      <w:r w:rsidR="009F1019">
        <w:t>();</w:t>
      </w:r>
    </w:p>
    <w:p w14:paraId="61F4E365" w14:textId="77777777" w:rsidR="009F1019" w:rsidRDefault="009F1019" w:rsidP="009F1019">
      <w:pPr>
        <w:pStyle w:val="CDT"/>
      </w:pPr>
    </w:p>
    <w:p w14:paraId="0AC48298" w14:textId="741410A8" w:rsidR="009F1019" w:rsidRDefault="00B26DD1" w:rsidP="009F1019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rPr>
          <w:rStyle w:val="CPKeyword"/>
        </w:rPr>
        <w:t>override</w:t>
      </w:r>
      <w:r>
        <w:t xml:space="preserve"> </w:t>
      </w:r>
      <w:r w:rsidR="009F1019" w:rsidRPr="000401EE">
        <w:rPr>
          <w:rStyle w:val="CPKeyword"/>
        </w:rPr>
        <w:t>void</w:t>
      </w:r>
      <w:r>
        <w:t xml:space="preserve"> </w:t>
      </w:r>
      <w:r w:rsidR="009F1019" w:rsidRPr="009F1019">
        <w:t>Send(</w:t>
      </w:r>
      <w:r w:rsidR="009F1019" w:rsidRPr="000401EE">
        <w:t>SendOrPostCallback</w:t>
      </w:r>
      <w:r>
        <w:t xml:space="preserve"> </w:t>
      </w:r>
      <w:r w:rsidR="009F1019">
        <w:t>callback</w:t>
      </w:r>
      <w:r w:rsidR="009F1019" w:rsidRPr="009F1019">
        <w:t>,</w:t>
      </w:r>
      <w:r>
        <w:t xml:space="preserve"> </w:t>
      </w:r>
      <w:r w:rsidR="009F1019" w:rsidRPr="000401EE">
        <w:rPr>
          <w:rStyle w:val="CPKeyword"/>
        </w:rPr>
        <w:t>object</w:t>
      </w:r>
      <w:del w:id="3466" w:author="Mark Michaelis" w:date="2020-01-13T15:14:00Z">
        <w:r w:rsidDel="00AA60B3">
          <w:delText xml:space="preserve"> </w:delText>
        </w:r>
      </w:del>
      <w:ins w:id="3467" w:author="Mark Michaelis" w:date="2020-01-13T15:14:00Z">
        <w:r w:rsidR="00AA60B3">
          <w:t xml:space="preserve">? </w:t>
        </w:r>
      </w:ins>
      <w:r w:rsidR="009F1019">
        <w:t>state)</w:t>
      </w:r>
    </w:p>
    <w:p w14:paraId="2FD2C016" w14:textId="15B25C8E" w:rsidR="009F1019" w:rsidRDefault="00B26DD1" w:rsidP="009F1019">
      <w:pPr>
        <w:pStyle w:val="CDT"/>
      </w:pPr>
      <w:r>
        <w:t xml:space="preserve">  </w:t>
      </w:r>
      <w:r w:rsidR="009F1019">
        <w:t>{</w:t>
      </w:r>
    </w:p>
    <w:p w14:paraId="431FCEAE" w14:textId="075E98B1" w:rsidR="009F1019" w:rsidRDefault="00B26DD1" w:rsidP="009F1019">
      <w:pPr>
        <w:pStyle w:val="CDT"/>
        <w:rPr>
          <w:rStyle w:val="CPKeyword"/>
        </w:rPr>
      </w:pPr>
      <w:r>
        <w:lastRenderedPageBreak/>
        <w:t xml:space="preserve">      </w:t>
      </w:r>
      <w:r w:rsidR="009F1019" w:rsidRPr="000401EE">
        <w:rPr>
          <w:rStyle w:val="CPKeyword"/>
        </w:rPr>
        <w:t>try</w:t>
      </w:r>
    </w:p>
    <w:p w14:paraId="3648B603" w14:textId="161E34DE" w:rsidR="009F1019" w:rsidRDefault="00B26DD1" w:rsidP="009F1019">
      <w:pPr>
        <w:pStyle w:val="CDT"/>
      </w:pPr>
      <w:r>
        <w:rPr>
          <w:rStyle w:val="CPKeyword"/>
        </w:rPr>
        <w:t xml:space="preserve">  </w:t>
      </w:r>
      <w:r>
        <w:t xml:space="preserve">    </w:t>
      </w:r>
      <w:r w:rsidR="009F1019">
        <w:t>{</w:t>
      </w:r>
    </w:p>
    <w:p w14:paraId="1E7B71E6" w14:textId="640F2CE1" w:rsidR="009F1019" w:rsidRDefault="00B26DD1" w:rsidP="009F1019">
      <w:pPr>
        <w:pStyle w:val="CDT"/>
      </w:pPr>
      <w:r>
        <w:t xml:space="preserve">    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$@"Send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notification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invoked...(Thread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00CD521C" w14:textId="522568BE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5FD3AF92" w14:textId="4936AF0A" w:rsidR="009F1019" w:rsidRDefault="00B26DD1" w:rsidP="009F1019">
      <w:pPr>
        <w:pStyle w:val="CDT"/>
      </w:pPr>
      <w:r>
        <w:t xml:space="preserve">          </w:t>
      </w:r>
      <w:r w:rsidR="009F1019">
        <w:t>callback(state);</w:t>
      </w:r>
    </w:p>
    <w:p w14:paraId="5703651B" w14:textId="5F70ADA2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384AA5C9" w14:textId="5F12ED79" w:rsidR="009F1019" w:rsidRDefault="00B26DD1" w:rsidP="009F1019">
      <w:pPr>
        <w:pStyle w:val="CDT"/>
      </w:pPr>
      <w:r>
        <w:t xml:space="preserve">      </w:t>
      </w:r>
      <w:r w:rsidR="009F1019" w:rsidRPr="000401EE">
        <w:rPr>
          <w:rStyle w:val="CPKeyword"/>
        </w:rPr>
        <w:t>catch</w:t>
      </w:r>
      <w:r>
        <w:t xml:space="preserve"> </w:t>
      </w:r>
      <w:r w:rsidR="009F1019" w:rsidRPr="009F1019">
        <w:t>(</w:t>
      </w:r>
      <w:r w:rsidR="009F1019" w:rsidRPr="000401EE">
        <w:t>Exception</w:t>
      </w:r>
      <w:r>
        <w:t xml:space="preserve"> </w:t>
      </w:r>
      <w:r w:rsidR="009F1019">
        <w:t>exception)</w:t>
      </w:r>
    </w:p>
    <w:p w14:paraId="22C6D5DB" w14:textId="67F5FBEC" w:rsidR="009F1019" w:rsidRDefault="00B26DD1" w:rsidP="009F1019">
      <w:pPr>
        <w:pStyle w:val="CDT"/>
      </w:pPr>
      <w:r>
        <w:t xml:space="preserve">      </w:t>
      </w:r>
      <w:r w:rsidR="009F1019">
        <w:t>{</w:t>
      </w:r>
    </w:p>
    <w:p w14:paraId="4106F120" w14:textId="5C3610E7" w:rsidR="009F1019" w:rsidRDefault="00B26DD1" w:rsidP="000401EE">
      <w:pPr>
        <w:pStyle w:val="CDT"/>
      </w:pPr>
      <w:r>
        <w:t xml:space="preserve">          </w:t>
      </w:r>
      <w:r w:rsidR="009F1019">
        <w:t>Exception</w:t>
      </w:r>
      <w:r>
        <w:t xml:space="preserve"> </w:t>
      </w:r>
      <w:r w:rsidR="009F1019">
        <w:t>=</w:t>
      </w:r>
      <w:r>
        <w:t xml:space="preserve"> </w:t>
      </w:r>
      <w:r w:rsidR="009F1019">
        <w:t>exception;</w:t>
      </w:r>
    </w:p>
    <w:p w14:paraId="425D25CD" w14:textId="4C3716E4" w:rsidR="009F1019" w:rsidRDefault="009F1019" w:rsidP="009F1019">
      <w:pPr>
        <w:pStyle w:val="CDT"/>
      </w:pPr>
      <w:r w:rsidRPr="000401EE">
        <w:t>#if</w:t>
      </w:r>
      <w:r w:rsidR="00B26DD1">
        <w:t xml:space="preserve"> </w:t>
      </w:r>
      <w:r>
        <w:t>!WithOutUsingResetEvent</w:t>
      </w:r>
    </w:p>
    <w:p w14:paraId="0A8006C3" w14:textId="719A8B0B" w:rsidR="009F1019" w:rsidRDefault="00B26DD1" w:rsidP="000401EE">
      <w:pPr>
        <w:pStyle w:val="CDT"/>
      </w:pPr>
      <w:r>
        <w:t xml:space="preserve">          </w:t>
      </w:r>
      <w:r w:rsidR="009F1019">
        <w:t>ResetEvent.Set();</w:t>
      </w:r>
    </w:p>
    <w:p w14:paraId="6C901FC8" w14:textId="77777777" w:rsidR="009F1019" w:rsidRPr="009F1019" w:rsidRDefault="009F1019">
      <w:pPr>
        <w:pStyle w:val="CDT"/>
      </w:pPr>
      <w:r w:rsidRPr="000401EE">
        <w:t>#endif</w:t>
      </w:r>
    </w:p>
    <w:p w14:paraId="70203DA7" w14:textId="2FB9B290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1FEA3591" w14:textId="4E300C36" w:rsidR="009F1019" w:rsidRDefault="00B26DD1" w:rsidP="000401EE">
      <w:pPr>
        <w:pStyle w:val="CDT"/>
      </w:pPr>
      <w:r>
        <w:t xml:space="preserve">  </w:t>
      </w:r>
      <w:r w:rsidR="009F1019">
        <w:t>}</w:t>
      </w:r>
    </w:p>
    <w:p w14:paraId="7715C5ED" w14:textId="77777777" w:rsidR="009F1019" w:rsidRDefault="009F1019" w:rsidP="009F1019">
      <w:pPr>
        <w:pStyle w:val="CDT"/>
      </w:pPr>
    </w:p>
    <w:p w14:paraId="19571587" w14:textId="01DEF9FC" w:rsidR="009F1019" w:rsidRDefault="00B26DD1" w:rsidP="009F1019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rPr>
          <w:rStyle w:val="CPKeyword"/>
        </w:rPr>
        <w:t>override</w:t>
      </w:r>
      <w:r>
        <w:t xml:space="preserve"> </w:t>
      </w:r>
      <w:r w:rsidR="009F1019" w:rsidRPr="000401EE">
        <w:rPr>
          <w:rStyle w:val="CPKeyword"/>
        </w:rPr>
        <w:t>void</w:t>
      </w:r>
      <w:r>
        <w:t xml:space="preserve"> </w:t>
      </w:r>
      <w:r w:rsidR="009F1019" w:rsidRPr="009F1019">
        <w:t>Post(</w:t>
      </w:r>
      <w:r w:rsidR="009F1019" w:rsidRPr="000401EE">
        <w:t>SendOrPostCallback</w:t>
      </w:r>
      <w:r>
        <w:t xml:space="preserve"> </w:t>
      </w:r>
      <w:r w:rsidR="009F1019">
        <w:t>callback</w:t>
      </w:r>
      <w:r w:rsidR="009F1019" w:rsidRPr="009F1019">
        <w:t>,</w:t>
      </w:r>
      <w:r>
        <w:t xml:space="preserve"> </w:t>
      </w:r>
      <w:r w:rsidR="009F1019" w:rsidRPr="000401EE">
        <w:rPr>
          <w:rStyle w:val="CPKeyword"/>
        </w:rPr>
        <w:t>object</w:t>
      </w:r>
      <w:del w:id="3468" w:author="Mark Michaelis" w:date="2020-01-13T15:15:00Z">
        <w:r w:rsidDel="00B67C86">
          <w:delText xml:space="preserve"> </w:delText>
        </w:r>
      </w:del>
      <w:ins w:id="3469" w:author="Mark Michaelis" w:date="2020-01-13T15:15:00Z">
        <w:r w:rsidR="00B67C86">
          <w:t xml:space="preserve">? </w:t>
        </w:r>
      </w:ins>
      <w:r w:rsidR="009F1019">
        <w:t>state)</w:t>
      </w:r>
    </w:p>
    <w:p w14:paraId="3CE19C68" w14:textId="5BA17B26" w:rsidR="009F1019" w:rsidRDefault="00B26DD1" w:rsidP="009F1019">
      <w:pPr>
        <w:pStyle w:val="CDT"/>
      </w:pPr>
      <w:r>
        <w:t xml:space="preserve">  </w:t>
      </w:r>
      <w:r w:rsidR="009F1019">
        <w:t>{</w:t>
      </w:r>
    </w:p>
    <w:p w14:paraId="363A1CBF" w14:textId="30E120F0" w:rsidR="009F1019" w:rsidRDefault="00B26DD1" w:rsidP="009F1019">
      <w:pPr>
        <w:pStyle w:val="CDT"/>
        <w:rPr>
          <w:rStyle w:val="CPKeyword"/>
        </w:rPr>
      </w:pPr>
      <w:r>
        <w:t xml:space="preserve">      </w:t>
      </w:r>
      <w:r w:rsidR="009F1019" w:rsidRPr="000401EE">
        <w:rPr>
          <w:rStyle w:val="CPKeyword"/>
        </w:rPr>
        <w:t>try</w:t>
      </w:r>
    </w:p>
    <w:p w14:paraId="6E6D927E" w14:textId="50DBBBEB" w:rsidR="009F1019" w:rsidRDefault="00B26DD1" w:rsidP="009F1019">
      <w:pPr>
        <w:pStyle w:val="CDT"/>
      </w:pPr>
      <w:r>
        <w:rPr>
          <w:rStyle w:val="CPKeyword"/>
        </w:rPr>
        <w:t xml:space="preserve">  </w:t>
      </w:r>
      <w:r>
        <w:t xml:space="preserve">    </w:t>
      </w:r>
      <w:r w:rsidR="009F1019">
        <w:t>{</w:t>
      </w:r>
    </w:p>
    <w:p w14:paraId="7C99D412" w14:textId="40C7FCC7" w:rsidR="009F1019" w:rsidRDefault="00B26DD1" w:rsidP="009F1019">
      <w:pPr>
        <w:pStyle w:val="CDT"/>
      </w:pPr>
      <w:r>
        <w:t xml:space="preserve">    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$@"Post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notification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invoked...(Thread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3469B0C0" w14:textId="787197DE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55AE731E" w14:textId="56184DE3" w:rsidR="009F1019" w:rsidRDefault="00B26DD1" w:rsidP="009F1019">
      <w:pPr>
        <w:pStyle w:val="CDT"/>
      </w:pPr>
      <w:r>
        <w:t xml:space="preserve">          </w:t>
      </w:r>
      <w:r w:rsidR="009F1019">
        <w:t>callback(state);</w:t>
      </w:r>
    </w:p>
    <w:p w14:paraId="208316AC" w14:textId="7CB1A847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600996FB" w14:textId="30EBB7F9" w:rsidR="009F1019" w:rsidRDefault="00B26DD1" w:rsidP="009F1019">
      <w:pPr>
        <w:pStyle w:val="CDT"/>
      </w:pPr>
      <w:r>
        <w:t xml:space="preserve">      </w:t>
      </w:r>
      <w:r w:rsidR="009F1019" w:rsidRPr="000401EE">
        <w:rPr>
          <w:rStyle w:val="CPKeyword"/>
        </w:rPr>
        <w:t>catch</w:t>
      </w:r>
      <w:r>
        <w:t xml:space="preserve"> </w:t>
      </w:r>
      <w:r w:rsidR="009F1019" w:rsidRPr="009F1019">
        <w:t>(</w:t>
      </w:r>
      <w:r w:rsidR="009F1019" w:rsidRPr="000401EE">
        <w:t>Exception</w:t>
      </w:r>
      <w:r>
        <w:t xml:space="preserve"> </w:t>
      </w:r>
      <w:r w:rsidR="009F1019">
        <w:t>exception)</w:t>
      </w:r>
    </w:p>
    <w:p w14:paraId="6AF1F47F" w14:textId="0001E60A" w:rsidR="009F1019" w:rsidRDefault="00B26DD1" w:rsidP="009F1019">
      <w:pPr>
        <w:pStyle w:val="CDT"/>
      </w:pPr>
      <w:r>
        <w:t xml:space="preserve">      </w:t>
      </w:r>
      <w:r w:rsidR="009F1019">
        <w:t>{</w:t>
      </w:r>
    </w:p>
    <w:p w14:paraId="5F3D99C1" w14:textId="126FCA32" w:rsidR="009F1019" w:rsidRDefault="00B26DD1" w:rsidP="000401EE">
      <w:pPr>
        <w:pStyle w:val="CDT"/>
      </w:pPr>
      <w:r>
        <w:t xml:space="preserve">          </w:t>
      </w:r>
      <w:r w:rsidR="009F1019">
        <w:t>Exception</w:t>
      </w:r>
      <w:r>
        <w:t xml:space="preserve"> </w:t>
      </w:r>
      <w:r w:rsidR="009F1019">
        <w:t>=</w:t>
      </w:r>
      <w:r>
        <w:t xml:space="preserve"> </w:t>
      </w:r>
      <w:r w:rsidR="009F1019">
        <w:t>exception;</w:t>
      </w:r>
    </w:p>
    <w:p w14:paraId="5940776D" w14:textId="2CA53E57" w:rsidR="009F1019" w:rsidRDefault="009F1019" w:rsidP="009F1019">
      <w:pPr>
        <w:pStyle w:val="CDT"/>
      </w:pPr>
      <w:r w:rsidRPr="000401EE">
        <w:t>#if</w:t>
      </w:r>
      <w:r w:rsidR="00B26DD1">
        <w:t xml:space="preserve"> </w:t>
      </w:r>
      <w:r>
        <w:t>!WithOutUsingResetEvent</w:t>
      </w:r>
    </w:p>
    <w:p w14:paraId="1932632C" w14:textId="43C6F64C" w:rsidR="009F1019" w:rsidRDefault="00B26DD1" w:rsidP="000401EE">
      <w:pPr>
        <w:pStyle w:val="CDT"/>
      </w:pPr>
      <w:r>
        <w:t xml:space="preserve">          </w:t>
      </w:r>
      <w:r w:rsidR="009F1019">
        <w:t>ResetEvent.Set();</w:t>
      </w:r>
    </w:p>
    <w:p w14:paraId="3D1348E8" w14:textId="77777777" w:rsidR="009F1019" w:rsidRPr="009F1019" w:rsidRDefault="009F1019">
      <w:pPr>
        <w:pStyle w:val="CDT"/>
      </w:pPr>
      <w:r w:rsidRPr="000401EE">
        <w:t>#endif</w:t>
      </w:r>
    </w:p>
    <w:p w14:paraId="27E0AF6B" w14:textId="43785D7A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71B66C1E" w14:textId="1FCF9F6C" w:rsidR="009F1019" w:rsidRDefault="00B26DD1" w:rsidP="000401EE">
      <w:pPr>
        <w:pStyle w:val="CDT"/>
      </w:pPr>
      <w:r>
        <w:t xml:space="preserve">  </w:t>
      </w:r>
      <w:r w:rsidR="009F1019">
        <w:t>}</w:t>
      </w:r>
    </w:p>
    <w:p w14:paraId="7E5EA957" w14:textId="77777777" w:rsidR="009F1019" w:rsidRDefault="009F1019" w:rsidP="000401EE">
      <w:pPr>
        <w:pStyle w:val="CDT"/>
      </w:pPr>
      <w:r>
        <w:lastRenderedPageBreak/>
        <w:t>}</w:t>
      </w:r>
    </w:p>
    <w:p w14:paraId="109364EC" w14:textId="77777777" w:rsidR="009F1019" w:rsidRDefault="009F1019" w:rsidP="000401EE">
      <w:pPr>
        <w:pStyle w:val="CDT"/>
      </w:pPr>
    </w:p>
    <w:p w14:paraId="01935E05" w14:textId="36DE4787" w:rsidR="009F1019" w:rsidRDefault="009F1019" w:rsidP="000401EE">
      <w:pPr>
        <w:pStyle w:val="CDT"/>
      </w:pPr>
      <w:r w:rsidRPr="000401EE">
        <w:rPr>
          <w:rStyle w:val="CPKeyword"/>
        </w:rPr>
        <w:t>public</w:t>
      </w:r>
      <w:r w:rsidR="00B26DD1">
        <w:t xml:space="preserve"> </w:t>
      </w:r>
      <w:r w:rsidRPr="000401EE">
        <w:rPr>
          <w:rStyle w:val="CPKeyword"/>
        </w:rPr>
        <w:t>class</w:t>
      </w:r>
      <w:r w:rsidR="00B26DD1">
        <w:t xml:space="preserve"> </w:t>
      </w:r>
      <w:r w:rsidRPr="000401EE">
        <w:t>Program</w:t>
      </w:r>
    </w:p>
    <w:p w14:paraId="0D8AA6B5" w14:textId="77777777" w:rsidR="009F1019" w:rsidRDefault="009F1019" w:rsidP="009F1019">
      <w:pPr>
        <w:pStyle w:val="CDT"/>
      </w:pPr>
      <w:r>
        <w:t>{</w:t>
      </w:r>
    </w:p>
    <w:p w14:paraId="1B2A2CC6" w14:textId="0B2415A0" w:rsidR="009F1019" w:rsidRDefault="00B26DD1" w:rsidP="000401EE">
      <w:pPr>
        <w:pStyle w:val="CDT"/>
      </w:pPr>
      <w:r>
        <w:t xml:space="preserve">  </w:t>
      </w:r>
      <w:r w:rsidR="009F1019" w:rsidRPr="000401EE">
        <w:rPr>
          <w:rStyle w:val="CPKeyword"/>
        </w:rPr>
        <w:t>static</w:t>
      </w:r>
      <w:r>
        <w:t xml:space="preserve"> </w:t>
      </w:r>
      <w:r w:rsidR="009F1019" w:rsidRPr="000401EE">
        <w:rPr>
          <w:rStyle w:val="CPKeyword"/>
        </w:rPr>
        <w:t>bool</w:t>
      </w:r>
      <w:r>
        <w:t xml:space="preserve"> </w:t>
      </w:r>
      <w:r w:rsidR="009F1019" w:rsidRPr="00B139F5">
        <w:t>EventTriggered</w:t>
      </w:r>
      <w:r>
        <w:t xml:space="preserve"> </w:t>
      </w:r>
      <w:r w:rsidR="009F1019" w:rsidRPr="00B139F5">
        <w:t>{</w:t>
      </w:r>
      <w:r>
        <w:t xml:space="preserve"> </w:t>
      </w:r>
      <w:r w:rsidR="009F1019" w:rsidRPr="000401EE">
        <w:rPr>
          <w:rStyle w:val="CPKeyword"/>
        </w:rPr>
        <w:t>get</w:t>
      </w:r>
      <w:r w:rsidR="009F1019" w:rsidRPr="00B139F5">
        <w:t>;</w:t>
      </w:r>
      <w:r>
        <w:t xml:space="preserve"> </w:t>
      </w:r>
      <w:r w:rsidR="009F1019" w:rsidRPr="000401EE">
        <w:rPr>
          <w:rStyle w:val="CPKeyword"/>
        </w:rPr>
        <w:t>set</w:t>
      </w:r>
      <w:r w:rsidR="009F1019">
        <w:t>;</w:t>
      </w:r>
      <w:r>
        <w:t xml:space="preserve"> </w:t>
      </w:r>
      <w:r w:rsidR="009F1019">
        <w:t>}</w:t>
      </w:r>
    </w:p>
    <w:p w14:paraId="3C045DB1" w14:textId="77777777" w:rsidR="009F1019" w:rsidRDefault="009F1019" w:rsidP="009F1019">
      <w:pPr>
        <w:pStyle w:val="CDT"/>
      </w:pPr>
    </w:p>
    <w:p w14:paraId="0E8B2283" w14:textId="7541478A" w:rsidR="009F1019" w:rsidRDefault="00B26DD1" w:rsidP="009F1019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rPr>
          <w:rStyle w:val="CPKeyword"/>
        </w:rPr>
        <w:t>const</w:t>
      </w:r>
      <w:r>
        <w:t xml:space="preserve"> </w:t>
      </w:r>
      <w:r w:rsidR="009F1019" w:rsidRPr="000401EE">
        <w:rPr>
          <w:rStyle w:val="CPKeyword"/>
        </w:rPr>
        <w:t>string</w:t>
      </w:r>
      <w:r>
        <w:t xml:space="preserve"> </w:t>
      </w:r>
      <w:r w:rsidR="009F1019" w:rsidRPr="009F1019">
        <w:t>ExpectedExceptionMessage</w:t>
      </w:r>
      <w:r>
        <w:t xml:space="preserve"> </w:t>
      </w:r>
      <w:r w:rsidR="009F1019" w:rsidRPr="009F1019">
        <w:t>=</w:t>
      </w:r>
      <w:r>
        <w:t xml:space="preserve"> </w:t>
      </w:r>
      <w:r w:rsidR="009F1019" w:rsidRPr="000401EE">
        <w:rPr>
          <w:rStyle w:val="Maroon"/>
        </w:rPr>
        <w:t>"Expected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Exception"</w:t>
      </w:r>
      <w:r w:rsidR="009F1019">
        <w:t>;</w:t>
      </w:r>
    </w:p>
    <w:p w14:paraId="0AB7B73D" w14:textId="28A74B2D" w:rsidR="009F1019" w:rsidRDefault="00B26DD1" w:rsidP="009F1019">
      <w:pPr>
        <w:pStyle w:val="CDT"/>
      </w:pPr>
      <w:r>
        <w:t xml:space="preserve">  </w:t>
      </w:r>
      <w:r w:rsidR="009F1019" w:rsidRPr="000401EE">
        <w:rPr>
          <w:rStyle w:val="CPKeyword"/>
        </w:rPr>
        <w:t>public</w:t>
      </w:r>
      <w:r>
        <w:t xml:space="preserve"> </w:t>
      </w:r>
      <w:r w:rsidR="009F1019" w:rsidRPr="000401EE">
        <w:rPr>
          <w:rStyle w:val="CPKeyword"/>
        </w:rPr>
        <w:t>static</w:t>
      </w:r>
      <w:r>
        <w:t xml:space="preserve"> </w:t>
      </w:r>
      <w:del w:id="3470" w:author="Mark Michaelis" w:date="2020-04-13T14:46:00Z">
        <w:r w:rsidR="009F1019" w:rsidRPr="000401EE" w:rsidDel="00CA6B9F">
          <w:rPr>
            <w:rStyle w:val="CPKeyword"/>
          </w:rPr>
          <w:delText>void</w:delText>
        </w:r>
        <w:r w:rsidDel="00CA6B9F">
          <w:delText xml:space="preserve"> </w:delText>
        </w:r>
      </w:del>
      <w:ins w:id="3471" w:author="Mark Michaelis" w:date="2020-04-13T14:46:00Z">
        <w:r w:rsidR="00CA6B9F">
          <w:rPr>
            <w:rStyle w:val="CPKeyword"/>
          </w:rPr>
          <w:t>async Task</w:t>
        </w:r>
        <w:r w:rsidR="00CA6B9F">
          <w:t xml:space="preserve"> </w:t>
        </w:r>
      </w:ins>
      <w:r w:rsidR="009F1019">
        <w:t>Main()</w:t>
      </w:r>
    </w:p>
    <w:p w14:paraId="44FD42C0" w14:textId="0240D9AD" w:rsidR="009F1019" w:rsidRDefault="00B26DD1" w:rsidP="000401EE">
      <w:pPr>
        <w:pStyle w:val="CDT"/>
      </w:pPr>
      <w:r>
        <w:t xml:space="preserve">  </w:t>
      </w:r>
      <w:r w:rsidR="009F1019">
        <w:t>{</w:t>
      </w:r>
    </w:p>
    <w:p w14:paraId="42F6A44E" w14:textId="77777777" w:rsidR="009F1019" w:rsidRDefault="009F1019" w:rsidP="009F1019">
      <w:pPr>
        <w:pStyle w:val="CDT"/>
      </w:pPr>
    </w:p>
    <w:p w14:paraId="0B0A150A" w14:textId="65614CA3" w:rsidR="0073083B" w:rsidRDefault="00B26DD1" w:rsidP="009F1019">
      <w:pPr>
        <w:pStyle w:val="CDT"/>
      </w:pPr>
      <w:r>
        <w:t xml:space="preserve">      </w:t>
      </w:r>
      <w:r w:rsidR="009F1019" w:rsidRPr="000401EE">
        <w:t>AsyncSynchronizationContext</w:t>
      </w:r>
      <w:r>
        <w:t xml:space="preserve"> </w:t>
      </w:r>
      <w:r w:rsidR="009F1019" w:rsidRPr="009F1019">
        <w:t>synchronizationContext</w:t>
      </w:r>
      <w:r>
        <w:t xml:space="preserve"> </w:t>
      </w:r>
      <w:r w:rsidR="009F1019" w:rsidRPr="009F1019">
        <w:t>=</w:t>
      </w:r>
    </w:p>
    <w:p w14:paraId="1CD5C5CD" w14:textId="1AE6F2FA" w:rsidR="009F1019" w:rsidRDefault="00B26DD1" w:rsidP="009F1019">
      <w:pPr>
        <w:pStyle w:val="CDT"/>
      </w:pPr>
      <w:r>
        <w:t xml:space="preserve">          </w:t>
      </w:r>
      <w:r w:rsidR="009F1019" w:rsidRPr="000401EE">
        <w:rPr>
          <w:rStyle w:val="CPKeyword"/>
        </w:rPr>
        <w:t>new</w:t>
      </w:r>
      <w:r>
        <w:t xml:space="preserve"> </w:t>
      </w:r>
      <w:r w:rsidR="009F1019" w:rsidRPr="000401EE">
        <w:t>AsyncSynchronizationContext</w:t>
      </w:r>
      <w:r w:rsidR="009F1019">
        <w:t>();</w:t>
      </w:r>
    </w:p>
    <w:p w14:paraId="5012008B" w14:textId="189588E0" w:rsidR="009F1019" w:rsidRDefault="00B26DD1" w:rsidP="009F1019">
      <w:pPr>
        <w:pStyle w:val="CDT"/>
      </w:pPr>
      <w:r>
        <w:t xml:space="preserve">      </w:t>
      </w:r>
      <w:r w:rsidR="009F1019" w:rsidRPr="000401EE">
        <w:t>SynchronizationContext</w:t>
      </w:r>
      <w:r w:rsidR="009F1019">
        <w:t>.SetSynchronizationContext(synchronizationContext);</w:t>
      </w:r>
    </w:p>
    <w:p w14:paraId="5DABC1BD" w14:textId="77777777" w:rsidR="0073083B" w:rsidRDefault="0073083B" w:rsidP="009F1019">
      <w:pPr>
        <w:pStyle w:val="CDT"/>
      </w:pPr>
    </w:p>
    <w:p w14:paraId="2134696C" w14:textId="4CFD3D09" w:rsidR="009F1019" w:rsidRDefault="00B26DD1" w:rsidP="009F1019">
      <w:pPr>
        <w:pStyle w:val="CDT"/>
        <w:rPr>
          <w:rStyle w:val="CPKeyword"/>
        </w:rPr>
      </w:pPr>
      <w:r>
        <w:t xml:space="preserve">      </w:t>
      </w:r>
      <w:r w:rsidR="009F1019" w:rsidRPr="000401EE">
        <w:rPr>
          <w:rStyle w:val="CPKeyword"/>
        </w:rPr>
        <w:t>try</w:t>
      </w:r>
    </w:p>
    <w:p w14:paraId="72BD0E14" w14:textId="14BF97FE" w:rsidR="009F1019" w:rsidRDefault="00B26DD1" w:rsidP="009F1019">
      <w:pPr>
        <w:pStyle w:val="CDT"/>
      </w:pPr>
      <w:r>
        <w:rPr>
          <w:rStyle w:val="CPKeyword"/>
        </w:rPr>
        <w:t xml:space="preserve">  </w:t>
      </w:r>
      <w:r>
        <w:t xml:space="preserve">    </w:t>
      </w:r>
      <w:r w:rsidR="009F1019">
        <w:t>{</w:t>
      </w:r>
    </w:p>
    <w:p w14:paraId="59D1F7CC" w14:textId="77777777" w:rsidR="0073083B" w:rsidRDefault="0073083B" w:rsidP="009F1019">
      <w:pPr>
        <w:pStyle w:val="CDT"/>
      </w:pPr>
    </w:p>
    <w:p w14:paraId="671C218D" w14:textId="60D807AD" w:rsidR="009F1019" w:rsidRDefault="00B26DD1" w:rsidP="000401EE">
      <w:pPr>
        <w:pStyle w:val="CDT"/>
      </w:pPr>
      <w:r>
        <w:t xml:space="preserve">          </w:t>
      </w:r>
      <w:ins w:id="3472" w:author="Mark Michaelis" w:date="2020-04-13T14:46:00Z">
        <w:r w:rsidR="00CA6B9F" w:rsidRPr="00CA6B9F">
          <w:rPr>
            <w:rStyle w:val="CPKeyword"/>
            <w:rPrChange w:id="3473" w:author="Mark Michaelis" w:date="2020-04-13T14:46:00Z">
              <w:rPr/>
            </w:rPrChange>
          </w:rPr>
          <w:t>await</w:t>
        </w:r>
        <w:r w:rsidR="00CA6B9F">
          <w:t xml:space="preserve"> </w:t>
        </w:r>
      </w:ins>
      <w:r w:rsidR="009F1019">
        <w:t>OnEvent(</w:t>
      </w:r>
      <w:ins w:id="3474" w:author="Mark Michaelis" w:date="2020-01-13T20:52:00Z">
        <w:r w:rsidR="002F5054" w:rsidRPr="006A27E5">
          <w:rPr>
            <w:rStyle w:val="CPKeyword"/>
          </w:rPr>
          <w:t>typeof</w:t>
        </w:r>
        <w:r w:rsidR="002F5054" w:rsidRPr="002F5054">
          <w:t xml:space="preserve">(Program), </w:t>
        </w:r>
        <w:del w:id="3475" w:author="Kevin" w:date="2020-04-04T16:09:00Z">
          <w:r w:rsidR="002F5054" w:rsidRPr="006A27E5" w:rsidDel="005E7DDF">
            <w:rPr>
              <w:rStyle w:val="CPKeyword"/>
            </w:rPr>
            <w:delText>new</w:delText>
          </w:r>
          <w:r w:rsidR="002F5054" w:rsidRPr="002F5054" w:rsidDel="005E7DDF">
            <w:delText xml:space="preserve"> </w:delText>
          </w:r>
        </w:del>
        <w:r w:rsidR="002F5054" w:rsidRPr="002F5054">
          <w:t>EventArgs</w:t>
        </w:r>
        <w:del w:id="3476" w:author="Kevin" w:date="2020-04-04T16:09:00Z">
          <w:r w:rsidR="002F5054" w:rsidRPr="002F5054" w:rsidDel="005E7DDF">
            <w:delText>()</w:delText>
          </w:r>
        </w:del>
      </w:ins>
      <w:ins w:id="3477" w:author="Kevin" w:date="2020-04-04T16:09:00Z">
        <w:r w:rsidR="005E7DDF">
          <w:t>.Empty</w:t>
        </w:r>
      </w:ins>
      <w:ins w:id="3478" w:author="Mark Michaelis" w:date="2020-01-13T20:52:00Z">
        <w:r w:rsidR="002F5054" w:rsidRPr="002F5054">
          <w:t>);</w:t>
        </w:r>
      </w:ins>
      <w:del w:id="3479" w:author="Mark Michaelis" w:date="2020-01-13T20:52:00Z">
        <w:r w:rsidR="009F1019" w:rsidRPr="000401EE" w:rsidDel="002F5054">
          <w:rPr>
            <w:rStyle w:val="CPKeyword"/>
          </w:rPr>
          <w:delText>null</w:delText>
        </w:r>
        <w:r w:rsidR="009F1019" w:rsidRPr="00B139F5" w:rsidDel="002F5054">
          <w:delText>,</w:delText>
        </w:r>
        <w:r w:rsidDel="002F5054">
          <w:delText xml:space="preserve"> </w:delText>
        </w:r>
        <w:r w:rsidR="009F1019" w:rsidRPr="000401EE" w:rsidDel="002F5054">
          <w:rPr>
            <w:rStyle w:val="CPKeyword"/>
          </w:rPr>
          <w:delText>null</w:delText>
        </w:r>
        <w:r w:rsidR="009F1019" w:rsidDel="002F5054">
          <w:delText>);</w:delText>
        </w:r>
      </w:del>
    </w:p>
    <w:p w14:paraId="3D401343" w14:textId="77777777" w:rsidR="009F1019" w:rsidRDefault="009F1019" w:rsidP="000401EE">
      <w:pPr>
        <w:pStyle w:val="CDT"/>
      </w:pPr>
    </w:p>
    <w:p w14:paraId="5E2FC08A" w14:textId="47057F0F" w:rsidR="009F1019" w:rsidRDefault="009F1019" w:rsidP="009F1019">
      <w:pPr>
        <w:pStyle w:val="CDT"/>
      </w:pPr>
      <w:r w:rsidRPr="000401EE">
        <w:t>#if</w:t>
      </w:r>
      <w:r w:rsidR="00B26DD1">
        <w:t xml:space="preserve"> </w:t>
      </w:r>
      <w:r w:rsidRPr="000401EE">
        <w:t>WithOutUsingResetEvent</w:t>
      </w:r>
    </w:p>
    <w:p w14:paraId="68FA47BF" w14:textId="267D53F2" w:rsidR="0073083B" w:rsidRDefault="00B26DD1" w:rsidP="000401EE">
      <w:pPr>
        <w:pStyle w:val="CDT"/>
      </w:pPr>
      <w:r>
        <w:t xml:space="preserve">          </w:t>
      </w:r>
      <w:r w:rsidR="009F1019" w:rsidRPr="00B139F5">
        <w:t>Task.Delay(1000)</w:t>
      </w:r>
      <w:ins w:id="3480" w:author="Mark Michaelis" w:date="2020-04-10T17:46:00Z">
        <w:r w:rsidR="00310779">
          <w:t>.Wait()</w:t>
        </w:r>
      </w:ins>
      <w:r w:rsidR="009F1019" w:rsidRPr="00B139F5">
        <w:t>;</w:t>
      </w:r>
      <w:r>
        <w:t xml:space="preserve">  </w:t>
      </w:r>
      <w:r w:rsidR="009F1019" w:rsidRPr="00B139F5">
        <w:t>//</w:t>
      </w:r>
    </w:p>
    <w:p w14:paraId="649F4D84" w14:textId="77777777" w:rsidR="009F1019" w:rsidRPr="009F1019" w:rsidRDefault="009F1019">
      <w:pPr>
        <w:pStyle w:val="CDT"/>
      </w:pPr>
      <w:r w:rsidRPr="000401EE">
        <w:t>#else</w:t>
      </w:r>
    </w:p>
    <w:p w14:paraId="4E6DA6B5" w14:textId="6B4F5A1C" w:rsidR="009F1019" w:rsidRDefault="00B26DD1" w:rsidP="000401EE">
      <w:pPr>
        <w:pStyle w:val="CDT"/>
      </w:pPr>
      <w:r>
        <w:t xml:space="preserve">          </w:t>
      </w:r>
      <w:r w:rsidR="009F1019">
        <w:t>synchronizationContext.ResetEvent.Wait();</w:t>
      </w:r>
    </w:p>
    <w:p w14:paraId="5FA13ADA" w14:textId="77777777" w:rsidR="009F1019" w:rsidRPr="00B139F5" w:rsidRDefault="009F1019" w:rsidP="000401EE">
      <w:pPr>
        <w:pStyle w:val="CDT"/>
      </w:pPr>
      <w:r w:rsidRPr="000401EE">
        <w:t>#endif</w:t>
      </w:r>
    </w:p>
    <w:p w14:paraId="475BB9E0" w14:textId="77777777" w:rsidR="009F1019" w:rsidRDefault="009F1019" w:rsidP="009F1019">
      <w:pPr>
        <w:pStyle w:val="CDT"/>
      </w:pPr>
    </w:p>
    <w:p w14:paraId="24F6A9CF" w14:textId="1B451907" w:rsidR="009F1019" w:rsidRDefault="00B26DD1" w:rsidP="009F1019">
      <w:pPr>
        <w:pStyle w:val="CDT"/>
      </w:pPr>
      <w:r>
        <w:t xml:space="preserve">          </w:t>
      </w:r>
      <w:r w:rsidR="009F1019" w:rsidRPr="000401EE">
        <w:rPr>
          <w:rStyle w:val="CPKeyword"/>
        </w:rPr>
        <w:t>if</w:t>
      </w:r>
      <w:r w:rsidR="009F1019" w:rsidRPr="009F1019">
        <w:t>(synchronizationContext.Exception</w:t>
      </w:r>
      <w:r>
        <w:t xml:space="preserve"> </w:t>
      </w:r>
      <w:r w:rsidR="009F1019" w:rsidRPr="009F1019">
        <w:t>!=</w:t>
      </w:r>
      <w:r>
        <w:t xml:space="preserve"> </w:t>
      </w:r>
      <w:r w:rsidR="009F1019" w:rsidRPr="000401EE">
        <w:rPr>
          <w:rStyle w:val="CPKeyword"/>
        </w:rPr>
        <w:t>null</w:t>
      </w:r>
      <w:r w:rsidR="009F1019">
        <w:t>)</w:t>
      </w:r>
    </w:p>
    <w:p w14:paraId="25DD1F1A" w14:textId="36D3373B" w:rsidR="009F1019" w:rsidRDefault="00B26DD1" w:rsidP="009F1019">
      <w:pPr>
        <w:pStyle w:val="CDT"/>
      </w:pPr>
      <w:r>
        <w:t xml:space="preserve">          </w:t>
      </w:r>
      <w:r w:rsidR="009F1019">
        <w:t>{</w:t>
      </w:r>
    </w:p>
    <w:p w14:paraId="2EFEE510" w14:textId="119289F3" w:rsidR="009F1019" w:rsidRDefault="00B26DD1" w:rsidP="009F1019">
      <w:pPr>
        <w:pStyle w:val="CDT"/>
      </w:pPr>
      <w:r>
        <w:t xml:space="preserve">        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$@"Throwing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expected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exception....(Thread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03A66EA2" w14:textId="70A7FCD4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22EEEBD5" w14:textId="701FF6A0" w:rsidR="009F1019" w:rsidRDefault="00B26DD1" w:rsidP="009F1019">
      <w:pPr>
        <w:pStyle w:val="CDT"/>
      </w:pPr>
      <w:r>
        <w:lastRenderedPageBreak/>
        <w:t xml:space="preserve">              </w:t>
      </w:r>
      <w:r w:rsidR="009F1019">
        <w:t>System.Runtime.ExceptionServices.</w:t>
      </w:r>
      <w:r w:rsidR="009F1019" w:rsidRPr="000401EE">
        <w:t>ExceptionDispatchInfo</w:t>
      </w:r>
      <w:r w:rsidR="009F1019">
        <w:t>.Capture(</w:t>
      </w:r>
    </w:p>
    <w:p w14:paraId="42DA1FF2" w14:textId="2A8A87A3" w:rsidR="009F1019" w:rsidRDefault="00B26DD1" w:rsidP="009F1019">
      <w:pPr>
        <w:pStyle w:val="CDT"/>
      </w:pPr>
      <w:r>
        <w:t xml:space="preserve">                  </w:t>
      </w:r>
      <w:r w:rsidR="009F1019">
        <w:t>synchronizationContext.Exception).Throw();</w:t>
      </w:r>
    </w:p>
    <w:p w14:paraId="45087163" w14:textId="2DC818CB" w:rsidR="009F1019" w:rsidRDefault="00B26DD1" w:rsidP="009F1019">
      <w:pPr>
        <w:pStyle w:val="CDT"/>
      </w:pPr>
      <w:r>
        <w:t xml:space="preserve">          </w:t>
      </w:r>
      <w:r w:rsidR="009F1019">
        <w:t>}</w:t>
      </w:r>
    </w:p>
    <w:p w14:paraId="6FF2C112" w14:textId="6432F3C4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4EE5D523" w14:textId="4072306D" w:rsidR="009F1019" w:rsidRDefault="00B26DD1" w:rsidP="009F1019">
      <w:pPr>
        <w:pStyle w:val="CDT"/>
      </w:pPr>
      <w:r>
        <w:t xml:space="preserve">      </w:t>
      </w:r>
      <w:r w:rsidR="009F1019" w:rsidRPr="000401EE">
        <w:rPr>
          <w:rStyle w:val="CPKeyword"/>
        </w:rPr>
        <w:t>catch</w:t>
      </w:r>
      <w:r w:rsidR="009F1019" w:rsidRPr="009F1019">
        <w:t>(</w:t>
      </w:r>
      <w:r w:rsidR="009F1019" w:rsidRPr="000401EE">
        <w:t>Exception</w:t>
      </w:r>
      <w:r>
        <w:t xml:space="preserve"> </w:t>
      </w:r>
      <w:r w:rsidR="009F1019">
        <w:t>exception)</w:t>
      </w:r>
    </w:p>
    <w:p w14:paraId="622E7475" w14:textId="6CAC4F21" w:rsidR="009F1019" w:rsidRDefault="00B26DD1" w:rsidP="009F1019">
      <w:pPr>
        <w:pStyle w:val="CDT"/>
      </w:pPr>
      <w:r>
        <w:t xml:space="preserve">      </w:t>
      </w:r>
      <w:r w:rsidR="009F1019">
        <w:t>{</w:t>
      </w:r>
    </w:p>
    <w:p w14:paraId="2B36970E" w14:textId="00375100" w:rsidR="009F1019" w:rsidRDefault="00B26DD1" w:rsidP="009F1019">
      <w:pPr>
        <w:pStyle w:val="CDT"/>
      </w:pPr>
      <w:r>
        <w:t xml:space="preserve">    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</w:t>
      </w:r>
      <w:r w:rsidR="009F1019" w:rsidRPr="009F1019">
        <w:t>{exception}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thrown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as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expected.(Thread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684DB2CC" w14:textId="652A8B57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07D13D97" w14:textId="5FAF44B6" w:rsidR="009F1019" w:rsidRDefault="00B26DD1" w:rsidP="009F1019">
      <w:pPr>
        <w:pStyle w:val="CDT"/>
      </w:pPr>
      <w:r>
        <w:t xml:space="preserve">      </w:t>
      </w:r>
      <w:r w:rsidR="009F1019">
        <w:t>}</w:t>
      </w:r>
    </w:p>
    <w:p w14:paraId="0134788A" w14:textId="262B263A" w:rsidR="009F1019" w:rsidRDefault="00B26DD1" w:rsidP="000401EE">
      <w:pPr>
        <w:pStyle w:val="CDT"/>
      </w:pPr>
      <w:r>
        <w:t xml:space="preserve">  </w:t>
      </w:r>
      <w:r w:rsidR="009F1019">
        <w:t>}</w:t>
      </w:r>
    </w:p>
    <w:p w14:paraId="5500FFD4" w14:textId="77777777" w:rsidR="009F1019" w:rsidRDefault="009F1019" w:rsidP="009F1019">
      <w:pPr>
        <w:pStyle w:val="CDT"/>
      </w:pPr>
    </w:p>
    <w:p w14:paraId="22633C9D" w14:textId="73EDFFB3" w:rsidR="009F1019" w:rsidRDefault="00B26DD1" w:rsidP="009F1019">
      <w:pPr>
        <w:pStyle w:val="CDT"/>
      </w:pPr>
      <w:r>
        <w:t xml:space="preserve">  </w:t>
      </w:r>
      <w:del w:id="3481" w:author="Kevin" w:date="2020-04-04T16:10:00Z">
        <w:r w:rsidR="009F1019" w:rsidRPr="000401EE" w:rsidDel="004F2C59">
          <w:rPr>
            <w:rStyle w:val="CPKeyword"/>
          </w:rPr>
          <w:delText>static</w:delText>
        </w:r>
        <w:r w:rsidDel="004F2C59">
          <w:delText xml:space="preserve"> </w:delText>
        </w:r>
      </w:del>
      <w:ins w:id="3482" w:author="Kevin" w:date="2020-04-04T16:10:00Z">
        <w:r w:rsidR="004F2C59">
          <w:rPr>
            <w:rStyle w:val="CPKeyword"/>
          </w:rPr>
          <w:t>private s</w:t>
        </w:r>
        <w:r w:rsidR="004F2C59" w:rsidRPr="000401EE">
          <w:rPr>
            <w:rStyle w:val="CPKeyword"/>
          </w:rPr>
          <w:t>tatic</w:t>
        </w:r>
        <w:r w:rsidR="004F2C59">
          <w:t xml:space="preserve"> </w:t>
        </w:r>
      </w:ins>
      <w:r w:rsidR="009F1019" w:rsidRPr="000401EE">
        <w:rPr>
          <w:rStyle w:val="CPKeyword"/>
        </w:rPr>
        <w:t>async</w:t>
      </w:r>
      <w:r>
        <w:t xml:space="preserve"> </w:t>
      </w:r>
      <w:r w:rsidR="009F1019" w:rsidRPr="000401EE">
        <w:rPr>
          <w:rStyle w:val="CPKeyword"/>
        </w:rPr>
        <w:t>void</w:t>
      </w:r>
      <w:r>
        <w:t xml:space="preserve"> </w:t>
      </w:r>
      <w:r w:rsidR="009F1019" w:rsidRPr="009F1019">
        <w:t>OnEvent(</w:t>
      </w:r>
      <w:r w:rsidR="009F1019" w:rsidRPr="000401EE">
        <w:rPr>
          <w:rStyle w:val="CPKeyword"/>
        </w:rPr>
        <w:t>object</w:t>
      </w:r>
      <w:r>
        <w:t xml:space="preserve"> </w:t>
      </w:r>
      <w:r w:rsidR="009F1019" w:rsidRPr="009F1019">
        <w:t>sender,</w:t>
      </w:r>
      <w:r>
        <w:t xml:space="preserve"> </w:t>
      </w:r>
      <w:r w:rsidR="009F1019" w:rsidRPr="000401EE">
        <w:t>EventArgs</w:t>
      </w:r>
      <w:r>
        <w:t xml:space="preserve"> </w:t>
      </w:r>
      <w:r w:rsidR="009F1019">
        <w:t>eventArgs)</w:t>
      </w:r>
    </w:p>
    <w:p w14:paraId="541914BF" w14:textId="646F44D0" w:rsidR="009F1019" w:rsidRDefault="00B26DD1" w:rsidP="009F1019">
      <w:pPr>
        <w:pStyle w:val="CDT"/>
      </w:pPr>
      <w:r>
        <w:t xml:space="preserve">  </w:t>
      </w:r>
      <w:r w:rsidR="009F1019">
        <w:t>{</w:t>
      </w:r>
    </w:p>
    <w:p w14:paraId="613DC8B0" w14:textId="29E0496B" w:rsidR="009F1019" w:rsidRDefault="00B26DD1" w:rsidP="009F1019">
      <w:pPr>
        <w:pStyle w:val="CDT"/>
      </w:pPr>
      <w:r>
        <w:t xml:space="preserve">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$@"Invoking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Task.Run...(Thread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1A48F7F5" w14:textId="64A216B5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7C5D3AAE" w14:textId="37D256E1" w:rsidR="009F1019" w:rsidRDefault="00B26DD1" w:rsidP="009F1019">
      <w:pPr>
        <w:pStyle w:val="CDT"/>
      </w:pPr>
      <w:r>
        <w:t xml:space="preserve">      </w:t>
      </w:r>
      <w:r w:rsidR="009F1019" w:rsidRPr="000401EE">
        <w:rPr>
          <w:rStyle w:val="CPKeyword"/>
        </w:rPr>
        <w:t>await</w:t>
      </w:r>
      <w:r>
        <w:t xml:space="preserve"> </w:t>
      </w:r>
      <w:r w:rsidR="009F1019" w:rsidRPr="000401EE">
        <w:t>Task</w:t>
      </w:r>
      <w:r w:rsidR="009F1019">
        <w:t>.Run(()=&gt;</w:t>
      </w:r>
    </w:p>
    <w:p w14:paraId="1FA12CC2" w14:textId="5889D40A" w:rsidR="009F1019" w:rsidRDefault="00B26DD1" w:rsidP="009F1019">
      <w:pPr>
        <w:pStyle w:val="CDT"/>
      </w:pPr>
      <w:r>
        <w:t xml:space="preserve">      </w:t>
      </w:r>
      <w:r w:rsidR="009F1019">
        <w:t>{</w:t>
      </w:r>
    </w:p>
    <w:p w14:paraId="053ED896" w14:textId="70F32909" w:rsidR="009F1019" w:rsidRDefault="00B26DD1" w:rsidP="009F1019">
      <w:pPr>
        <w:pStyle w:val="CDT"/>
      </w:pPr>
      <w:r>
        <w:t xml:space="preserve">          </w:t>
      </w:r>
      <w:r w:rsidR="009F1019" w:rsidRPr="000401EE">
        <w:t>Console</w:t>
      </w:r>
      <w:r w:rsidR="009F1019" w:rsidRPr="009F1019">
        <w:t>.WriteLine(</w:t>
      </w:r>
      <w:r w:rsidR="009F1019" w:rsidRPr="000401EE">
        <w:rPr>
          <w:rStyle w:val="Maroon"/>
        </w:rPr>
        <w:t>$@"Running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task...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(Thread</w:t>
      </w:r>
      <w:r>
        <w:rPr>
          <w:rStyle w:val="Maroon"/>
        </w:rPr>
        <w:t xml:space="preserve"> </w:t>
      </w:r>
      <w:r w:rsidR="009F1019" w:rsidRPr="000401EE">
        <w:rPr>
          <w:rStyle w:val="Maroon"/>
        </w:rPr>
        <w:t>ID:</w:t>
      </w:r>
      <w:r>
        <w:rPr>
          <w:rStyle w:val="Maroon"/>
        </w:rPr>
        <w:t xml:space="preserve"> </w:t>
      </w:r>
      <w:r w:rsidR="009F1019">
        <w:t>{</w:t>
      </w:r>
    </w:p>
    <w:p w14:paraId="57079841" w14:textId="75D532A3" w:rsidR="009F1019" w:rsidRDefault="00B26DD1" w:rsidP="009F1019">
      <w:pPr>
        <w:pStyle w:val="CDT"/>
      </w:pPr>
      <w:r>
        <w:t xml:space="preserve">              </w:t>
      </w:r>
      <w:r w:rsidR="009F1019" w:rsidRPr="000401EE">
        <w:t>Thread</w:t>
      </w:r>
      <w:r w:rsidR="009F1019" w:rsidRPr="009F1019">
        <w:t>.CurrentThread.ManagedThreadId}</w:t>
      </w:r>
      <w:r w:rsidR="009F1019" w:rsidRPr="000401EE">
        <w:rPr>
          <w:rStyle w:val="Maroon"/>
        </w:rPr>
        <w:t>)"</w:t>
      </w:r>
      <w:r w:rsidR="009F1019">
        <w:t>);</w:t>
      </w:r>
    </w:p>
    <w:p w14:paraId="5968E46E" w14:textId="4DFB18D8" w:rsidR="009F1019" w:rsidRDefault="00B26DD1" w:rsidP="009F1019">
      <w:pPr>
        <w:pStyle w:val="CDT"/>
      </w:pPr>
      <w:r>
        <w:t xml:space="preserve">          </w:t>
      </w:r>
      <w:r w:rsidR="009F1019" w:rsidRPr="000401EE">
        <w:rPr>
          <w:rStyle w:val="CPKeyword"/>
        </w:rPr>
        <w:t>throw</w:t>
      </w:r>
      <w:r>
        <w:t xml:space="preserve"> </w:t>
      </w:r>
      <w:r w:rsidR="009F1019" w:rsidRPr="000401EE">
        <w:rPr>
          <w:rStyle w:val="CPKeyword"/>
        </w:rPr>
        <w:t>new</w:t>
      </w:r>
      <w:r>
        <w:t xml:space="preserve"> </w:t>
      </w:r>
      <w:r w:rsidR="009F1019" w:rsidRPr="000401EE">
        <w:t>Exception</w:t>
      </w:r>
      <w:r w:rsidR="009F1019">
        <w:t>(ExpectedExceptionMessage);</w:t>
      </w:r>
    </w:p>
    <w:p w14:paraId="2810429A" w14:textId="78603BAB" w:rsidR="009F1019" w:rsidRDefault="00B26DD1" w:rsidP="009F1019">
      <w:pPr>
        <w:pStyle w:val="CDT"/>
      </w:pPr>
      <w:r>
        <w:t xml:space="preserve">      </w:t>
      </w:r>
      <w:r w:rsidR="009F1019">
        <w:t>});</w:t>
      </w:r>
    </w:p>
    <w:p w14:paraId="12D7E457" w14:textId="4A10ACA6" w:rsidR="009F1019" w:rsidRDefault="00B26DD1" w:rsidP="000401EE">
      <w:pPr>
        <w:pStyle w:val="CDT"/>
      </w:pPr>
      <w:r>
        <w:t xml:space="preserve">  </w:t>
      </w:r>
      <w:r w:rsidR="009F1019">
        <w:t>}</w:t>
      </w:r>
    </w:p>
    <w:p w14:paraId="7F5FA1A3" w14:textId="77777777" w:rsidR="00534712" w:rsidRPr="00B139F5" w:rsidRDefault="00534712" w:rsidP="000401EE">
      <w:pPr>
        <w:pStyle w:val="CDTX"/>
      </w:pPr>
      <w:r>
        <w:t>}</w:t>
      </w:r>
    </w:p>
    <w:p w14:paraId="12C8E7B9" w14:textId="556CBA33" w:rsidR="0080616C" w:rsidRPr="00C4782F" w:rsidRDefault="00956515" w:rsidP="00632463">
      <w:pPr>
        <w:pStyle w:val="OutputNumber"/>
      </w:pPr>
      <w:r>
        <w:t>Output</w:t>
      </w:r>
      <w:r w:rsidR="00B26DD1">
        <w:t xml:space="preserve"> </w:t>
      </w:r>
      <w:del w:id="3483" w:author="Kevin" w:date="2020-04-04T16:10:00Z">
        <w:r w:rsidDel="007E351F">
          <w:delText>19.</w:delText>
        </w:r>
        <w:r w:rsidR="00A35F04" w:rsidDel="007E351F">
          <w:delText>7</w:delText>
        </w:r>
      </w:del>
      <w:ins w:id="3484" w:author="Kevin" w:date="2020-04-04T16:10:00Z">
        <w:r w:rsidR="007E351F">
          <w:t>20.1</w:t>
        </w:r>
      </w:ins>
    </w:p>
    <w:p w14:paraId="406E6146" w14:textId="613E0B26" w:rsidR="001632E4" w:rsidRDefault="001632E4" w:rsidP="000401EE">
      <w:pPr>
        <w:pStyle w:val="OutputCode1"/>
      </w:pPr>
      <w:r>
        <w:t>Invoking</w:t>
      </w:r>
      <w:r w:rsidR="00B26DD1">
        <w:t xml:space="preserve"> </w:t>
      </w:r>
      <w:proofErr w:type="spellStart"/>
      <w:r>
        <w:t>Task.Run</w:t>
      </w:r>
      <w:proofErr w:type="spellEnd"/>
      <w:proofErr w:type="gramStart"/>
      <w:r>
        <w:t>...(</w:t>
      </w:r>
      <w:proofErr w:type="gramEnd"/>
      <w:r>
        <w:t>Thread</w:t>
      </w:r>
      <w:r w:rsidR="00B26DD1">
        <w:t xml:space="preserve"> </w:t>
      </w:r>
      <w:r>
        <w:t>ID:</w:t>
      </w:r>
      <w:r w:rsidR="00B26DD1">
        <w:t xml:space="preserve"> </w:t>
      </w:r>
      <w:r>
        <w:t>8)</w:t>
      </w:r>
    </w:p>
    <w:p w14:paraId="659695B1" w14:textId="25AE09CA" w:rsidR="001632E4" w:rsidRDefault="001632E4" w:rsidP="000401EE">
      <w:pPr>
        <w:pStyle w:val="OutputCode"/>
      </w:pPr>
      <w:r>
        <w:t>Running</w:t>
      </w:r>
      <w:r w:rsidR="00B26DD1">
        <w:t xml:space="preserve"> </w:t>
      </w:r>
      <w:r>
        <w:t>task...</w:t>
      </w:r>
      <w:r w:rsidR="00B26DD1">
        <w:t xml:space="preserve"> </w:t>
      </w:r>
      <w:r>
        <w:t>(Thread</w:t>
      </w:r>
      <w:r w:rsidR="00B26DD1">
        <w:t xml:space="preserve"> </w:t>
      </w:r>
      <w:r>
        <w:t>ID:</w:t>
      </w:r>
      <w:r w:rsidR="00B26DD1">
        <w:t xml:space="preserve"> </w:t>
      </w:r>
      <w:r>
        <w:t>9)</w:t>
      </w:r>
    </w:p>
    <w:p w14:paraId="5CF98A48" w14:textId="78D66C75" w:rsidR="001632E4" w:rsidRDefault="001632E4" w:rsidP="000401EE">
      <w:pPr>
        <w:pStyle w:val="OutputCode"/>
      </w:pPr>
      <w:r>
        <w:t>Post</w:t>
      </w:r>
      <w:r w:rsidR="00B26DD1">
        <w:t xml:space="preserve"> </w:t>
      </w:r>
      <w:r>
        <w:t>notification</w:t>
      </w:r>
      <w:r w:rsidR="00B26DD1">
        <w:t xml:space="preserve"> </w:t>
      </w:r>
      <w:r>
        <w:t>invoked</w:t>
      </w:r>
      <w:proofErr w:type="gramStart"/>
      <w:r>
        <w:t>...(</w:t>
      </w:r>
      <w:proofErr w:type="gramEnd"/>
      <w:r>
        <w:t>Thread</w:t>
      </w:r>
      <w:r w:rsidR="00B26DD1">
        <w:t xml:space="preserve"> </w:t>
      </w:r>
      <w:r>
        <w:t>ID:</w:t>
      </w:r>
      <w:r w:rsidR="00B26DD1">
        <w:t xml:space="preserve"> </w:t>
      </w:r>
      <w:r>
        <w:t>8)</w:t>
      </w:r>
    </w:p>
    <w:p w14:paraId="6C3AC3F8" w14:textId="70D16479" w:rsidR="001632E4" w:rsidRDefault="001632E4" w:rsidP="000401EE">
      <w:pPr>
        <w:pStyle w:val="OutputCode"/>
      </w:pPr>
      <w:r>
        <w:t>Post</w:t>
      </w:r>
      <w:r w:rsidR="00B26DD1">
        <w:t xml:space="preserve"> </w:t>
      </w:r>
      <w:r>
        <w:t>notification</w:t>
      </w:r>
      <w:r w:rsidR="00B26DD1">
        <w:t xml:space="preserve"> </w:t>
      </w:r>
      <w:r>
        <w:t>invoked</w:t>
      </w:r>
      <w:proofErr w:type="gramStart"/>
      <w:r>
        <w:t>...(</w:t>
      </w:r>
      <w:proofErr w:type="gramEnd"/>
      <w:r>
        <w:t>Thread</w:t>
      </w:r>
      <w:r w:rsidR="00B26DD1">
        <w:t xml:space="preserve"> </w:t>
      </w:r>
      <w:r>
        <w:t>ID:</w:t>
      </w:r>
      <w:r w:rsidR="00B26DD1">
        <w:t xml:space="preserve"> </w:t>
      </w:r>
      <w:r>
        <w:t>8)</w:t>
      </w:r>
    </w:p>
    <w:p w14:paraId="257CFCCD" w14:textId="62837526" w:rsidR="001632E4" w:rsidRDefault="001632E4" w:rsidP="000401EE">
      <w:pPr>
        <w:pStyle w:val="OutputCode"/>
      </w:pPr>
      <w:r>
        <w:t>Throwing</w:t>
      </w:r>
      <w:r w:rsidR="00B26DD1">
        <w:t xml:space="preserve"> </w:t>
      </w:r>
      <w:r>
        <w:t>expected</w:t>
      </w:r>
      <w:r w:rsidR="00B26DD1">
        <w:t xml:space="preserve"> </w:t>
      </w:r>
      <w:r>
        <w:t>exception</w:t>
      </w:r>
      <w:proofErr w:type="gramStart"/>
      <w:r>
        <w:t>....(</w:t>
      </w:r>
      <w:proofErr w:type="gramEnd"/>
      <w:r>
        <w:t>Thread</w:t>
      </w:r>
      <w:r w:rsidR="00B26DD1">
        <w:t xml:space="preserve"> </w:t>
      </w:r>
      <w:r>
        <w:t>ID:</w:t>
      </w:r>
      <w:r w:rsidR="00B26DD1">
        <w:t xml:space="preserve"> </w:t>
      </w:r>
      <w:r>
        <w:t>8)</w:t>
      </w:r>
    </w:p>
    <w:p w14:paraId="46FB1A1E" w14:textId="0D91AFF4" w:rsidR="001632E4" w:rsidRDefault="001632E4" w:rsidP="000401EE">
      <w:pPr>
        <w:pStyle w:val="OutputCode"/>
      </w:pPr>
      <w:proofErr w:type="spellStart"/>
      <w:r>
        <w:t>System.Exception</w:t>
      </w:r>
      <w:proofErr w:type="spellEnd"/>
      <w:r>
        <w:t>:</w:t>
      </w:r>
      <w:r w:rsidR="00B26DD1">
        <w:t xml:space="preserve"> </w:t>
      </w:r>
      <w:r>
        <w:t>Expected</w:t>
      </w:r>
      <w:r w:rsidR="00B26DD1">
        <w:t xml:space="preserve"> </w:t>
      </w:r>
      <w:r>
        <w:t>Exception</w:t>
      </w:r>
    </w:p>
    <w:p w14:paraId="2A25BBFA" w14:textId="640B1508" w:rsidR="0073083B" w:rsidRDefault="00B26DD1" w:rsidP="000401EE">
      <w:pPr>
        <w:pStyle w:val="OutputCode"/>
      </w:pPr>
      <w:r>
        <w:lastRenderedPageBreak/>
        <w:t xml:space="preserve">   </w:t>
      </w:r>
      <w:r w:rsidR="001632E4">
        <w:t>at</w:t>
      </w:r>
      <w:r>
        <w:t xml:space="preserve"> </w:t>
      </w:r>
      <w:proofErr w:type="gramStart"/>
      <w:r w:rsidR="001632E4">
        <w:t>AddisonWesley.Michaelis.EssentialCSharp.</w:t>
      </w:r>
      <w:r w:rsidR="000E04FB">
        <w:t>Chapter</w:t>
      </w:r>
      <w:proofErr w:type="gramEnd"/>
      <w:r w:rsidR="000E04FB">
        <w:t>19</w:t>
      </w:r>
      <w:r w:rsidR="001632E4">
        <w:t>.</w:t>
      </w:r>
      <w:r w:rsidR="000E04FB">
        <w:t>Listing19</w:t>
      </w:r>
      <w:r w:rsidR="001632E4">
        <w:t>_17.Program.Main()</w:t>
      </w:r>
      <w:r>
        <w:t xml:space="preserve"> </w:t>
      </w:r>
      <w:r w:rsidR="001632E4">
        <w:t>in</w:t>
      </w:r>
    </w:p>
    <w:p w14:paraId="04A93FD0" w14:textId="1832B072" w:rsidR="0080616C" w:rsidRPr="00C4782F" w:rsidRDefault="001632E4" w:rsidP="001632E4">
      <w:pPr>
        <w:pStyle w:val="OutputCodeLast"/>
      </w:pPr>
      <w:r>
        <w:t>...</w:t>
      </w:r>
      <w:proofErr w:type="gramStart"/>
      <w:r w:rsidR="000E04FB">
        <w:t>Listing19</w:t>
      </w:r>
      <w:r>
        <w:t>.17.AsyncVoidReturn.cs:line</w:t>
      </w:r>
      <w:proofErr w:type="gramEnd"/>
      <w:r w:rsidR="00B26DD1">
        <w:t xml:space="preserve"> </w:t>
      </w:r>
      <w:r>
        <w:t>80</w:t>
      </w:r>
      <w:r w:rsidR="00B26DD1">
        <w:t xml:space="preserve"> </w:t>
      </w:r>
      <w:r>
        <w:t>thrown</w:t>
      </w:r>
      <w:r w:rsidR="00B26DD1">
        <w:t xml:space="preserve"> </w:t>
      </w:r>
      <w:r>
        <w:t>as</w:t>
      </w:r>
      <w:r w:rsidR="00B26DD1">
        <w:t xml:space="preserve"> </w:t>
      </w:r>
      <w:r>
        <w:t>expected.(Thread</w:t>
      </w:r>
      <w:r w:rsidR="00B26DD1">
        <w:t xml:space="preserve"> </w:t>
      </w:r>
      <w:r>
        <w:t>ID:</w:t>
      </w:r>
      <w:r w:rsidR="00B26DD1">
        <w:t xml:space="preserve"> </w:t>
      </w:r>
      <w:r>
        <w:t>8)</w:t>
      </w:r>
    </w:p>
    <w:p w14:paraId="6C01C7CE" w14:textId="2C52088C" w:rsidR="0073083B" w:rsidRDefault="00E12759" w:rsidP="000401EE">
      <w:pPr>
        <w:pStyle w:val="BodyNoIndent"/>
      </w:pPr>
      <w:r>
        <w:t>The</w:t>
      </w:r>
      <w:r w:rsidR="00B26DD1">
        <w:t xml:space="preserve"> </w:t>
      </w:r>
      <w:r>
        <w:t>code</w:t>
      </w:r>
      <w:r w:rsidR="00B26DD1">
        <w:t xml:space="preserve"> </w:t>
      </w:r>
      <w:r>
        <w:t>executes</w:t>
      </w:r>
      <w:r w:rsidR="00B26DD1">
        <w:t xml:space="preserve"> </w:t>
      </w:r>
      <w:r>
        <w:t>procedurally</w:t>
      </w:r>
      <w:r w:rsidR="00B26DD1">
        <w:t xml:space="preserve"> </w:t>
      </w:r>
      <w:r>
        <w:t>up</w:t>
      </w:r>
      <w:r w:rsidR="00B26DD1">
        <w:t xml:space="preserve"> </w:t>
      </w:r>
      <w:r>
        <w:t>until</w:t>
      </w:r>
      <w:r w:rsidR="00B26DD1">
        <w:t xml:space="preserve"> </w:t>
      </w:r>
      <w:r>
        <w:t>the</w:t>
      </w:r>
      <w:r w:rsidR="00B26DD1">
        <w:t xml:space="preserve"> </w:t>
      </w:r>
      <w:r>
        <w:t>await</w:t>
      </w:r>
      <w:r w:rsidR="00B26DD1">
        <w:t xml:space="preserve"> </w:t>
      </w:r>
      <w:proofErr w:type="spellStart"/>
      <w:r w:rsidRPr="000401EE">
        <w:rPr>
          <w:rStyle w:val="C1"/>
        </w:rPr>
        <w:t>Task.Run</w:t>
      </w:r>
      <w:proofErr w:type="spellEnd"/>
      <w:r w:rsidRPr="000401EE">
        <w:rPr>
          <w:rStyle w:val="C1"/>
        </w:rPr>
        <w:t>()</w:t>
      </w:r>
      <w:r w:rsidR="00B26DD1">
        <w:t xml:space="preserve"> </w:t>
      </w:r>
      <w:r w:rsidR="00632FB0">
        <w:t>invocation</w:t>
      </w:r>
      <w:r w:rsidR="00B26DD1">
        <w:t xml:space="preserve"> </w:t>
      </w:r>
      <w:r>
        <w:t>within</w:t>
      </w:r>
      <w:r w:rsidR="00B26DD1">
        <w:t xml:space="preserve"> </w:t>
      </w:r>
      <w:proofErr w:type="spellStart"/>
      <w:proofErr w:type="gramStart"/>
      <w:r w:rsidRPr="000401EE">
        <w:rPr>
          <w:rStyle w:val="C1"/>
        </w:rPr>
        <w:t>OnEvent</w:t>
      </w:r>
      <w:proofErr w:type="spellEnd"/>
      <w:r w:rsidRPr="000401EE">
        <w:rPr>
          <w:rStyle w:val="C1"/>
        </w:rPr>
        <w:t>(</w:t>
      </w:r>
      <w:proofErr w:type="gramEnd"/>
      <w:r w:rsidRPr="000401EE">
        <w:rPr>
          <w:rStyle w:val="C1"/>
        </w:rPr>
        <w:t>)</w:t>
      </w:r>
      <w:r w:rsidR="00B26DD1">
        <w:t xml:space="preserve"> </w:t>
      </w:r>
      <w:r w:rsidR="0080616C">
        <w:t>starts.</w:t>
      </w:r>
      <w:r w:rsidR="00B26DD1">
        <w:t xml:space="preserve"> </w:t>
      </w:r>
      <w:r w:rsidR="0080616C">
        <w:t>Following</w:t>
      </w:r>
      <w:r w:rsidR="00B26DD1">
        <w:t xml:space="preserve"> </w:t>
      </w:r>
      <w:r w:rsidR="0080616C">
        <w:t>its</w:t>
      </w:r>
      <w:r w:rsidR="00B26DD1">
        <w:t xml:space="preserve"> </w:t>
      </w:r>
      <w:r w:rsidR="0080616C">
        <w:t>completion,</w:t>
      </w:r>
      <w:r w:rsidR="00B26DD1">
        <w:t xml:space="preserve"> </w:t>
      </w:r>
      <w:r w:rsidR="007D408B">
        <w:t>control</w:t>
      </w:r>
      <w:r w:rsidR="00B26DD1">
        <w:t xml:space="preserve"> </w:t>
      </w:r>
      <w:r w:rsidR="007D408B">
        <w:t>is</w:t>
      </w:r>
      <w:r w:rsidR="00B26DD1">
        <w:t xml:space="preserve"> </w:t>
      </w:r>
      <w:r w:rsidR="007D408B">
        <w:t>passed</w:t>
      </w:r>
      <w:r w:rsidR="00B26DD1">
        <w:t xml:space="preserve"> </w:t>
      </w:r>
      <w:r w:rsidR="007D408B">
        <w:t>to</w:t>
      </w:r>
      <w:r w:rsidR="00B26DD1">
        <w:t xml:space="preserve"> </w:t>
      </w:r>
      <w:r w:rsidR="007D408B">
        <w:t>the</w:t>
      </w:r>
      <w:r w:rsidR="00B26DD1">
        <w:t xml:space="preserve"> </w:t>
      </w:r>
      <w:proofErr w:type="gramStart"/>
      <w:r w:rsidRPr="000401EE">
        <w:rPr>
          <w:rStyle w:val="C1"/>
        </w:rPr>
        <w:t>Post(</w:t>
      </w:r>
      <w:proofErr w:type="gramEnd"/>
      <w:r w:rsidRPr="000401EE">
        <w:rPr>
          <w:rStyle w:val="C1"/>
        </w:rPr>
        <w:t>)</w:t>
      </w:r>
      <w:r w:rsidR="00B26DD1">
        <w:t xml:space="preserve"> </w:t>
      </w:r>
      <w:r w:rsidR="007D408B">
        <w:t>method</w:t>
      </w:r>
      <w:r w:rsidR="00B26DD1">
        <w:t xml:space="preserve"> </w:t>
      </w:r>
      <w:r w:rsidR="0080616C">
        <w:t>within</w:t>
      </w:r>
      <w:r w:rsidR="00B26DD1">
        <w:t xml:space="preserve"> </w:t>
      </w:r>
      <w:proofErr w:type="spellStart"/>
      <w:r w:rsidR="0080616C" w:rsidRPr="000401EE">
        <w:rPr>
          <w:rStyle w:val="C1"/>
        </w:rPr>
        <w:t>AsyncSynchronizationContext</w:t>
      </w:r>
      <w:proofErr w:type="spellEnd"/>
      <w:r w:rsidR="0080616C">
        <w:t>.</w:t>
      </w:r>
      <w:r w:rsidR="00B26DD1">
        <w:t xml:space="preserve"> </w:t>
      </w:r>
      <w:r w:rsidR="00F04495">
        <w:t>After</w:t>
      </w:r>
      <w:r w:rsidR="00B26DD1">
        <w:t xml:space="preserve"> </w:t>
      </w:r>
      <w:r w:rsidR="00F04495">
        <w:t>the</w:t>
      </w:r>
      <w:r w:rsidR="00B26DD1">
        <w:t xml:space="preserve"> </w:t>
      </w:r>
      <w:r w:rsidR="00F04495">
        <w:t>execution</w:t>
      </w:r>
      <w:r w:rsidR="00B26DD1">
        <w:t xml:space="preserve"> </w:t>
      </w:r>
      <w:r w:rsidR="00F04495">
        <w:t>and</w:t>
      </w:r>
      <w:r w:rsidR="00B26DD1">
        <w:t xml:space="preserve"> </w:t>
      </w:r>
      <w:r w:rsidR="00F04495">
        <w:t>completion</w:t>
      </w:r>
      <w:r w:rsidR="00B26DD1">
        <w:t xml:space="preserve"> </w:t>
      </w:r>
      <w:r w:rsidR="00F04495">
        <w:t>of</w:t>
      </w:r>
      <w:r w:rsidR="00B26DD1">
        <w:t xml:space="preserve"> </w:t>
      </w:r>
      <w:r w:rsidR="00F04495">
        <w:t>the</w:t>
      </w:r>
      <w:r w:rsidR="00B26DD1">
        <w:t xml:space="preserve"> </w:t>
      </w:r>
      <w:proofErr w:type="gramStart"/>
      <w:r w:rsidR="00F04495" w:rsidRPr="000401EE">
        <w:rPr>
          <w:rStyle w:val="C1"/>
        </w:rPr>
        <w:t>Post(</w:t>
      </w:r>
      <w:proofErr w:type="gramEnd"/>
      <w:r w:rsidR="00F04495" w:rsidRPr="000401EE">
        <w:rPr>
          <w:rStyle w:val="C1"/>
        </w:rPr>
        <w:t>)</w:t>
      </w:r>
      <w:r w:rsidR="00B26DD1">
        <w:t xml:space="preserve"> </w:t>
      </w:r>
      <w:r w:rsidR="000F234C">
        <w:t>invocation</w:t>
      </w:r>
      <w:r w:rsidR="00F04495">
        <w:t>,</w:t>
      </w:r>
      <w:r w:rsidR="00B26DD1">
        <w:t xml:space="preserve"> </w:t>
      </w:r>
      <w:r w:rsidR="00F04495">
        <w:t>the</w:t>
      </w:r>
      <w:r w:rsidR="00B26DD1">
        <w:t xml:space="preserve"> </w:t>
      </w:r>
      <w:proofErr w:type="spellStart"/>
      <w:r w:rsidR="00F04495" w:rsidRPr="000401EE">
        <w:rPr>
          <w:rStyle w:val="C1"/>
        </w:rPr>
        <w:t>Console.WriteLine</w:t>
      </w:r>
      <w:proofErr w:type="spellEnd"/>
      <w:r w:rsidR="00F04495" w:rsidRPr="000401EE">
        <w:rPr>
          <w:rStyle w:val="C1"/>
        </w:rPr>
        <w:t>("throw</w:t>
      </w:r>
      <w:r w:rsidR="00B26DD1">
        <w:rPr>
          <w:rStyle w:val="C1"/>
        </w:rPr>
        <w:t xml:space="preserve"> </w:t>
      </w:r>
      <w:r w:rsidR="00F04495" w:rsidRPr="000401EE">
        <w:rPr>
          <w:rStyle w:val="C1"/>
        </w:rPr>
        <w:t>Exception...")</w:t>
      </w:r>
      <w:r w:rsidR="00B26DD1">
        <w:t xml:space="preserve"> </w:t>
      </w:r>
      <w:r w:rsidR="00F04495">
        <w:t>executes</w:t>
      </w:r>
      <w:r w:rsidR="00ED35EE">
        <w:t>,</w:t>
      </w:r>
      <w:r w:rsidR="00B26DD1">
        <w:t xml:space="preserve"> </w:t>
      </w:r>
      <w:r w:rsidR="00F04495">
        <w:t>and</w:t>
      </w:r>
      <w:r w:rsidR="00B26DD1">
        <w:t xml:space="preserve"> </w:t>
      </w:r>
      <w:r w:rsidR="00F04495">
        <w:t>then</w:t>
      </w:r>
      <w:r w:rsidR="00B26DD1">
        <w:t xml:space="preserve"> </w:t>
      </w:r>
      <w:r w:rsidR="00F04495">
        <w:t>an</w:t>
      </w:r>
      <w:r w:rsidR="00B26DD1">
        <w:t xml:space="preserve"> </w:t>
      </w:r>
      <w:r w:rsidR="00F04495">
        <w:t>exception</w:t>
      </w:r>
      <w:r w:rsidR="00B26DD1">
        <w:t xml:space="preserve"> </w:t>
      </w:r>
      <w:r w:rsidR="00F04495">
        <w:t>is</w:t>
      </w:r>
      <w:r w:rsidR="00B26DD1">
        <w:t xml:space="preserve"> </w:t>
      </w:r>
      <w:r w:rsidR="00F04495">
        <w:t>thrown.</w:t>
      </w:r>
      <w:r w:rsidR="00B26DD1">
        <w:t xml:space="preserve"> </w:t>
      </w:r>
      <w:r w:rsidR="00F04495">
        <w:t>This</w:t>
      </w:r>
      <w:r w:rsidR="00B26DD1">
        <w:t xml:space="preserve"> </w:t>
      </w:r>
      <w:r w:rsidR="00F04495">
        <w:t>exception</w:t>
      </w:r>
      <w:r w:rsidR="00B26DD1">
        <w:t xml:space="preserve"> </w:t>
      </w:r>
      <w:r w:rsidR="007D408B">
        <w:t>is</w:t>
      </w:r>
      <w:r w:rsidR="00B26DD1">
        <w:t xml:space="preserve"> </w:t>
      </w:r>
      <w:r w:rsidR="007D408B">
        <w:t>captured</w:t>
      </w:r>
      <w:r w:rsidR="00B26DD1">
        <w:t xml:space="preserve"> </w:t>
      </w:r>
      <w:r w:rsidR="007D408B">
        <w:t>by</w:t>
      </w:r>
      <w:r w:rsidR="00B26DD1">
        <w:t xml:space="preserve"> </w:t>
      </w:r>
      <w:r w:rsidR="007D408B">
        <w:t>the</w:t>
      </w:r>
      <w:r w:rsidR="00B26DD1">
        <w:t xml:space="preserve"> </w:t>
      </w:r>
      <w:proofErr w:type="spellStart"/>
      <w:r w:rsidR="007D408B" w:rsidRPr="008446D7">
        <w:rPr>
          <w:rStyle w:val="C1"/>
        </w:rPr>
        <w:t>AsyncSynchronizationContext</w:t>
      </w:r>
      <w:r w:rsidR="007D408B">
        <w:rPr>
          <w:rStyle w:val="C1"/>
        </w:rPr>
        <w:t>.Post</w:t>
      </w:r>
      <w:proofErr w:type="spellEnd"/>
      <w:r w:rsidR="007D408B">
        <w:rPr>
          <w:rStyle w:val="C1"/>
        </w:rPr>
        <w:t>()</w:t>
      </w:r>
      <w:r w:rsidR="00B26DD1">
        <w:t xml:space="preserve"> </w:t>
      </w:r>
      <w:r w:rsidR="007D408B">
        <w:t>method</w:t>
      </w:r>
      <w:r w:rsidR="00B26DD1">
        <w:t xml:space="preserve"> </w:t>
      </w:r>
      <w:r w:rsidR="007D408B">
        <w:t>and</w:t>
      </w:r>
      <w:r w:rsidR="00B26DD1">
        <w:t xml:space="preserve"> </w:t>
      </w:r>
      <w:r w:rsidR="007D408B">
        <w:t>passed</w:t>
      </w:r>
      <w:r w:rsidR="00B26DD1">
        <w:t xml:space="preserve"> </w:t>
      </w:r>
      <w:r w:rsidR="007D408B">
        <w:t>back</w:t>
      </w:r>
      <w:r w:rsidR="00B26DD1">
        <w:t xml:space="preserve"> </w:t>
      </w:r>
      <w:r w:rsidR="007D408B">
        <w:t>into</w:t>
      </w:r>
      <w:r w:rsidR="00B26DD1">
        <w:t xml:space="preserve"> </w:t>
      </w:r>
      <w:proofErr w:type="gramStart"/>
      <w:r w:rsidR="007D408B" w:rsidRPr="000401EE">
        <w:rPr>
          <w:rStyle w:val="C1"/>
        </w:rPr>
        <w:t>Main(</w:t>
      </w:r>
      <w:proofErr w:type="gramEnd"/>
      <w:r w:rsidR="007D408B" w:rsidRPr="000401EE">
        <w:rPr>
          <w:rStyle w:val="C1"/>
        </w:rPr>
        <w:t>)</w:t>
      </w:r>
      <w:r w:rsidR="007D408B">
        <w:t>.</w:t>
      </w:r>
    </w:p>
    <w:p w14:paraId="1B5B2159" w14:textId="7FB930B4" w:rsidR="00E12759" w:rsidRPr="00B139F5" w:rsidRDefault="007D408B" w:rsidP="000401EE">
      <w:pPr>
        <w:pStyle w:val="Body"/>
      </w:pPr>
      <w:r>
        <w:t>In</w:t>
      </w:r>
      <w:r w:rsidR="00B26DD1">
        <w:t xml:space="preserve"> </w:t>
      </w:r>
      <w:r>
        <w:t>this</w:t>
      </w:r>
      <w:r w:rsidR="00B26DD1">
        <w:t xml:space="preserve"> </w:t>
      </w:r>
      <w:r>
        <w:t>example</w:t>
      </w:r>
      <w:r w:rsidR="00ED35EE">
        <w:t>,</w:t>
      </w:r>
      <w:r w:rsidR="00B26DD1">
        <w:t xml:space="preserve"> </w:t>
      </w:r>
      <w:r>
        <w:t>we</w:t>
      </w:r>
      <w:r w:rsidR="00B26DD1">
        <w:t xml:space="preserve"> </w:t>
      </w:r>
      <w:r>
        <w:t>use</w:t>
      </w:r>
      <w:r w:rsidR="00B26DD1">
        <w:t xml:space="preserve"> </w:t>
      </w:r>
      <w:r>
        <w:t>a</w:t>
      </w:r>
      <w:r w:rsidR="00B26DD1">
        <w:t xml:space="preserve"> </w:t>
      </w:r>
      <w:proofErr w:type="spellStart"/>
      <w:r w:rsidRPr="000401EE">
        <w:rPr>
          <w:rStyle w:val="C1"/>
        </w:rPr>
        <w:t>Task.Delay</w:t>
      </w:r>
      <w:proofErr w:type="spellEnd"/>
      <w:r w:rsidRPr="000401EE">
        <w:rPr>
          <w:rStyle w:val="C1"/>
        </w:rPr>
        <w:t>()</w:t>
      </w:r>
      <w:r w:rsidR="00B26DD1">
        <w:t xml:space="preserve"> </w:t>
      </w:r>
      <w:r>
        <w:t>call</w:t>
      </w:r>
      <w:r w:rsidR="00B26DD1">
        <w:t xml:space="preserve"> </w:t>
      </w:r>
      <w:r>
        <w:t>to</w:t>
      </w:r>
      <w:r w:rsidR="00B26DD1">
        <w:t xml:space="preserve"> </w:t>
      </w:r>
      <w:r>
        <w:t>ensure</w:t>
      </w:r>
      <w:r w:rsidR="00B26DD1">
        <w:t xml:space="preserve"> </w:t>
      </w:r>
      <w:r>
        <w:t>the</w:t>
      </w:r>
      <w:r w:rsidR="00B26DD1">
        <w:t xml:space="preserve"> </w:t>
      </w:r>
      <w:r>
        <w:t>program</w:t>
      </w:r>
      <w:r w:rsidR="00B26DD1">
        <w:t xml:space="preserve"> </w:t>
      </w:r>
      <w:r>
        <w:t>doesn</w:t>
      </w:r>
      <w:r w:rsidR="00ED35EE" w:rsidRPr="00ED35EE">
        <w:t>’</w:t>
      </w:r>
      <w:r>
        <w:t>t</w:t>
      </w:r>
      <w:r w:rsidR="00B26DD1">
        <w:t xml:space="preserve"> </w:t>
      </w:r>
      <w:r>
        <w:t>end</w:t>
      </w:r>
      <w:r w:rsidR="00B26DD1">
        <w:t xml:space="preserve"> </w:t>
      </w:r>
      <w:r>
        <w:t>before</w:t>
      </w:r>
      <w:r w:rsidR="00B26DD1">
        <w:t xml:space="preserve"> </w:t>
      </w:r>
      <w:r>
        <w:t>the</w:t>
      </w:r>
      <w:r w:rsidR="00B26DD1">
        <w:t xml:space="preserve"> </w:t>
      </w:r>
      <w:proofErr w:type="spellStart"/>
      <w:r w:rsidRPr="000401EE">
        <w:rPr>
          <w:rStyle w:val="C1"/>
        </w:rPr>
        <w:t>Task.Run</w:t>
      </w:r>
      <w:proofErr w:type="spellEnd"/>
      <w:r w:rsidRPr="000401EE">
        <w:rPr>
          <w:rStyle w:val="C1"/>
        </w:rPr>
        <w:t>()</w:t>
      </w:r>
      <w:r w:rsidR="00B26DD1">
        <w:t xml:space="preserve"> </w:t>
      </w:r>
      <w:r>
        <w:t>invocation</w:t>
      </w:r>
      <w:r w:rsidR="00B26DD1">
        <w:t xml:space="preserve"> </w:t>
      </w:r>
      <w:r>
        <w:t>but,</w:t>
      </w:r>
      <w:r w:rsidR="00B26DD1">
        <w:t xml:space="preserve"> </w:t>
      </w:r>
      <w:r>
        <w:t>as</w:t>
      </w:r>
      <w:r w:rsidR="00B26DD1">
        <w:t xml:space="preserve"> </w:t>
      </w:r>
      <w:r>
        <w:t>shown</w:t>
      </w:r>
      <w:r w:rsidR="00B26DD1">
        <w:t xml:space="preserve"> </w:t>
      </w:r>
      <w:r>
        <w:t>in</w:t>
      </w:r>
      <w:r w:rsidR="00B26DD1">
        <w:t xml:space="preserve"> </w:t>
      </w:r>
      <w:del w:id="3485" w:author="Kevin" w:date="2020-04-04T16:12:00Z">
        <w:r w:rsidDel="005558D5">
          <w:delText>the</w:delText>
        </w:r>
        <w:r w:rsidR="00B26DD1" w:rsidDel="005558D5">
          <w:delText xml:space="preserve"> </w:delText>
        </w:r>
        <w:r w:rsidDel="005558D5">
          <w:delText>next</w:delText>
        </w:r>
      </w:del>
      <w:ins w:id="3486" w:author="Kevin" w:date="2020-04-04T16:12:00Z">
        <w:r w:rsidR="005558D5">
          <w:t>a later</w:t>
        </w:r>
      </w:ins>
      <w:r w:rsidR="00B26DD1">
        <w:t xml:space="preserve"> </w:t>
      </w:r>
      <w:r>
        <w:t>chapter,</w:t>
      </w:r>
      <w:r w:rsidR="00B26DD1">
        <w:t xml:space="preserve"> </w:t>
      </w:r>
      <w:r>
        <w:t>a</w:t>
      </w:r>
      <w:r w:rsidR="00B26DD1">
        <w:t xml:space="preserve"> </w:t>
      </w:r>
      <w:proofErr w:type="spellStart"/>
      <w:r w:rsidRPr="000401EE">
        <w:rPr>
          <w:rStyle w:val="C1"/>
        </w:rPr>
        <w:t>ManualResetEventSlim</w:t>
      </w:r>
      <w:proofErr w:type="spellEnd"/>
      <w:r w:rsidR="00B26DD1">
        <w:t xml:space="preserve"> </w:t>
      </w:r>
      <w:r>
        <w:t>would</w:t>
      </w:r>
      <w:r w:rsidR="00B26DD1">
        <w:t xml:space="preserve"> </w:t>
      </w:r>
      <w:r>
        <w:t>be</w:t>
      </w:r>
      <w:r w:rsidR="00B26DD1">
        <w:t xml:space="preserve"> </w:t>
      </w:r>
      <w:r>
        <w:t>the</w:t>
      </w:r>
      <w:r w:rsidR="00B26DD1">
        <w:t xml:space="preserve"> </w:t>
      </w:r>
      <w:r>
        <w:t>preferred</w:t>
      </w:r>
      <w:r w:rsidR="00B26DD1">
        <w:t xml:space="preserve"> </w:t>
      </w:r>
      <w:r>
        <w:t>approach.</w:t>
      </w:r>
    </w:p>
    <w:p w14:paraId="121B2262" w14:textId="1CA9172C" w:rsidR="0056200E" w:rsidRDefault="00D45366" w:rsidP="0056200E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“End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3602D548" w14:textId="3B35E0F0" w:rsidR="00E73B39" w:rsidRPr="00C4782F" w:rsidRDefault="00FA3D78">
      <w:pPr>
        <w:pStyle w:val="HA"/>
        <w:pPrChange w:id="3487" w:author="Mark Michaelis" w:date="2020-04-10T14:50:00Z">
          <w:pPr>
            <w:pStyle w:val="HB"/>
          </w:pPr>
        </w:pPrChange>
      </w:pPr>
      <w:r w:rsidRPr="00C4782F">
        <w:t>Asynchronous</w:t>
      </w:r>
      <w:r w:rsidR="00B26DD1">
        <w:t xml:space="preserve"> </w:t>
      </w:r>
      <w:r w:rsidRPr="00C4782F">
        <w:t>Lambdas</w:t>
      </w:r>
      <w:r w:rsidR="00B26DD1">
        <w:t xml:space="preserve"> </w:t>
      </w:r>
      <w:r w:rsidR="00656E8D">
        <w:t>and</w:t>
      </w:r>
      <w:r w:rsidR="00B26DD1">
        <w:t xml:space="preserve"> </w:t>
      </w:r>
      <w:r w:rsidR="00656E8D">
        <w:t>Local</w:t>
      </w:r>
      <w:r w:rsidR="00B26DD1">
        <w:t xml:space="preserve"> </w:t>
      </w:r>
      <w:r w:rsidR="00656E8D">
        <w:t>Functions</w:t>
      </w:r>
    </w:p>
    <w:p w14:paraId="25BCF02B" w14:textId="561FCDD4" w:rsidR="00E73B39" w:rsidRPr="00C4782F" w:rsidRDefault="00FA3D78">
      <w:pPr>
        <w:pStyle w:val="BodyNoIndent"/>
      </w:pPr>
      <w:r w:rsidRPr="00C4782F">
        <w:t>Just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converted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delegate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used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concise</w:t>
      </w:r>
      <w:r w:rsidR="00B26DD1">
        <w:t xml:space="preserve"> </w:t>
      </w:r>
      <w:r w:rsidRPr="00C4782F">
        <w:t>syntax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declaring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normal</w:t>
      </w:r>
      <w:r w:rsidR="00B26DD1">
        <w:t xml:space="preserve"> </w:t>
      </w:r>
      <w:r w:rsidRPr="00C4782F">
        <w:t>method,</w:t>
      </w:r>
      <w:r w:rsidR="00B26DD1">
        <w:t xml:space="preserve"> </w:t>
      </w:r>
      <w:r w:rsidR="00736B63">
        <w:t>so</w:t>
      </w:r>
      <w:r w:rsidR="00B26DD1">
        <w:t xml:space="preserve"> </w:t>
      </w:r>
      <w:r w:rsidRPr="00C4782F">
        <w:t>C#</w:t>
      </w:r>
      <w:r w:rsidR="00B26DD1">
        <w:t xml:space="preserve"> </w:t>
      </w:r>
      <w:r w:rsidRPr="00C4782F">
        <w:t>5.0</w:t>
      </w:r>
      <w:r w:rsidR="00B26DD1">
        <w:t xml:space="preserve"> </w:t>
      </w:r>
      <w:r w:rsidR="00B94BD4">
        <w:t>(and</w:t>
      </w:r>
      <w:r w:rsidR="00B26DD1">
        <w:t xml:space="preserve"> </w:t>
      </w:r>
      <w:r w:rsidR="00B94BD4">
        <w:t>later)</w:t>
      </w:r>
      <w:r w:rsidR="00B26DD1">
        <w:t xml:space="preserve"> </w:t>
      </w:r>
      <w:r w:rsidR="00736B63">
        <w:t>also</w:t>
      </w:r>
      <w:r w:rsidR="00B26DD1">
        <w:t xml:space="preserve"> </w:t>
      </w:r>
      <w:r w:rsidRPr="00C4782F">
        <w:t>allows</w:t>
      </w:r>
      <w:r w:rsidR="00B26DD1">
        <w:t xml:space="preserve"> </w:t>
      </w:r>
      <w:r w:rsidRPr="00C4782F">
        <w:t>lambdas</w:t>
      </w:r>
      <w:r w:rsidR="00B26DD1">
        <w:t xml:space="preserve"> </w:t>
      </w:r>
      <w:r w:rsidRPr="00C4782F">
        <w:t>containing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expressions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converted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delegates.</w:t>
      </w:r>
      <w:r w:rsidR="00B26DD1">
        <w:t xml:space="preserve"> </w:t>
      </w:r>
      <w:r w:rsidR="00736B63">
        <w:t>To</w:t>
      </w:r>
      <w:r w:rsidR="00B26DD1">
        <w:t xml:space="preserve"> </w:t>
      </w:r>
      <w:r w:rsidR="00736B63">
        <w:t>do</w:t>
      </w:r>
      <w:r w:rsidR="00B26DD1">
        <w:t xml:space="preserve"> </w:t>
      </w:r>
      <w:r w:rsidR="00736B63">
        <w:t>so,</w:t>
      </w:r>
      <w:r w:rsidR="00B26DD1">
        <w:t xml:space="preserve"> </w:t>
      </w:r>
      <w:r w:rsidR="00736B63">
        <w:t>j</w:t>
      </w:r>
      <w:r w:rsidRPr="00C4782F">
        <w:t>ust</w:t>
      </w:r>
      <w:r w:rsidR="00B26DD1">
        <w:t xml:space="preserve"> </w:t>
      </w:r>
      <w:r w:rsidRPr="00C4782F">
        <w:t>precede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keyword.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488" w:author="Kevin" w:date="2020-04-04T16:12:00Z">
        <w:r w:rsidR="00A6283F" w:rsidDel="005558D5">
          <w:delText>19.</w:delText>
        </w:r>
        <w:r w:rsidR="00C7066B" w:rsidDel="005558D5">
          <w:delText>1</w:delText>
        </w:r>
      </w:del>
      <w:ins w:id="3489" w:author="Kevin" w:date="2020-04-04T16:12:00Z">
        <w:r w:rsidR="005558D5">
          <w:t>20.</w:t>
        </w:r>
      </w:ins>
      <w:r w:rsidR="00C7066B">
        <w:t>8</w:t>
      </w:r>
      <w:r w:rsidR="00736B63">
        <w:t>,</w:t>
      </w:r>
      <w:r w:rsidR="00B26DD1">
        <w:t xml:space="preserve"> </w:t>
      </w:r>
      <w:commentRangeStart w:id="3490"/>
      <w:r w:rsidRPr="00C4782F">
        <w:t>we</w:t>
      </w:r>
      <w:r w:rsidR="00B26DD1">
        <w:t xml:space="preserve"> </w:t>
      </w:r>
      <w:r w:rsidRPr="00C4782F">
        <w:t>rewrite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GetResourceAsync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491" w:author="Mark Michaelis" w:date="2020-04-10T17:48:00Z">
        <w:r w:rsidR="00A6283F" w:rsidDel="00A23C4D">
          <w:delText>19</w:delText>
        </w:r>
      </w:del>
      <w:ins w:id="3492" w:author="Mark Michaelis" w:date="2020-04-10T17:48:00Z">
        <w:r w:rsidR="00A23C4D">
          <w:t>20</w:t>
        </w:r>
      </w:ins>
      <w:r w:rsidR="00A6283F">
        <w:t>.</w:t>
      </w:r>
      <w:ins w:id="3493" w:author="Mark Michaelis" w:date="2020-04-10T17:48:00Z">
        <w:r w:rsidR="00A23C4D">
          <w:t>02</w:t>
        </w:r>
      </w:ins>
      <w:del w:id="3494" w:author="Mark Michaelis" w:date="2020-04-10T17:48:00Z">
        <w:r w:rsidR="00C7066B" w:rsidDel="00A23C4D">
          <w:delText>15</w:delText>
        </w:r>
      </w:del>
      <w:r w:rsidR="00B26DD1">
        <w:t xml:space="preserve"> </w:t>
      </w:r>
      <w:commentRangeEnd w:id="3490"/>
      <w:r w:rsidR="00E27762">
        <w:rPr>
          <w:rStyle w:val="CommentReference"/>
          <w:rFonts w:asciiTheme="minorHAnsi" w:hAnsiTheme="minorHAnsi" w:cstheme="minorBidi"/>
          <w:color w:val="auto"/>
        </w:rPr>
        <w:commentReference w:id="3490"/>
      </w:r>
      <w:r w:rsidRPr="00C4782F">
        <w:t>from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lambda.</w:t>
      </w:r>
    </w:p>
    <w:p w14:paraId="5C566042" w14:textId="4BA7AC63" w:rsidR="00E73B39" w:rsidRPr="00C4782F" w:rsidRDefault="00A6283F" w:rsidP="008D1DCF">
      <w:pPr>
        <w:pStyle w:val="ListingHead"/>
      </w:pPr>
      <w:r w:rsidRPr="008D1DCF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495" w:author="Kevin" w:date="2020-04-04T16:12:00Z">
        <w:r w:rsidRPr="008D1DCF" w:rsidDel="005558D5">
          <w:rPr>
            <w:rStyle w:val="ListingNumber"/>
          </w:rPr>
          <w:delText>19.</w:delText>
        </w:r>
        <w:r w:rsidR="00C7066B" w:rsidRPr="008D1DCF" w:rsidDel="005558D5">
          <w:rPr>
            <w:rStyle w:val="ListingNumber"/>
          </w:rPr>
          <w:delText>1</w:delText>
        </w:r>
      </w:del>
      <w:ins w:id="3496" w:author="Kevin" w:date="2020-04-04T16:12:00Z">
        <w:r w:rsidR="005558D5">
          <w:rPr>
            <w:rStyle w:val="ListingNumber"/>
          </w:rPr>
          <w:t>20.</w:t>
        </w:r>
      </w:ins>
      <w:r w:rsidR="00C7066B" w:rsidRPr="008D1DCF">
        <w:rPr>
          <w:rStyle w:val="ListingNumber"/>
        </w:rPr>
        <w:t>8</w:t>
      </w:r>
      <w:r w:rsidR="00B26DD1">
        <w:rPr>
          <w:rStyle w:val="ListingNumber"/>
        </w:rPr>
        <w:t>: </w:t>
      </w:r>
      <w:r w:rsidR="00FA3D78" w:rsidRPr="00C4782F">
        <w:t>An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Client-Server</w:t>
      </w:r>
      <w:r w:rsidR="00B26DD1">
        <w:t xml:space="preserve"> </w:t>
      </w:r>
      <w:r w:rsidR="00FA3D78" w:rsidRPr="00C4782F">
        <w:t>Interaction</w:t>
      </w:r>
      <w:r w:rsidR="00B26DD1">
        <w:t xml:space="preserve"> </w:t>
      </w:r>
      <w:r w:rsidR="00723583">
        <w:t>a</w:t>
      </w:r>
      <w:r w:rsidR="00723583" w:rsidRPr="00C4782F">
        <w:t>s</w:t>
      </w:r>
      <w:r w:rsidR="00723583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Lambda</w:t>
      </w:r>
      <w:r w:rsidR="00B26DD1">
        <w:t xml:space="preserve"> </w:t>
      </w:r>
      <w:r w:rsidR="00FA3D78" w:rsidRPr="00C4782F">
        <w:t>Expression</w:t>
      </w:r>
    </w:p>
    <w:p w14:paraId="78B7BE7B" w14:textId="30E7C2C8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3C137436" w14:textId="1079336D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8029B3">
        <w:t>System.IO;</w:t>
      </w:r>
    </w:p>
    <w:p w14:paraId="515E1B73" w14:textId="3E2333A6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System.Net;</w:t>
      </w:r>
    </w:p>
    <w:p w14:paraId="224FF0D5" w14:textId="62B03101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System.Linq;</w:t>
      </w:r>
    </w:p>
    <w:p w14:paraId="6FD6DDFD" w14:textId="7C53F56E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System.Threading.Tasks;</w:t>
      </w:r>
    </w:p>
    <w:p w14:paraId="210F1F1C" w14:textId="77777777" w:rsidR="00E73B39" w:rsidRPr="00C57761" w:rsidRDefault="00E73B39">
      <w:pPr>
        <w:pStyle w:val="CDT"/>
        <w:rPr>
          <w:rStyle w:val="CPKeyword"/>
        </w:rPr>
      </w:pPr>
    </w:p>
    <w:p w14:paraId="5C2933BC" w14:textId="30DB34D6" w:rsidR="00E73B39" w:rsidRPr="00C57761" w:rsidRDefault="00FA3D78">
      <w:pPr>
        <w:pStyle w:val="CDT"/>
        <w:rPr>
          <w:rStyle w:val="CPKeyword"/>
        </w:rPr>
      </w:pPr>
      <w:r w:rsidRPr="00C4782F">
        <w:rPr>
          <w:rStyle w:val="CPKeyword"/>
        </w:rPr>
        <w:t>public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class</w:t>
      </w:r>
      <w:r w:rsidR="00B26DD1">
        <w:t xml:space="preserve"> </w:t>
      </w:r>
      <w:r w:rsidRPr="008029B3">
        <w:t>Program</w:t>
      </w:r>
    </w:p>
    <w:p w14:paraId="33B2A6D6" w14:textId="77777777" w:rsidR="00E73B39" w:rsidRPr="008029B3" w:rsidRDefault="00FA3D78">
      <w:pPr>
        <w:pStyle w:val="CDT"/>
      </w:pPr>
      <w:r w:rsidRPr="008029B3">
        <w:t>{</w:t>
      </w:r>
    </w:p>
    <w:p w14:paraId="67B73D07" w14:textId="77777777" w:rsidR="00E73B39" w:rsidRPr="00C57761" w:rsidRDefault="00E73B39">
      <w:pPr>
        <w:pStyle w:val="CDT"/>
        <w:rPr>
          <w:rStyle w:val="CPKeyword"/>
        </w:rPr>
      </w:pPr>
    </w:p>
    <w:p w14:paraId="7BAD14D9" w14:textId="62CF7AA6" w:rsidR="00E73B39" w:rsidRPr="008029B3" w:rsidRDefault="00B26DD1">
      <w:pPr>
        <w:pStyle w:val="CDT"/>
      </w:pPr>
      <w:r>
        <w:rPr>
          <w:rStyle w:val="CPKeyword"/>
        </w:rPr>
        <w:lastRenderedPageBreak/>
        <w:t xml:space="preserve">  </w:t>
      </w:r>
      <w:r w:rsidR="00FA3D78" w:rsidRPr="00C4782F">
        <w:rPr>
          <w:rStyle w:val="CPKeyword"/>
        </w:rPr>
        <w:t>public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static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void</w:t>
      </w:r>
      <w:r>
        <w:t xml:space="preserve"> </w:t>
      </w:r>
      <w:r w:rsidR="00FA3D78" w:rsidRPr="008029B3">
        <w:t>Main(</w:t>
      </w:r>
      <w:r w:rsidR="00FA3D78" w:rsidRPr="00C4782F">
        <w:rPr>
          <w:rStyle w:val="CPKeyword"/>
        </w:rPr>
        <w:t>string</w:t>
      </w:r>
      <w:r w:rsidR="00FA3D78" w:rsidRPr="008029B3">
        <w:t>[]</w:t>
      </w:r>
      <w:r>
        <w:t xml:space="preserve"> </w:t>
      </w:r>
      <w:r w:rsidR="00FA3D78" w:rsidRPr="008029B3">
        <w:t>args)</w:t>
      </w:r>
    </w:p>
    <w:p w14:paraId="3A05CAD5" w14:textId="1947F300" w:rsidR="00E73B39" w:rsidRPr="008029B3" w:rsidRDefault="00B26DD1">
      <w:pPr>
        <w:pStyle w:val="CDT"/>
      </w:pPr>
      <w:r>
        <w:rPr>
          <w:rStyle w:val="CPKeyword"/>
        </w:rPr>
        <w:t xml:space="preserve">  </w:t>
      </w:r>
      <w:r w:rsidR="00FA3D78" w:rsidRPr="008029B3">
        <w:t>{</w:t>
      </w:r>
    </w:p>
    <w:p w14:paraId="0B432CEB" w14:textId="08A5D338" w:rsidR="00E73B39" w:rsidRPr="00C57761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8029B3">
        <w:t>url</w:t>
      </w:r>
      <w:r>
        <w:t xml:space="preserve"> </w:t>
      </w:r>
      <w:r w:rsidR="00FA3D78" w:rsidRPr="008029B3">
        <w:t>=</w:t>
      </w:r>
      <w:r>
        <w:t xml:space="preserve"> </w:t>
      </w:r>
      <w:r w:rsidR="00FA3D78" w:rsidRPr="00C4782F">
        <w:rPr>
          <w:rStyle w:val="Maroon"/>
        </w:rPr>
        <w:t>"http://www.IntelliTect.com"</w:t>
      </w:r>
      <w:r w:rsidR="00FA3D78" w:rsidRPr="008029B3">
        <w:t>;</w:t>
      </w:r>
    </w:p>
    <w:p w14:paraId="2B1ED730" w14:textId="55525750" w:rsidR="00E73B39" w:rsidRPr="00C57761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</w:t>
      </w:r>
      <w:r w:rsidR="00FA3D78" w:rsidRPr="00C4782F">
        <w:rPr>
          <w:rStyle w:val="CPKeyword"/>
        </w:rPr>
        <w:t>if</w:t>
      </w:r>
      <w:r w:rsidR="00FA3D78" w:rsidRPr="008029B3">
        <w:t>(args.Length</w:t>
      </w:r>
      <w:r>
        <w:t xml:space="preserve"> </w:t>
      </w:r>
      <w:r w:rsidR="00FA3D78" w:rsidRPr="008029B3">
        <w:t>&gt;</w:t>
      </w:r>
      <w:r>
        <w:t xml:space="preserve"> </w:t>
      </w:r>
      <w:r w:rsidR="00FA3D78" w:rsidRPr="008029B3">
        <w:t>0)</w:t>
      </w:r>
    </w:p>
    <w:p w14:paraId="59321F88" w14:textId="638AFADD" w:rsidR="00E73B39" w:rsidRPr="008029B3" w:rsidRDefault="00B26DD1">
      <w:pPr>
        <w:pStyle w:val="CDT"/>
      </w:pPr>
      <w:r>
        <w:t xml:space="preserve">      </w:t>
      </w:r>
      <w:r w:rsidR="00FA3D78" w:rsidRPr="008029B3">
        <w:t>{</w:t>
      </w:r>
    </w:p>
    <w:p w14:paraId="72F08F1A" w14:textId="65ED103A" w:rsidR="00E73B39" w:rsidRPr="008029B3" w:rsidRDefault="00B26DD1">
      <w:pPr>
        <w:pStyle w:val="CDT"/>
      </w:pPr>
      <w:r>
        <w:t xml:space="preserve">          </w:t>
      </w:r>
      <w:r w:rsidR="00FA3D78" w:rsidRPr="008029B3">
        <w:t>url</w:t>
      </w:r>
      <w:r>
        <w:t xml:space="preserve"> </w:t>
      </w:r>
      <w:r w:rsidR="00FA3D78" w:rsidRPr="008029B3">
        <w:t>=</w:t>
      </w:r>
      <w:r>
        <w:t xml:space="preserve"> </w:t>
      </w:r>
      <w:r w:rsidR="00FA3D78" w:rsidRPr="008029B3">
        <w:t>args[0];</w:t>
      </w:r>
    </w:p>
    <w:p w14:paraId="11AECB77" w14:textId="7B80F67A" w:rsidR="00E73B39" w:rsidRPr="008029B3" w:rsidRDefault="00B26DD1">
      <w:pPr>
        <w:pStyle w:val="CDT"/>
      </w:pPr>
      <w:r>
        <w:t xml:space="preserve">      </w:t>
      </w:r>
      <w:r w:rsidR="00FA3D78" w:rsidRPr="008029B3">
        <w:t>}</w:t>
      </w:r>
    </w:p>
    <w:p w14:paraId="79C040CF" w14:textId="77777777" w:rsidR="00E73B39" w:rsidRPr="008029B3" w:rsidRDefault="00E73B39">
      <w:pPr>
        <w:pStyle w:val="CDT"/>
      </w:pPr>
    </w:p>
    <w:p w14:paraId="5F834852" w14:textId="17EADAF7" w:rsidR="00E73B39" w:rsidRPr="008029B3" w:rsidRDefault="00B26DD1">
      <w:pPr>
        <w:pStyle w:val="CDT"/>
      </w:pPr>
      <w:r>
        <w:t xml:space="preserve">      </w:t>
      </w:r>
      <w:r w:rsidR="00FA3D78" w:rsidRPr="008029B3">
        <w:t>Console.Write(url);</w:t>
      </w:r>
    </w:p>
    <w:p w14:paraId="4A7A6D32" w14:textId="77777777" w:rsidR="00E73B39" w:rsidRPr="008029B3" w:rsidRDefault="00E73B39">
      <w:pPr>
        <w:pStyle w:val="CDT"/>
      </w:pPr>
    </w:p>
    <w:p w14:paraId="55BBF739" w14:textId="4E4B1353" w:rsidR="00E73B39" w:rsidRPr="008029B3" w:rsidRDefault="00B26DD1">
      <w:pPr>
        <w:pStyle w:val="CDT"/>
      </w:pPr>
      <w:r>
        <w:t xml:space="preserve">      </w:t>
      </w:r>
      <w:r w:rsidR="00FA3D78" w:rsidRPr="008029B3">
        <w:t>Func&lt;</w:t>
      </w:r>
      <w:r w:rsidR="00FA3D78" w:rsidRPr="00C4782F">
        <w:rPr>
          <w:rStyle w:val="CPKeyword"/>
        </w:rPr>
        <w:t>string</w:t>
      </w:r>
      <w:r w:rsidR="00FA3D78" w:rsidRPr="008029B3">
        <w:t>,</w:t>
      </w:r>
      <w:r>
        <w:t xml:space="preserve"> </w:t>
      </w:r>
      <w:r w:rsidR="00FA3D78" w:rsidRPr="008029B3">
        <w:t>Task&gt;</w:t>
      </w:r>
      <w:r>
        <w:t xml:space="preserve"> </w:t>
      </w:r>
      <w:r w:rsidR="00FA3D78" w:rsidRPr="008029B3">
        <w:t>writeWebRequestSizeAsync</w:t>
      </w:r>
      <w:r>
        <w:t xml:space="preserve"> </w:t>
      </w:r>
      <w:r w:rsidR="00FA3D78" w:rsidRPr="008029B3">
        <w:t>=</w:t>
      </w:r>
    </w:p>
    <w:p w14:paraId="27081A4E" w14:textId="2756BB83" w:rsidR="0073083B" w:rsidRDefault="00B26DD1">
      <w:pPr>
        <w:pStyle w:val="CDT"/>
      </w:pPr>
      <w:r>
        <w:rPr>
          <w:rStyle w:val="CPKeyword"/>
        </w:rPr>
        <w:t xml:space="preserve">          </w:t>
      </w:r>
      <w:r w:rsidR="00FA3D78" w:rsidRPr="00C57761">
        <w:rPr>
          <w:rStyle w:val="E4CPKeyword"/>
        </w:rPr>
        <w:t>async</w:t>
      </w:r>
      <w:r>
        <w:t xml:space="preserve"> </w:t>
      </w:r>
      <w:r w:rsidR="00FA3D78" w:rsidRPr="008029B3">
        <w:t>(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8029B3">
        <w:t>webRequestUrl)</w:t>
      </w:r>
      <w:r>
        <w:t xml:space="preserve"> </w:t>
      </w:r>
      <w:r w:rsidR="00FA3D78" w:rsidRPr="008029B3">
        <w:t>=&gt;</w:t>
      </w:r>
    </w:p>
    <w:p w14:paraId="7CE5D895" w14:textId="6A567F50" w:rsidR="00E73B39" w:rsidRPr="008029B3" w:rsidRDefault="00B26DD1">
      <w:pPr>
        <w:pStyle w:val="CDT"/>
      </w:pPr>
      <w:r>
        <w:t xml:space="preserve">          </w:t>
      </w:r>
      <w:r w:rsidR="00FA3D78" w:rsidRPr="008029B3">
        <w:t>{</w:t>
      </w:r>
    </w:p>
    <w:p w14:paraId="18B2B974" w14:textId="0D5D81E9" w:rsidR="0073083B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        </w:t>
      </w:r>
      <w:r w:rsidR="00FA3D78" w:rsidRPr="00C4782F">
        <w:rPr>
          <w:rStyle w:val="CPComment"/>
        </w:rPr>
        <w:t>//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Error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handling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ommitted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for</w:t>
      </w:r>
    </w:p>
    <w:p w14:paraId="1B814B38" w14:textId="4613EC70" w:rsidR="00E73B39" w:rsidRPr="00C4782F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        </w:t>
      </w:r>
      <w:r w:rsidR="00FA3D78" w:rsidRPr="00C4782F">
        <w:rPr>
          <w:rStyle w:val="CPComment"/>
        </w:rPr>
        <w:t>//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elucidation</w:t>
      </w:r>
    </w:p>
    <w:p w14:paraId="4A2F6009" w14:textId="47489F28" w:rsidR="00E73B39" w:rsidRPr="008029B3" w:rsidRDefault="00B26DD1">
      <w:pPr>
        <w:pStyle w:val="CDT"/>
      </w:pPr>
      <w:r>
        <w:t xml:space="preserve">              </w:t>
      </w:r>
      <w:r w:rsidR="00FA3D78" w:rsidRPr="008029B3">
        <w:t>WebRequest</w:t>
      </w:r>
      <w:r>
        <w:t xml:space="preserve"> </w:t>
      </w:r>
      <w:r w:rsidR="00FA3D78" w:rsidRPr="008029B3">
        <w:t>webRequest</w:t>
      </w:r>
      <w:r>
        <w:t xml:space="preserve"> </w:t>
      </w:r>
      <w:r w:rsidR="00FA3D78" w:rsidRPr="008029B3">
        <w:t>=</w:t>
      </w:r>
    </w:p>
    <w:p w14:paraId="1684180F" w14:textId="606DA007" w:rsidR="00E73B39" w:rsidRPr="008029B3" w:rsidRDefault="00B26DD1">
      <w:pPr>
        <w:pStyle w:val="CDT"/>
      </w:pPr>
      <w:r>
        <w:t xml:space="preserve">                 </w:t>
      </w:r>
      <w:r w:rsidR="00FA3D78" w:rsidRPr="008029B3">
        <w:t>WebRequest.Create(url);</w:t>
      </w:r>
    </w:p>
    <w:p w14:paraId="649BA24E" w14:textId="77777777" w:rsidR="0073083B" w:rsidRDefault="0073083B">
      <w:pPr>
        <w:pStyle w:val="CDT"/>
      </w:pPr>
    </w:p>
    <w:p w14:paraId="41AE86A4" w14:textId="31606A68" w:rsidR="00E73B39" w:rsidRPr="008029B3" w:rsidRDefault="00B26DD1">
      <w:pPr>
        <w:pStyle w:val="CDT"/>
      </w:pPr>
      <w:r>
        <w:t xml:space="preserve">              </w:t>
      </w:r>
      <w:r w:rsidR="00FA3D78" w:rsidRPr="008029B3">
        <w:t>WebResponse</w:t>
      </w:r>
      <w:r>
        <w:t xml:space="preserve"> </w:t>
      </w:r>
      <w:r w:rsidR="00FA3D78" w:rsidRPr="008029B3">
        <w:t>response</w:t>
      </w:r>
      <w:r>
        <w:t xml:space="preserve"> </w:t>
      </w:r>
      <w:r w:rsidR="00FA3D78" w:rsidRPr="008029B3">
        <w:t>=</w:t>
      </w:r>
    </w:p>
    <w:p w14:paraId="5F702887" w14:textId="0D9F6DE5" w:rsidR="00E73B39" w:rsidRPr="008029B3" w:rsidRDefault="00B26DD1">
      <w:pPr>
        <w:pStyle w:val="CDT"/>
      </w:pPr>
      <w:r>
        <w:rPr>
          <w:rStyle w:val="CPKeyword"/>
        </w:rPr>
        <w:t xml:space="preserve">                  </w:t>
      </w:r>
      <w:r w:rsidR="00FA3D78" w:rsidRPr="00C57761">
        <w:rPr>
          <w:rStyle w:val="E4CPKeyword"/>
        </w:rPr>
        <w:t>await</w:t>
      </w:r>
      <w:r>
        <w:t xml:space="preserve"> </w:t>
      </w:r>
      <w:r w:rsidR="00FA3D78" w:rsidRPr="008029B3">
        <w:t>webRequest.GetResponseAsync();</w:t>
      </w:r>
    </w:p>
    <w:p w14:paraId="6CCFB2E9" w14:textId="6B816D08" w:rsidR="00E73B39" w:rsidRPr="00C57761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        </w:t>
      </w:r>
      <w:r w:rsidR="00FA3D78" w:rsidRPr="00C4782F">
        <w:rPr>
          <w:rStyle w:val="CPKeyword"/>
        </w:rPr>
        <w:t>using</w:t>
      </w:r>
      <w:r w:rsidR="00FA3D78" w:rsidRPr="008029B3">
        <w:t>(StreamReader</w:t>
      </w:r>
      <w:r>
        <w:t xml:space="preserve"> </w:t>
      </w:r>
      <w:r w:rsidR="00FA3D78" w:rsidRPr="008029B3">
        <w:t>reader</w:t>
      </w:r>
      <w:r>
        <w:t xml:space="preserve"> </w:t>
      </w:r>
      <w:r w:rsidR="00FA3D78" w:rsidRPr="008029B3">
        <w:t>=</w:t>
      </w:r>
    </w:p>
    <w:p w14:paraId="770F75C0" w14:textId="2BDB28F7" w:rsidR="00E73B39" w:rsidRPr="00C57761" w:rsidRDefault="00B26DD1">
      <w:pPr>
        <w:pStyle w:val="CDT"/>
        <w:rPr>
          <w:rStyle w:val="CPKeyword"/>
        </w:rPr>
      </w:pPr>
      <w:r>
        <w:rPr>
          <w:rStyle w:val="CPKeyword"/>
        </w:rPr>
        <w:t xml:space="preserve">                 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8029B3">
        <w:t>StreamReader(</w:t>
      </w:r>
    </w:p>
    <w:p w14:paraId="2725302D" w14:textId="39D94308" w:rsidR="00E73B39" w:rsidRPr="008029B3" w:rsidRDefault="00B26DD1">
      <w:pPr>
        <w:pStyle w:val="CDT"/>
      </w:pPr>
      <w:r>
        <w:t xml:space="preserve">                      </w:t>
      </w:r>
      <w:r w:rsidR="00FA3D78" w:rsidRPr="008029B3">
        <w:t>response.GetResponseStream()))</w:t>
      </w:r>
    </w:p>
    <w:p w14:paraId="58B5F7B4" w14:textId="0CC6093A" w:rsidR="00E73B39" w:rsidRPr="008029B3" w:rsidRDefault="00B26DD1">
      <w:pPr>
        <w:pStyle w:val="CDT"/>
      </w:pPr>
      <w:r>
        <w:t xml:space="preserve">              </w:t>
      </w:r>
      <w:r w:rsidR="00FA3D78" w:rsidRPr="008029B3">
        <w:t>{</w:t>
      </w:r>
    </w:p>
    <w:p w14:paraId="57EC878F" w14:textId="19D823B6" w:rsidR="00E73B39" w:rsidRPr="008029B3" w:rsidRDefault="00B26DD1">
      <w:pPr>
        <w:pStyle w:val="CDT"/>
      </w:pPr>
      <w:r>
        <w:t xml:space="preserve">            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8029B3">
        <w:t>text</w:t>
      </w:r>
      <w:r>
        <w:t xml:space="preserve"> </w:t>
      </w:r>
      <w:r w:rsidR="00FA3D78" w:rsidRPr="008029B3">
        <w:t>=</w:t>
      </w:r>
    </w:p>
    <w:p w14:paraId="28196A9E" w14:textId="48BBDD20" w:rsidR="00E73B39" w:rsidRPr="008029B3" w:rsidRDefault="00B26DD1">
      <w:pPr>
        <w:pStyle w:val="CDT"/>
      </w:pPr>
      <w:r>
        <w:t xml:space="preserve">                      </w:t>
      </w:r>
      <w:r w:rsidR="00FA3D78" w:rsidRPr="008029B3">
        <w:t>(</w:t>
      </w:r>
      <w:r w:rsidR="00FA3D78" w:rsidRPr="00C57761">
        <w:rPr>
          <w:rStyle w:val="E4CPKeyword"/>
        </w:rPr>
        <w:t>await</w:t>
      </w:r>
      <w:r>
        <w:t xml:space="preserve"> </w:t>
      </w:r>
      <w:r w:rsidR="00FA3D78" w:rsidRPr="008029B3">
        <w:t>reader.ReadToEndAsync());</w:t>
      </w:r>
    </w:p>
    <w:p w14:paraId="721BF7ED" w14:textId="4D6FB766" w:rsidR="00E73B39" w:rsidRPr="008029B3" w:rsidRDefault="00B26DD1">
      <w:pPr>
        <w:pStyle w:val="CDT"/>
      </w:pPr>
      <w:r>
        <w:t xml:space="preserve">                  </w:t>
      </w:r>
      <w:r w:rsidR="00FA3D78" w:rsidRPr="008029B3">
        <w:t>Console.WriteLine(</w:t>
      </w:r>
    </w:p>
    <w:p w14:paraId="360338B5" w14:textId="04D7B8BC" w:rsidR="00E73B39" w:rsidRPr="008029B3" w:rsidRDefault="00B26DD1">
      <w:pPr>
        <w:pStyle w:val="CDT"/>
      </w:pPr>
      <w:r>
        <w:t xml:space="preserve">                      </w:t>
      </w:r>
      <w:r w:rsidR="00FA3D78" w:rsidRPr="008029B3">
        <w:t>FormatBytes(text.Length));</w:t>
      </w:r>
    </w:p>
    <w:p w14:paraId="34A34A1A" w14:textId="1331AE41" w:rsidR="00E73B39" w:rsidRPr="008029B3" w:rsidRDefault="00B26DD1">
      <w:pPr>
        <w:pStyle w:val="CDT"/>
      </w:pPr>
      <w:r>
        <w:t xml:space="preserve">              </w:t>
      </w:r>
      <w:r w:rsidR="00FA3D78" w:rsidRPr="008029B3">
        <w:t>}</w:t>
      </w:r>
    </w:p>
    <w:p w14:paraId="775E92D2" w14:textId="77F4C65E" w:rsidR="00E73B39" w:rsidRPr="008029B3" w:rsidRDefault="00B26DD1">
      <w:pPr>
        <w:pStyle w:val="CDT"/>
      </w:pPr>
      <w:r>
        <w:t xml:space="preserve">          </w:t>
      </w:r>
      <w:r w:rsidR="00FA3D78" w:rsidRPr="008029B3">
        <w:t>};</w:t>
      </w:r>
    </w:p>
    <w:p w14:paraId="02337828" w14:textId="77777777" w:rsidR="00E73B39" w:rsidRPr="008029B3" w:rsidRDefault="00E73B39">
      <w:pPr>
        <w:pStyle w:val="CDT"/>
      </w:pPr>
    </w:p>
    <w:p w14:paraId="0B953F5F" w14:textId="5EFA8C86" w:rsidR="00E73B39" w:rsidRPr="00C4782F" w:rsidRDefault="00B26DD1">
      <w:pPr>
        <w:pStyle w:val="CDTGrayline"/>
      </w:pPr>
      <w:r>
        <w:lastRenderedPageBreak/>
        <w:t xml:space="preserve">      </w:t>
      </w:r>
      <w:r w:rsidR="00FA3D78" w:rsidRPr="00C4782F">
        <w:t>Task</w:t>
      </w:r>
      <w:r>
        <w:t xml:space="preserve"> </w:t>
      </w:r>
      <w:r w:rsidR="00FA3D78" w:rsidRPr="00C4782F">
        <w:t>task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writeWebRequestSizeAsync(url);</w:t>
      </w:r>
    </w:p>
    <w:p w14:paraId="77ACD2C3" w14:textId="77777777" w:rsidR="00E73B39" w:rsidRPr="008029B3" w:rsidRDefault="00E73B39">
      <w:pPr>
        <w:pStyle w:val="CDT"/>
      </w:pPr>
    </w:p>
    <w:p w14:paraId="3C1E7CF7" w14:textId="44D3AB3D" w:rsidR="00E73B39" w:rsidRPr="008029B3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while</w:t>
      </w:r>
      <w:r>
        <w:t xml:space="preserve"> </w:t>
      </w:r>
      <w:r w:rsidR="00FA3D78" w:rsidRPr="008029B3">
        <w:t>(!task.Wait(100))</w:t>
      </w:r>
    </w:p>
    <w:p w14:paraId="78ACDD47" w14:textId="6F5A4001" w:rsidR="00E73B39" w:rsidRPr="008029B3" w:rsidRDefault="00B26DD1">
      <w:pPr>
        <w:pStyle w:val="CDT"/>
      </w:pPr>
      <w:r>
        <w:t xml:space="preserve">      </w:t>
      </w:r>
      <w:r w:rsidR="00FA3D78" w:rsidRPr="008029B3">
        <w:t>{</w:t>
      </w:r>
    </w:p>
    <w:p w14:paraId="1AB1ECEC" w14:textId="4DC85372" w:rsidR="00E73B39" w:rsidRPr="008029B3" w:rsidRDefault="00B26DD1">
      <w:pPr>
        <w:pStyle w:val="CDT"/>
      </w:pPr>
      <w:r>
        <w:t xml:space="preserve">          </w:t>
      </w:r>
      <w:r w:rsidR="00FA3D78" w:rsidRPr="008029B3">
        <w:t>Console.Write(</w:t>
      </w:r>
      <w:r w:rsidR="00FA3D78" w:rsidRPr="00A8176A">
        <w:rPr>
          <w:rStyle w:val="Maroon"/>
        </w:rPr>
        <w:t>"."</w:t>
      </w:r>
      <w:r w:rsidR="00FA3D78" w:rsidRPr="008029B3">
        <w:t>);</w:t>
      </w:r>
    </w:p>
    <w:p w14:paraId="36DAE497" w14:textId="509B75B4" w:rsidR="00E73B39" w:rsidRPr="008029B3" w:rsidRDefault="00B26DD1">
      <w:pPr>
        <w:pStyle w:val="CDT"/>
      </w:pPr>
      <w:r>
        <w:t xml:space="preserve">      </w:t>
      </w:r>
      <w:r w:rsidR="00FA3D78" w:rsidRPr="008029B3">
        <w:t>}</w:t>
      </w:r>
    </w:p>
    <w:p w14:paraId="068039F1" w14:textId="27C7FCA0" w:rsidR="00E73B39" w:rsidRPr="008029B3" w:rsidRDefault="00B26DD1">
      <w:pPr>
        <w:pStyle w:val="CDT"/>
      </w:pPr>
      <w:r>
        <w:t xml:space="preserve">  </w:t>
      </w:r>
      <w:r w:rsidR="00FA3D78" w:rsidRPr="008029B3">
        <w:t>}</w:t>
      </w:r>
    </w:p>
    <w:p w14:paraId="003B982A" w14:textId="77777777" w:rsidR="00E73B39" w:rsidRPr="008029B3" w:rsidRDefault="00E73B39">
      <w:pPr>
        <w:pStyle w:val="CDT"/>
      </w:pPr>
    </w:p>
    <w:p w14:paraId="09492CEC" w14:textId="2EFD321C" w:rsidR="00E73B39" w:rsidRPr="00C4782F" w:rsidRDefault="00B26DD1">
      <w:pPr>
        <w:pStyle w:val="CDT"/>
        <w:rPr>
          <w:rStyle w:val="CPComment"/>
        </w:rPr>
      </w:pPr>
      <w:r>
        <w:t xml:space="preserve">  </w:t>
      </w:r>
      <w:r w:rsidR="00FA3D78" w:rsidRPr="00C4782F">
        <w:rPr>
          <w:rStyle w:val="CPComment"/>
        </w:rPr>
        <w:t>//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...</w:t>
      </w:r>
    </w:p>
    <w:p w14:paraId="574D0CE9" w14:textId="77777777" w:rsidR="00E73B39" w:rsidRPr="00C57761" w:rsidRDefault="00E73B39">
      <w:pPr>
        <w:pStyle w:val="CDT"/>
        <w:rPr>
          <w:rStyle w:val="CPKeyword"/>
        </w:rPr>
      </w:pPr>
    </w:p>
    <w:p w14:paraId="41F5312F" w14:textId="77777777" w:rsidR="00E73B39" w:rsidRPr="00C4782F" w:rsidRDefault="00FA3D78">
      <w:pPr>
        <w:pStyle w:val="CDTX"/>
      </w:pPr>
      <w:r w:rsidRPr="00C4782F">
        <w:t>}</w:t>
      </w:r>
    </w:p>
    <w:p w14:paraId="766CADDD" w14:textId="5576AFF6" w:rsidR="00656E8D" w:rsidRDefault="008D1DCF" w:rsidP="00656E8D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“Begin</w:t>
      </w:r>
      <w:r w:rsidR="00B26DD1">
        <w:t xml:space="preserve"> </w:t>
      </w:r>
      <w:r>
        <w:t>7.0”</w:t>
      </w:r>
      <w:r w:rsidR="00423432">
        <w:t>tab</w:t>
      </w:r>
    </w:p>
    <w:p w14:paraId="4256F6AA" w14:textId="733D052E" w:rsidR="00656E8D" w:rsidRDefault="00656E8D" w:rsidP="000401EE">
      <w:pPr>
        <w:pStyle w:val="BodyNoIndent"/>
      </w:pPr>
      <w:r>
        <w:t>Similarly,</w:t>
      </w:r>
      <w:r w:rsidR="00B26DD1">
        <w:t xml:space="preserve"> </w:t>
      </w:r>
      <w:r>
        <w:t>the</w:t>
      </w:r>
      <w:r w:rsidR="00B26DD1">
        <w:t xml:space="preserve"> </w:t>
      </w:r>
      <w:r>
        <w:t>same</w:t>
      </w:r>
      <w:r w:rsidR="00B26DD1">
        <w:t xml:space="preserve"> </w:t>
      </w:r>
      <w:r>
        <w:t>can</w:t>
      </w:r>
      <w:r w:rsidR="00B26DD1">
        <w:t xml:space="preserve"> </w:t>
      </w:r>
      <w:r>
        <w:t>be</w:t>
      </w:r>
      <w:r w:rsidR="00B26DD1">
        <w:t xml:space="preserve"> </w:t>
      </w:r>
      <w:r>
        <w:t>achieved</w:t>
      </w:r>
      <w:r w:rsidR="00B26DD1">
        <w:t xml:space="preserve"> </w:t>
      </w:r>
      <w:r>
        <w:t>in</w:t>
      </w:r>
      <w:r w:rsidR="00B26DD1">
        <w:t xml:space="preserve"> </w:t>
      </w:r>
      <w:r>
        <w:t>C#</w:t>
      </w:r>
      <w:r w:rsidR="00B26DD1">
        <w:t xml:space="preserve"> </w:t>
      </w:r>
      <w:r>
        <w:t>7.0</w:t>
      </w:r>
      <w:r w:rsidR="00B26DD1">
        <w:t xml:space="preserve"> </w:t>
      </w:r>
      <w:r>
        <w:t>or</w:t>
      </w:r>
      <w:r w:rsidR="00B26DD1">
        <w:t xml:space="preserve"> </w:t>
      </w:r>
      <w:r>
        <w:t>later</w:t>
      </w:r>
      <w:r w:rsidR="00B26DD1">
        <w:t xml:space="preserve"> </w:t>
      </w:r>
      <w:r>
        <w:t>with</w:t>
      </w:r>
      <w:r w:rsidR="00B26DD1">
        <w:t xml:space="preserve"> </w:t>
      </w:r>
      <w:r>
        <w:t>a</w:t>
      </w:r>
      <w:r w:rsidR="00B26DD1">
        <w:t xml:space="preserve"> </w:t>
      </w:r>
      <w:r>
        <w:t>local</w:t>
      </w:r>
      <w:r w:rsidR="00B26DD1">
        <w:t xml:space="preserve"> </w:t>
      </w:r>
      <w:r>
        <w:t>function.</w:t>
      </w:r>
      <w:r w:rsidR="00B26DD1">
        <w:t xml:space="preserve"> </w:t>
      </w:r>
      <w:r>
        <w:t>For</w:t>
      </w:r>
      <w:r w:rsidR="00B26DD1">
        <w:t xml:space="preserve"> </w:t>
      </w:r>
      <w:r>
        <w:t>example,</w:t>
      </w:r>
      <w:r w:rsidR="00B26DD1">
        <w:t xml:space="preserve"> </w:t>
      </w:r>
      <w:r>
        <w:t>in</w:t>
      </w:r>
      <w:r w:rsidR="00B26DD1">
        <w:t xml:space="preserve"> </w:t>
      </w:r>
      <w:r>
        <w:t>Listing</w:t>
      </w:r>
      <w:r w:rsidR="00B26DD1">
        <w:t xml:space="preserve"> </w:t>
      </w:r>
      <w:ins w:id="3497" w:author="Austen Frostad" w:date="2020-04-15T10:15:00Z">
        <w:r w:rsidR="00555B50">
          <w:t>20</w:t>
        </w:r>
      </w:ins>
      <w:del w:id="3498" w:author="Austen Frostad" w:date="2020-04-15T10:15:00Z">
        <w:r w:rsidDel="00555B50">
          <w:delText>1</w:delText>
        </w:r>
        <w:r w:rsidR="00170AE3" w:rsidDel="00555B50">
          <w:delText>9</w:delText>
        </w:r>
      </w:del>
      <w:r>
        <w:t>.</w:t>
      </w:r>
      <w:ins w:id="3499" w:author="Austen Frostad" w:date="2020-04-15T10:15:00Z">
        <w:r w:rsidR="00555B50">
          <w:t>8</w:t>
        </w:r>
      </w:ins>
      <w:del w:id="3500" w:author="Austen Frostad" w:date="2020-04-15T10:15:00Z">
        <w:r w:rsidDel="00555B50">
          <w:delText>18</w:delText>
        </w:r>
      </w:del>
      <w:r>
        <w:t>,</w:t>
      </w:r>
      <w:r w:rsidR="00B26DD1">
        <w:t xml:space="preserve"> </w:t>
      </w:r>
      <w:r>
        <w:t>you</w:t>
      </w:r>
      <w:r w:rsidR="00B26DD1">
        <w:t xml:space="preserve"> </w:t>
      </w:r>
      <w:r>
        <w:t>could</w:t>
      </w:r>
      <w:r w:rsidR="00B26DD1">
        <w:t xml:space="preserve"> </w:t>
      </w:r>
      <w:r>
        <w:t>change</w:t>
      </w:r>
      <w:r w:rsidR="00B26DD1">
        <w:t xml:space="preserve"> </w:t>
      </w:r>
      <w:r>
        <w:t>the</w:t>
      </w:r>
      <w:r w:rsidR="00B26DD1">
        <w:t xml:space="preserve"> </w:t>
      </w:r>
      <w:r>
        <w:t>lambda</w:t>
      </w:r>
      <w:r w:rsidR="00B26DD1">
        <w:t xml:space="preserve"> </w:t>
      </w:r>
      <w:r>
        <w:t>expression</w:t>
      </w:r>
      <w:r w:rsidR="00B26DD1">
        <w:t xml:space="preserve"> </w:t>
      </w:r>
      <w:r>
        <w:t>header</w:t>
      </w:r>
      <w:r w:rsidR="00B26DD1">
        <w:t xml:space="preserve"> </w:t>
      </w:r>
      <w:r>
        <w:t>(everything</w:t>
      </w:r>
      <w:r w:rsidR="00B26DD1">
        <w:t xml:space="preserve"> </w:t>
      </w:r>
      <w:r>
        <w:t>up</w:t>
      </w:r>
      <w:r w:rsidR="00B26DD1">
        <w:t xml:space="preserve"> </w:t>
      </w:r>
      <w:r>
        <w:t>to</w:t>
      </w:r>
      <w:r w:rsidR="00B26DD1">
        <w:t xml:space="preserve"> </w:t>
      </w:r>
      <w:r>
        <w:t>and</w:t>
      </w:r>
      <w:r w:rsidR="00B26DD1">
        <w:t xml:space="preserve"> </w:t>
      </w:r>
      <w:r>
        <w:t>including</w:t>
      </w:r>
      <w:r w:rsidR="00B26DD1">
        <w:t xml:space="preserve"> </w:t>
      </w:r>
      <w:r>
        <w:t>the</w:t>
      </w:r>
      <w:r w:rsidR="00B26DD1">
        <w:t xml:space="preserve"> </w:t>
      </w:r>
      <w:r w:rsidRPr="000401EE">
        <w:rPr>
          <w:rStyle w:val="C1"/>
        </w:rPr>
        <w:t>=&gt;</w:t>
      </w:r>
      <w:r w:rsidR="00B26DD1">
        <w:t xml:space="preserve"> </w:t>
      </w:r>
      <w:r>
        <w:t>operator)</w:t>
      </w:r>
      <w:r w:rsidR="00B26DD1">
        <w:t xml:space="preserve"> </w:t>
      </w:r>
      <w:r>
        <w:t>to:</w:t>
      </w:r>
    </w:p>
    <w:p w14:paraId="1D41A982" w14:textId="0FF91DF2" w:rsidR="00656E8D" w:rsidRDefault="00656E8D" w:rsidP="00AD1C47">
      <w:pPr>
        <w:pStyle w:val="SnippetOnly"/>
      </w:pPr>
      <w:r w:rsidRPr="000401EE">
        <w:rPr>
          <w:rStyle w:val="CPKeyword"/>
        </w:rPr>
        <w:t>async</w:t>
      </w:r>
      <w:r w:rsidR="00B26DD1">
        <w:t xml:space="preserve"> </w:t>
      </w:r>
      <w:r w:rsidRPr="000401EE">
        <w:t>Task</w:t>
      </w:r>
      <w:r w:rsidR="00B26DD1">
        <w:t xml:space="preserve"> </w:t>
      </w:r>
      <w:r w:rsidRPr="0015344A">
        <w:t>WriteWebRequestSizeAsync</w:t>
      </w:r>
      <w:r>
        <w:t>(</w:t>
      </w:r>
      <w:r w:rsidRPr="000401EE">
        <w:rPr>
          <w:rStyle w:val="CPKeyword"/>
        </w:rPr>
        <w:t>string</w:t>
      </w:r>
      <w:r w:rsidR="00B26DD1">
        <w:t xml:space="preserve"> </w:t>
      </w:r>
      <w:r>
        <w:t>webRequestUrl)</w:t>
      </w:r>
    </w:p>
    <w:p w14:paraId="7B109A38" w14:textId="18D5DE38" w:rsidR="00656E8D" w:rsidRPr="0015344A" w:rsidRDefault="00170AE3" w:rsidP="000401EE">
      <w:pPr>
        <w:pStyle w:val="BodyNoIndent"/>
      </w:pPr>
      <w:r>
        <w:t>l</w:t>
      </w:r>
      <w:r w:rsidR="00656E8D">
        <w:t>eaving</w:t>
      </w:r>
      <w:r w:rsidR="00B26DD1">
        <w:t xml:space="preserve"> </w:t>
      </w:r>
      <w:r>
        <w:t>everything</w:t>
      </w:r>
      <w:r w:rsidR="00B26DD1">
        <w:t xml:space="preserve"> </w:t>
      </w:r>
      <w:r>
        <w:t>in</w:t>
      </w:r>
      <w:r w:rsidR="00B26DD1">
        <w:t xml:space="preserve"> </w:t>
      </w:r>
      <w:r w:rsidR="00656E8D">
        <w:t>the</w:t>
      </w:r>
      <w:r w:rsidR="00B26DD1">
        <w:t xml:space="preserve"> </w:t>
      </w:r>
      <w:r w:rsidR="00656E8D">
        <w:t>body</w:t>
      </w:r>
      <w:r>
        <w:t>,</w:t>
      </w:r>
      <w:r w:rsidR="00B26DD1">
        <w:t xml:space="preserve"> </w:t>
      </w:r>
      <w:r w:rsidR="00656E8D">
        <w:t>including</w:t>
      </w:r>
      <w:r w:rsidR="00B26DD1">
        <w:t xml:space="preserve"> </w:t>
      </w:r>
      <w:r w:rsidR="00656E8D">
        <w:t>the</w:t>
      </w:r>
      <w:r w:rsidR="00B26DD1">
        <w:t xml:space="preserve"> </w:t>
      </w:r>
      <w:r w:rsidR="00656E8D">
        <w:t>curly</w:t>
      </w:r>
      <w:r w:rsidR="00B26DD1">
        <w:t xml:space="preserve"> </w:t>
      </w:r>
      <w:r w:rsidR="00656E8D">
        <w:t>braces</w:t>
      </w:r>
      <w:r>
        <w:t>,</w:t>
      </w:r>
      <w:r w:rsidR="00B26DD1">
        <w:t xml:space="preserve"> </w:t>
      </w:r>
      <w:r>
        <w:t>unchanged</w:t>
      </w:r>
      <w:r w:rsidR="00656E8D">
        <w:t>.</w:t>
      </w:r>
    </w:p>
    <w:p w14:paraId="46F946D0" w14:textId="0B4CB45D" w:rsidR="00E73B39" w:rsidRPr="00C4782F" w:rsidRDefault="00FA3D78">
      <w:pPr>
        <w:pStyle w:val="Body"/>
      </w:pPr>
      <w:r w:rsidRPr="00C4782F">
        <w:t>Note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has</w:t>
      </w:r>
      <w:r w:rsidR="00B26DD1">
        <w:t xml:space="preserve"> </w:t>
      </w:r>
      <w:proofErr w:type="gramStart"/>
      <w:r w:rsidRPr="00C4782F">
        <w:t>exact</w:t>
      </w:r>
      <w:r w:rsidR="00170AE3">
        <w:t>ly</w:t>
      </w:r>
      <w:r w:rsidR="00B26DD1">
        <w:t xml:space="preserve"> </w:t>
      </w:r>
      <w:r w:rsidR="00170AE3" w:rsidRPr="00C4782F">
        <w:t>the</w:t>
      </w:r>
      <w:r w:rsidR="00B26DD1">
        <w:t xml:space="preserve"> </w:t>
      </w:r>
      <w:r w:rsidRPr="00C4782F">
        <w:t>same</w:t>
      </w:r>
      <w:proofErr w:type="gramEnd"/>
      <w:r w:rsidR="00B26DD1">
        <w:t xml:space="preserve"> </w:t>
      </w:r>
      <w:r w:rsidRPr="00C4782F">
        <w:t>restrictions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named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736B63">
        <w:t>:</w:t>
      </w:r>
    </w:p>
    <w:p w14:paraId="641E65C3" w14:textId="2199E8DB" w:rsidR="0073083B" w:rsidRDefault="00FA3D78" w:rsidP="000D5B89">
      <w:pPr>
        <w:pStyle w:val="BL1"/>
      </w:pP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must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converted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delegate</w:t>
      </w:r>
      <w:r w:rsidR="00B26DD1">
        <w:t xml:space="preserve"> </w:t>
      </w:r>
      <w:r w:rsidRPr="00C4782F">
        <w:t>whose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B25458">
        <w:rPr>
          <w:rStyle w:val="C1"/>
        </w:rPr>
        <w:t>void</w:t>
      </w:r>
      <w:r w:rsidRPr="00C4782F">
        <w:t>,</w:t>
      </w:r>
      <w:r w:rsidR="00B26DD1">
        <w:t xml:space="preserve"> </w:t>
      </w:r>
      <w:commentRangeStart w:id="3501"/>
      <w:r w:rsidRPr="00B25458">
        <w:rPr>
          <w:rStyle w:val="C1"/>
        </w:rPr>
        <w:t>Task</w:t>
      </w:r>
      <w:r w:rsidR="00736B63">
        <w:t>,</w:t>
      </w:r>
      <w:r w:rsidR="00B26DD1">
        <w:t xml:space="preserve"> </w:t>
      </w:r>
      <w:r w:rsidRPr="00B25458">
        <w:rPr>
          <w:rStyle w:val="C1"/>
        </w:rPr>
        <w:t>Task&lt;T&gt;</w:t>
      </w:r>
      <w:r w:rsidR="00170AE3" w:rsidRPr="00170AE3">
        <w:t>,</w:t>
      </w:r>
      <w:r w:rsidR="00B26DD1">
        <w:t xml:space="preserve"> </w:t>
      </w:r>
      <w:r w:rsidR="00BC317A">
        <w:t>or,</w:t>
      </w:r>
      <w:r w:rsidR="00B26DD1">
        <w:t xml:space="preserve"> </w:t>
      </w:r>
      <w:r w:rsidR="00BC317A">
        <w:t>as</w:t>
      </w:r>
      <w:r w:rsidR="00B26DD1">
        <w:t xml:space="preserve"> </w:t>
      </w:r>
      <w:r w:rsidR="00BC317A">
        <w:t>of</w:t>
      </w:r>
      <w:r w:rsidR="00B26DD1">
        <w:t xml:space="preserve"> </w:t>
      </w:r>
      <w:r w:rsidR="00BC317A">
        <w:t>C#</w:t>
      </w:r>
      <w:r w:rsidR="00B26DD1">
        <w:t xml:space="preserve"> </w:t>
      </w:r>
      <w:r w:rsidR="00BC317A">
        <w:t>7.0,</w:t>
      </w:r>
      <w:r w:rsidR="00B26DD1">
        <w:t xml:space="preserve"> </w:t>
      </w:r>
      <w:proofErr w:type="spellStart"/>
      <w:r w:rsidR="00BC317A" w:rsidRPr="00A73F24">
        <w:rPr>
          <w:rStyle w:val="C1"/>
        </w:rPr>
        <w:t>ValueTask</w:t>
      </w:r>
      <w:proofErr w:type="spellEnd"/>
      <w:r w:rsidR="00BC317A" w:rsidRPr="00A73F24">
        <w:rPr>
          <w:rStyle w:val="C1"/>
        </w:rPr>
        <w:t>&lt;T&gt;</w:t>
      </w:r>
      <w:r w:rsidR="00BC317A">
        <w:t>.</w:t>
      </w:r>
      <w:commentRangeEnd w:id="3501"/>
      <w:r w:rsidR="00D75309">
        <w:rPr>
          <w:rStyle w:val="CommentReference"/>
          <w:rFonts w:asciiTheme="minorHAnsi" w:eastAsiaTheme="minorHAnsi" w:hAnsiTheme="minorHAnsi" w:cstheme="minorBidi"/>
          <w:color w:val="auto"/>
        </w:rPr>
        <w:commentReference w:id="3501"/>
      </w:r>
    </w:p>
    <w:p w14:paraId="7D32DFA0" w14:textId="220ACFD0" w:rsidR="00E73B39" w:rsidRPr="00C4782F" w:rsidRDefault="00FA3D78" w:rsidP="00F10FDE">
      <w:pPr>
        <w:pStyle w:val="BL"/>
      </w:pPr>
      <w:r w:rsidRPr="00C4782F">
        <w:t>The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rewritten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B25458">
        <w:rPr>
          <w:rStyle w:val="C1"/>
        </w:rPr>
        <w:t>return</w:t>
      </w:r>
      <w:r w:rsidR="00B26DD1">
        <w:t xml:space="preserve"> </w:t>
      </w:r>
      <w:r w:rsidRPr="00C4782F">
        <w:t>statements</w:t>
      </w:r>
      <w:r w:rsidR="00B26DD1">
        <w:t xml:space="preserve"> </w:t>
      </w:r>
      <w:r w:rsidRPr="00C4782F">
        <w:t>become</w:t>
      </w:r>
      <w:r w:rsidR="00B26DD1">
        <w:t xml:space="preserve"> </w:t>
      </w:r>
      <w:r w:rsidRPr="00C4782F">
        <w:t>signals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returned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has</w:t>
      </w:r>
      <w:r w:rsidR="00B26DD1">
        <w:t xml:space="preserve"> </w:t>
      </w:r>
      <w:r w:rsidRPr="00C4782F">
        <w:t>completed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given</w:t>
      </w:r>
      <w:r w:rsidR="00B26DD1">
        <w:t xml:space="preserve"> </w:t>
      </w:r>
      <w:r w:rsidRPr="00C4782F">
        <w:t>result.</w:t>
      </w:r>
    </w:p>
    <w:p w14:paraId="23B9EBA5" w14:textId="7B20B1F2" w:rsidR="00E73B39" w:rsidRPr="00C4782F" w:rsidRDefault="00FA3D78" w:rsidP="00F10FDE">
      <w:pPr>
        <w:pStyle w:val="BL"/>
      </w:pPr>
      <w:r w:rsidRPr="00C4782F">
        <w:t>Execution</w:t>
      </w:r>
      <w:r w:rsidR="00B26DD1">
        <w:t xml:space="preserve"> </w:t>
      </w:r>
      <w:r w:rsidRPr="00C4782F">
        <w:t>within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occurs</w:t>
      </w:r>
      <w:r w:rsidR="00B26DD1">
        <w:t xml:space="preserve"> </w:t>
      </w:r>
      <w:r w:rsidRPr="00C4782F">
        <w:t>synchronously</w:t>
      </w:r>
      <w:r w:rsidR="00B26DD1">
        <w:t xml:space="preserve"> </w:t>
      </w:r>
      <w:r w:rsidRPr="00C4782F">
        <w:t>until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first</w:t>
      </w:r>
      <w:r w:rsidR="00B26DD1">
        <w:t xml:space="preserve"> </w:t>
      </w:r>
      <w:r w:rsidRPr="008029B3">
        <w:rPr>
          <w:rStyle w:val="C1"/>
        </w:rPr>
        <w:t>await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incomplete</w:t>
      </w:r>
      <w:r w:rsidR="00B26DD1">
        <w:t xml:space="preserve"> </w:t>
      </w:r>
      <w:proofErr w:type="spellStart"/>
      <w:r w:rsidRPr="00C4782F">
        <w:t>awaitable</w:t>
      </w:r>
      <w:proofErr w:type="spellEnd"/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executed.</w:t>
      </w:r>
    </w:p>
    <w:p w14:paraId="2E91EFC9" w14:textId="6C76AF0A" w:rsidR="00E73B39" w:rsidRPr="00C4782F" w:rsidRDefault="00FA3D78" w:rsidP="00F10FDE">
      <w:pPr>
        <w:pStyle w:val="BL"/>
      </w:pPr>
      <w:r w:rsidRPr="00C4782F">
        <w:t>All</w:t>
      </w:r>
      <w:r w:rsidR="00B26DD1">
        <w:t xml:space="preserve"> </w:t>
      </w:r>
      <w:r w:rsidRPr="00C4782F">
        <w:t>instructions</w:t>
      </w:r>
      <w:r w:rsidR="00B26DD1">
        <w:t xml:space="preserve"> </w:t>
      </w:r>
      <w:r w:rsidRPr="00C4782F">
        <w:t>following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8029B3">
        <w:rPr>
          <w:rStyle w:val="C1"/>
        </w:rPr>
        <w:t>await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execute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continuations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invoked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(or,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r w:rsidRPr="00C4782F">
        <w:t>awaitable</w:t>
      </w:r>
      <w:proofErr w:type="spellEnd"/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already</w:t>
      </w:r>
      <w:r w:rsidR="00B26DD1">
        <w:t xml:space="preserve"> </w:t>
      </w:r>
      <w:r w:rsidRPr="00C4782F">
        <w:t>complete,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simply</w:t>
      </w:r>
      <w:r w:rsidR="00B26DD1">
        <w:t xml:space="preserve"> </w:t>
      </w:r>
      <w:r w:rsidRPr="00C4782F">
        <w:t>executed</w:t>
      </w:r>
      <w:r w:rsidR="00B26DD1">
        <w:t xml:space="preserve"> </w:t>
      </w:r>
      <w:r w:rsidRPr="00C4782F">
        <w:t>synchronously</w:t>
      </w:r>
      <w:r w:rsidR="00B26DD1">
        <w:t xml:space="preserve"> </w:t>
      </w:r>
      <w:r w:rsidRPr="00C4782F">
        <w:t>rather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continuations).</w:t>
      </w:r>
    </w:p>
    <w:p w14:paraId="2FA8B981" w14:textId="0EB5F88E" w:rsidR="00E73B39" w:rsidRDefault="00FA3D78" w:rsidP="002E650B">
      <w:pPr>
        <w:pStyle w:val="BLX"/>
      </w:pPr>
      <w:r w:rsidRPr="00C4782F">
        <w:lastRenderedPageBreak/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lambda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invoked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082293">
        <w:rPr>
          <w:rStyle w:val="C1"/>
        </w:rPr>
        <w:t>await</w:t>
      </w:r>
      <w:r w:rsidR="00B26DD1">
        <w:t xml:space="preserve"> </w:t>
      </w:r>
      <w:r w:rsidRPr="00C4782F">
        <w:t>(not</w:t>
      </w:r>
      <w:r w:rsidR="00B26DD1">
        <w:t xml:space="preserve"> </w:t>
      </w:r>
      <w:r w:rsidRPr="00C4782F">
        <w:t>shown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ins w:id="3502" w:author="Austen Frostad" w:date="2020-04-15T10:15:00Z">
        <w:r w:rsidR="00555B50">
          <w:t>20</w:t>
        </w:r>
      </w:ins>
      <w:del w:id="3503" w:author="Austen Frostad" w:date="2020-04-15T10:15:00Z">
        <w:r w:rsidR="00A6283F" w:rsidDel="00555B50">
          <w:delText>19</w:delText>
        </w:r>
      </w:del>
      <w:r w:rsidR="00A6283F">
        <w:t>.</w:t>
      </w:r>
      <w:ins w:id="3504" w:author="Austen Frostad" w:date="2020-04-15T10:15:00Z">
        <w:r w:rsidR="00555B50">
          <w:t>8</w:t>
        </w:r>
      </w:ins>
      <w:del w:id="3505" w:author="Austen Frostad" w:date="2020-04-15T10:15:00Z">
        <w:r w:rsidR="00C7066B" w:rsidDel="00555B50">
          <w:delText>18</w:delText>
        </w:r>
      </w:del>
      <w:r w:rsidRPr="00C4782F">
        <w:t>).</w:t>
      </w:r>
    </w:p>
    <w:p w14:paraId="76E14847" w14:textId="52B13DFB" w:rsidR="0056200E" w:rsidRPr="00C4782F" w:rsidRDefault="00AD1C47" w:rsidP="00F14500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“End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3B9EB165" w14:textId="443BF7FB" w:rsidR="009921DA" w:rsidRDefault="00EE0BB8" w:rsidP="004D3F79">
      <w:pPr>
        <w:pStyle w:val="Bgn-AdvTopicHA"/>
      </w:pPr>
      <w:r>
        <w:t>A</w:t>
      </w:r>
      <w:r w:rsidR="009921DA">
        <w:t>dvanced</w:t>
      </w:r>
      <w:r w:rsidR="00B26DD1">
        <w:t xml:space="preserve"> </w:t>
      </w:r>
      <w:r w:rsidR="009921DA">
        <w:t>Topic</w:t>
      </w:r>
    </w:p>
    <w:p w14:paraId="52085538" w14:textId="2AFCE80E" w:rsidR="00E73B39" w:rsidRPr="00C4782F" w:rsidRDefault="00FA3D78" w:rsidP="004D3F79">
      <w:pPr>
        <w:pStyle w:val="Bgn-AdvTopicHB"/>
      </w:pPr>
      <w:r w:rsidRPr="00C4782F">
        <w:t>Implementing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Custom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</w:p>
    <w:p w14:paraId="24BA23E8" w14:textId="7F2FA2CB" w:rsidR="00E73B39" w:rsidRPr="00C4782F" w:rsidRDefault="00FA3D78" w:rsidP="004D3F79">
      <w:pPr>
        <w:pStyle w:val="Bgn-AdvTopic1"/>
      </w:pPr>
      <w:r w:rsidRPr="00C4782F">
        <w:t>Implementing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relying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other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methods</w:t>
      </w:r>
      <w:r w:rsidR="00B26DD1">
        <w:t xml:space="preserve"> </w:t>
      </w:r>
      <w:r w:rsidRPr="00C4782F">
        <w:t>(which</w:t>
      </w:r>
      <w:r w:rsidR="00736B63">
        <w:t>,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turn</w:t>
      </w:r>
      <w:r w:rsidR="00736B63">
        <w:t>,</w:t>
      </w:r>
      <w:r w:rsidR="00B26DD1">
        <w:t xml:space="preserve"> </w:t>
      </w:r>
      <w:r w:rsidRPr="00C4782F">
        <w:t>rely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methods)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relatively</w:t>
      </w:r>
      <w:r w:rsidR="00B26DD1">
        <w:t xml:space="preserve"> </w:t>
      </w:r>
      <w:r w:rsidRPr="00C4782F">
        <w:t>easy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keyword.</w:t>
      </w:r>
      <w:r w:rsidR="00B26DD1">
        <w:t xml:space="preserve"> </w:t>
      </w:r>
      <w:r w:rsidRPr="00C4782F">
        <w:t>However,</w:t>
      </w:r>
      <w:r w:rsidR="00B26DD1">
        <w:t xml:space="preserve"> </w:t>
      </w:r>
      <w:r w:rsidRPr="00C4782F">
        <w:t>at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point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</w:t>
      </w:r>
      <w:r w:rsidR="00B26DD1">
        <w:t xml:space="preserve"> </w:t>
      </w:r>
      <w:r w:rsidRPr="00C4782F">
        <w:t>hierarchy</w:t>
      </w:r>
      <w:r w:rsidR="00197F28">
        <w:t>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becomes</w:t>
      </w:r>
      <w:r w:rsidR="00B26DD1">
        <w:t xml:space="preserve"> </w:t>
      </w:r>
      <w:r w:rsidRPr="00C4782F">
        <w:t>necessary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write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“leaf”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B25458">
        <w:rPr>
          <w:rStyle w:val="C1"/>
        </w:rPr>
        <w:t>Task</w:t>
      </w:r>
      <w:r w:rsidRPr="00C4782F">
        <w:t>-returning</w:t>
      </w:r>
      <w:r w:rsidR="00B26DD1">
        <w:t xml:space="preserve"> </w:t>
      </w:r>
      <w:r w:rsidRPr="00C4782F">
        <w:t>method.</w:t>
      </w:r>
      <w:r w:rsidR="00B26DD1">
        <w:t xml:space="preserve"> </w:t>
      </w:r>
      <w:r w:rsidRPr="00C4782F">
        <w:t>Consider,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example,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running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command-line</w:t>
      </w:r>
      <w:r w:rsidR="00B26DD1">
        <w:t xml:space="preserve"> </w:t>
      </w:r>
      <w:r w:rsidRPr="00C4782F">
        <w:t>program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eventual</w:t>
      </w:r>
      <w:r w:rsidR="00B26DD1">
        <w:t xml:space="preserve"> </w:t>
      </w:r>
      <w:r w:rsidRPr="00C4782F">
        <w:t>goal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output</w:t>
      </w:r>
      <w:r w:rsidR="00B26DD1">
        <w:t xml:space="preserve"> </w:t>
      </w:r>
      <w:r w:rsidRPr="00C4782F">
        <w:t>could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accessed.</w:t>
      </w:r>
      <w:r w:rsidR="00B26DD1">
        <w:t xml:space="preserve"> </w:t>
      </w:r>
      <w:r w:rsidRPr="00C4782F">
        <w:t>Such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would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declared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follows:</w:t>
      </w:r>
    </w:p>
    <w:p w14:paraId="1400379A" w14:textId="6892D2B2" w:rsidR="00E73B39" w:rsidRPr="00C4782F" w:rsidRDefault="00FA3D78" w:rsidP="004D3F79">
      <w:pPr>
        <w:pStyle w:val="Bgn-AdvTopicSnippetX"/>
      </w:pPr>
      <w:del w:id="3506" w:author="Kevin" w:date="2020-04-04T16:15:00Z">
        <w:r w:rsidRPr="00C4782F" w:rsidDel="00A439FD">
          <w:delText>static</w:delText>
        </w:r>
        <w:r w:rsidR="00B26DD1" w:rsidDel="00A439FD">
          <w:delText xml:space="preserve"> </w:delText>
        </w:r>
      </w:del>
      <w:r w:rsidRPr="00C4782F">
        <w:t>public</w:t>
      </w:r>
      <w:ins w:id="3507" w:author="Kevin" w:date="2020-04-04T16:15:00Z">
        <w:r w:rsidR="00A439FD">
          <w:t xml:space="preserve"> </w:t>
        </w:r>
        <w:r w:rsidR="00A439FD" w:rsidRPr="00C4782F">
          <w:t>static</w:t>
        </w:r>
      </w:ins>
      <w:r w:rsidR="00B26DD1">
        <w:t xml:space="preserve"> </w:t>
      </w:r>
      <w:r w:rsidRPr="00C4782F">
        <w:t>Task&lt;Process&gt;</w:t>
      </w:r>
      <w:r w:rsidR="00B26DD1">
        <w:t xml:space="preserve"> </w:t>
      </w:r>
      <w:r w:rsidRPr="00C4782F">
        <w:t>RunProcessAsync(string</w:t>
      </w:r>
      <w:r w:rsidR="00B26DD1">
        <w:t xml:space="preserve"> </w:t>
      </w:r>
      <w:r w:rsidRPr="00C4782F">
        <w:t>filename)</w:t>
      </w:r>
    </w:p>
    <w:p w14:paraId="6761CAE3" w14:textId="49922EB3" w:rsidR="00E73B39" w:rsidRPr="00C4782F" w:rsidRDefault="00FA3D78" w:rsidP="004D3F79">
      <w:pPr>
        <w:pStyle w:val="Bgn-AdvTopic"/>
      </w:pPr>
      <w:r w:rsidRPr="00C4782F">
        <w:t>The</w:t>
      </w:r>
      <w:r w:rsidR="00B26DD1">
        <w:t xml:space="preserve"> </w:t>
      </w:r>
      <w:r w:rsidRPr="00C4782F">
        <w:t>simplest</w:t>
      </w:r>
      <w:r w:rsidR="00B26DD1">
        <w:t xml:space="preserve"> </w:t>
      </w:r>
      <w:r w:rsidRPr="00C4782F">
        <w:t>implementation</w:t>
      </w:r>
      <w:r w:rsidR="00B26DD1">
        <w:t xml:space="preserve"> </w:t>
      </w:r>
      <w:r w:rsidRPr="00C4782F">
        <w:t>would,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course,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rely</w:t>
      </w:r>
      <w:r w:rsidR="00B26DD1">
        <w:t xml:space="preserve"> </w:t>
      </w:r>
      <w:r w:rsidRPr="00C4782F">
        <w:t>on</w:t>
      </w:r>
      <w:r w:rsidR="00B26DD1">
        <w:t xml:space="preserve"> </w:t>
      </w:r>
      <w:proofErr w:type="spellStart"/>
      <w:r w:rsidRPr="00B25458">
        <w:rPr>
          <w:rStyle w:val="C1"/>
        </w:rPr>
        <w:t>Task.Run</w:t>
      </w:r>
      <w:proofErr w:type="spellEnd"/>
      <w:r w:rsidRPr="00B25458">
        <w:rPr>
          <w:rStyle w:val="C1"/>
        </w:rPr>
        <w:t>()</w:t>
      </w:r>
      <w:r w:rsidR="00B26DD1">
        <w:t xml:space="preserve"> </w:t>
      </w:r>
      <w:r w:rsidRPr="00C4782F">
        <w:t>again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call</w:t>
      </w:r>
      <w:r w:rsidR="00B26DD1">
        <w:t xml:space="preserve"> </w:t>
      </w:r>
      <w:r w:rsidRPr="00C4782F">
        <w:t>both</w:t>
      </w:r>
      <w:r w:rsidR="00B26DD1">
        <w:t xml:space="preserve"> </w:t>
      </w:r>
      <w:r w:rsidR="00736B63">
        <w:t>the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System.Diagnostics.Process</w:t>
      </w:r>
      <w:r w:rsidRPr="00C4782F">
        <w:t>’s</w:t>
      </w:r>
      <w:proofErr w:type="spellEnd"/>
      <w:proofErr w:type="gramEnd"/>
      <w:r w:rsidR="00B26DD1">
        <w:t xml:space="preserve"> </w:t>
      </w:r>
      <w:r w:rsidRPr="00B25458">
        <w:rPr>
          <w:rStyle w:val="C1"/>
        </w:rPr>
        <w:t>Start()</w:t>
      </w:r>
      <w:r w:rsidR="00B26DD1">
        <w:t xml:space="preserve"> </w:t>
      </w:r>
      <w:r w:rsidRPr="00C4782F">
        <w:t>and</w:t>
      </w:r>
      <w:r w:rsidR="00B26DD1">
        <w:t xml:space="preserve"> </w:t>
      </w:r>
      <w:proofErr w:type="spellStart"/>
      <w:r w:rsidRPr="00B25458">
        <w:rPr>
          <w:rStyle w:val="C1"/>
        </w:rPr>
        <w:t>WaitForExit</w:t>
      </w:r>
      <w:proofErr w:type="spellEnd"/>
      <w:r w:rsidRPr="00B25458">
        <w:rPr>
          <w:rStyle w:val="C1"/>
        </w:rPr>
        <w:t>()</w:t>
      </w:r>
      <w:r w:rsidR="00B26DD1">
        <w:t xml:space="preserve"> </w:t>
      </w:r>
      <w:r w:rsidRPr="00C4782F">
        <w:t>methods.</w:t>
      </w:r>
      <w:r w:rsidR="00B26DD1">
        <w:t xml:space="preserve"> </w:t>
      </w:r>
      <w:r w:rsidRPr="00C4782F">
        <w:t>However,</w:t>
      </w:r>
      <w:r w:rsidR="00B26DD1">
        <w:t xml:space="preserve"> </w:t>
      </w:r>
      <w:r w:rsidRPr="00C4782F">
        <w:t>creating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additional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current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unnecessary</w:t>
      </w:r>
      <w:r w:rsidR="00B26DD1">
        <w:t xml:space="preserve"> </w:t>
      </w:r>
      <w:r w:rsidRPr="00C4782F">
        <w:t>when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invoked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itself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have</w:t>
      </w:r>
      <w:r w:rsidR="00B26DD1">
        <w:t xml:space="preserve"> </w:t>
      </w:r>
      <w:r w:rsidRPr="00C4782F">
        <w:t>its</w:t>
      </w:r>
      <w:r w:rsidR="00B26DD1">
        <w:t xml:space="preserve"> </w:t>
      </w:r>
      <w:r w:rsidRPr="00C4782F">
        <w:t>own</w:t>
      </w:r>
      <w:r w:rsidR="00B26DD1">
        <w:t xml:space="preserve"> </w:t>
      </w:r>
      <w:r w:rsidRPr="00C4782F">
        <w:t>collection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threads.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implement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RunProcessAsync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caller’s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when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invoked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completes,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rely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a</w:t>
      </w:r>
      <w:r w:rsidR="00B26DD1">
        <w:t xml:space="preserve"> </w:t>
      </w:r>
      <w:proofErr w:type="spellStart"/>
      <w:r w:rsidRPr="00B25458">
        <w:rPr>
          <w:rStyle w:val="C1"/>
        </w:rPr>
        <w:t>TaskCompletionSource</w:t>
      </w:r>
      <w:proofErr w:type="spellEnd"/>
      <w:r w:rsidRPr="00B25458">
        <w:rPr>
          <w:rStyle w:val="C1"/>
        </w:rPr>
        <w:t>&lt;T&gt;</w:t>
      </w:r>
      <w:r w:rsidR="00B26DD1">
        <w:t xml:space="preserve"> </w:t>
      </w:r>
      <w:r w:rsidRPr="00C4782F">
        <w:t>object,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shown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ins w:id="3508" w:author="Austen Frostad" w:date="2020-04-15T10:14:00Z">
        <w:r w:rsidR="00555B50">
          <w:t>20</w:t>
        </w:r>
      </w:ins>
      <w:del w:id="3509" w:author="Austen Frostad" w:date="2020-04-15T10:14:00Z">
        <w:r w:rsidR="00A6283F" w:rsidDel="00555B50">
          <w:delText>19</w:delText>
        </w:r>
      </w:del>
      <w:r w:rsidR="00A6283F">
        <w:t>.</w:t>
      </w:r>
      <w:ins w:id="3510" w:author="Austen Frostad" w:date="2020-04-15T10:14:00Z">
        <w:r w:rsidR="00555B50">
          <w:t>9</w:t>
        </w:r>
      </w:ins>
      <w:del w:id="3511" w:author="Austen Frostad" w:date="2020-04-15T10:14:00Z">
        <w:r w:rsidR="00C7066B" w:rsidDel="00555B50">
          <w:delText>19</w:delText>
        </w:r>
      </w:del>
      <w:r w:rsidRPr="00C4782F">
        <w:t>.</w:t>
      </w:r>
    </w:p>
    <w:p w14:paraId="2DB14C4B" w14:textId="5C101C42" w:rsidR="00E73B39" w:rsidRPr="00C4782F" w:rsidRDefault="00A6283F" w:rsidP="004D3F79">
      <w:pPr>
        <w:pStyle w:val="ListingHead"/>
      </w:pPr>
      <w:r w:rsidRPr="004D3F79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12" w:author="Kevin" w:date="2020-04-04T16:24:00Z">
        <w:r w:rsidRPr="004D3F79" w:rsidDel="00B17EE9">
          <w:rPr>
            <w:rStyle w:val="ListingNumber"/>
          </w:rPr>
          <w:delText>19.</w:delText>
        </w:r>
        <w:r w:rsidR="00C7066B" w:rsidRPr="004D3F79" w:rsidDel="00B17EE9">
          <w:rPr>
            <w:rStyle w:val="ListingNumber"/>
          </w:rPr>
          <w:delText>1</w:delText>
        </w:r>
      </w:del>
      <w:ins w:id="3513" w:author="Kevin" w:date="2020-04-04T16:24:00Z">
        <w:r w:rsidR="00B17EE9">
          <w:rPr>
            <w:rStyle w:val="ListingNumber"/>
          </w:rPr>
          <w:t>20.</w:t>
        </w:r>
      </w:ins>
      <w:r w:rsidR="00C7066B" w:rsidRPr="004D3F79">
        <w:rPr>
          <w:rStyle w:val="ListingNumber"/>
        </w:rPr>
        <w:t>9</w:t>
      </w:r>
      <w:r w:rsidR="00B26DD1">
        <w:rPr>
          <w:rStyle w:val="ListingNumber"/>
        </w:rPr>
        <w:t>: </w:t>
      </w:r>
      <w:r w:rsidR="00FA3D78" w:rsidRPr="00C4782F">
        <w:t>Implementing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Custom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Method</w:t>
      </w:r>
    </w:p>
    <w:p w14:paraId="05C8AD52" w14:textId="060087FD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System.Diagnostics;</w:t>
      </w:r>
    </w:p>
    <w:p w14:paraId="7EADCE9E" w14:textId="51F03A80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System.Threading;</w:t>
      </w:r>
    </w:p>
    <w:p w14:paraId="6CDC8D90" w14:textId="2D6D8C81" w:rsidR="00E73B39" w:rsidRPr="008029B3" w:rsidRDefault="00FA3D78">
      <w:pPr>
        <w:pStyle w:val="CDT"/>
      </w:pPr>
      <w:r w:rsidRPr="00C4782F">
        <w:rPr>
          <w:rStyle w:val="CPKeyword"/>
        </w:rPr>
        <w:lastRenderedPageBreak/>
        <w:t>using</w:t>
      </w:r>
      <w:r w:rsidR="00B26DD1">
        <w:t xml:space="preserve"> </w:t>
      </w:r>
      <w:r w:rsidRPr="008029B3">
        <w:t>System.Threading.Tasks;</w:t>
      </w:r>
    </w:p>
    <w:p w14:paraId="642FCB6A" w14:textId="38459884" w:rsidR="00E73B39" w:rsidRPr="00C4782F" w:rsidRDefault="00FA3D78">
      <w:pPr>
        <w:pStyle w:val="CDT1"/>
        <w:rPr>
          <w:rStyle w:val="CPKeyword"/>
        </w:rPr>
      </w:pPr>
      <w:r w:rsidRPr="00C4782F">
        <w:rPr>
          <w:rStyle w:val="CPKeyword"/>
        </w:rPr>
        <w:t>class</w:t>
      </w:r>
      <w:r w:rsidR="00B26DD1">
        <w:rPr>
          <w:rStyle w:val="CPKeyword"/>
        </w:rPr>
        <w:t xml:space="preserve"> </w:t>
      </w:r>
      <w:r w:rsidRPr="00C4782F">
        <w:t>Program</w:t>
      </w:r>
    </w:p>
    <w:p w14:paraId="189B9653" w14:textId="77777777" w:rsidR="00E73B39" w:rsidRPr="00C4782F" w:rsidRDefault="00FA3D78">
      <w:pPr>
        <w:pStyle w:val="CDT"/>
      </w:pPr>
      <w:r w:rsidRPr="00C4782F">
        <w:t>{</w:t>
      </w:r>
    </w:p>
    <w:p w14:paraId="23E2A873" w14:textId="4F34E70C" w:rsidR="00E73B39" w:rsidRPr="00C4782F" w:rsidRDefault="00B26DD1">
      <w:pPr>
        <w:pStyle w:val="CDT"/>
      </w:pPr>
      <w:r>
        <w:t xml:space="preserve">  </w:t>
      </w:r>
      <w:del w:id="3514" w:author="Kevin" w:date="2020-04-04T16:23:00Z">
        <w:r w:rsidR="00FA3D78" w:rsidRPr="00C4782F" w:rsidDel="003C2005">
          <w:rPr>
            <w:rStyle w:val="CPKeyword"/>
          </w:rPr>
          <w:delText>static</w:delText>
        </w:r>
        <w:r w:rsidDel="003C2005">
          <w:delText xml:space="preserve"> </w:delText>
        </w:r>
      </w:del>
      <w:r w:rsidR="00FA3D78" w:rsidRPr="00C4782F">
        <w:rPr>
          <w:rStyle w:val="CPKeyword"/>
        </w:rPr>
        <w:t>public</w:t>
      </w:r>
      <w:r>
        <w:t xml:space="preserve"> </w:t>
      </w:r>
      <w:ins w:id="3515" w:author="Kevin" w:date="2020-04-04T16:23:00Z">
        <w:r w:rsidR="003C2005" w:rsidRPr="00C4782F">
          <w:rPr>
            <w:rStyle w:val="CPKeyword"/>
          </w:rPr>
          <w:t>static</w:t>
        </w:r>
        <w:r w:rsidR="003C2005">
          <w:t xml:space="preserve"> </w:t>
        </w:r>
      </w:ins>
      <w:r w:rsidR="00FA3D78" w:rsidRPr="00C4782F">
        <w:t>Task&lt;Process&gt;</w:t>
      </w:r>
      <w:r>
        <w:t xml:space="preserve"> </w:t>
      </w:r>
      <w:r w:rsidR="00FA3D78" w:rsidRPr="00C4782F">
        <w:t>RunProcessAsync(</w:t>
      </w:r>
    </w:p>
    <w:p w14:paraId="49650364" w14:textId="70751D0C" w:rsidR="0073083B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fileName,</w:t>
      </w:r>
    </w:p>
    <w:p w14:paraId="433FF556" w14:textId="6CC108CA" w:rsidR="00E73B39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arguments</w:t>
      </w:r>
      <w:r>
        <w:t xml:space="preserve"> </w:t>
      </w:r>
      <w:r w:rsidR="00FA3D78" w:rsidRPr="00C4782F">
        <w:t>=</w:t>
      </w:r>
      <w:ins w:id="3516" w:author="Mark Michaelis" w:date="2020-01-29T19:15:00Z">
        <w:r w:rsidR="00586527">
          <w:t xml:space="preserve"> </w:t>
        </w:r>
        <w:r w:rsidR="00586527" w:rsidRPr="006A27E5">
          <w:rPr>
            <w:rStyle w:val="Maroon"/>
          </w:rPr>
          <w:t>""</w:t>
        </w:r>
      </w:ins>
      <w:del w:id="3517" w:author="Mark Michaelis" w:date="2020-01-29T19:15:00Z">
        <w:r w:rsidDel="00586527">
          <w:delText xml:space="preserve"> </w:delText>
        </w:r>
        <w:r w:rsidR="00FA3D78" w:rsidRPr="00C4782F" w:rsidDel="00586527">
          <w:rPr>
            <w:rStyle w:val="CPKeyword"/>
          </w:rPr>
          <w:delText>null</w:delText>
        </w:r>
      </w:del>
      <w:r w:rsidR="00FA3D78" w:rsidRPr="00C4782F">
        <w:t>,</w:t>
      </w:r>
    </w:p>
    <w:p w14:paraId="07B3AE33" w14:textId="116B75B0" w:rsidR="0073083B" w:rsidRDefault="00B26DD1">
      <w:pPr>
        <w:pStyle w:val="CDT"/>
      </w:pPr>
      <w:r>
        <w:t xml:space="preserve">      </w:t>
      </w:r>
      <w:r w:rsidR="00FA3D78" w:rsidRPr="00C4782F">
        <w:t>CancellationToken</w:t>
      </w:r>
      <w:r>
        <w:t xml:space="preserve"> </w:t>
      </w:r>
      <w:r w:rsidR="00FA3D78" w:rsidRPr="00C4782F">
        <w:t>cancellationToken</w:t>
      </w:r>
      <w:r>
        <w:t xml:space="preserve"> </w:t>
      </w:r>
      <w:r w:rsidR="00FA3D78" w:rsidRPr="00C4782F">
        <w:t>=</w:t>
      </w:r>
    </w:p>
    <w:p w14:paraId="132E98B9" w14:textId="6B22EE8D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CPKeyword"/>
        </w:rPr>
        <w:t>default</w:t>
      </w:r>
      <w:r w:rsidR="00FA3D78" w:rsidRPr="00C4782F">
        <w:t>(CancellationToken))</w:t>
      </w:r>
    </w:p>
    <w:p w14:paraId="7DA59B8A" w14:textId="253564F4" w:rsidR="00E73B39" w:rsidRPr="00C4782F" w:rsidRDefault="00B26DD1">
      <w:pPr>
        <w:pStyle w:val="CDT"/>
      </w:pPr>
      <w:r>
        <w:t xml:space="preserve">  </w:t>
      </w:r>
      <w:r w:rsidR="00FA3D78" w:rsidRPr="00C4782F">
        <w:t>{</w:t>
      </w:r>
    </w:p>
    <w:p w14:paraId="554CEF06" w14:textId="1577E4DE" w:rsidR="00E73B39" w:rsidRPr="00C4782F" w:rsidRDefault="00B26DD1">
      <w:pPr>
        <w:pStyle w:val="CDT"/>
      </w:pPr>
      <w:r>
        <w:t xml:space="preserve">      </w:t>
      </w:r>
      <w:r w:rsidR="00FA3D78" w:rsidRPr="00C4782F">
        <w:t>TaskCompletionSource&lt;Process&gt;</w:t>
      </w:r>
      <w:r>
        <w:t xml:space="preserve"> </w:t>
      </w:r>
      <w:r w:rsidR="00FA3D78" w:rsidRPr="00C4782F">
        <w:t>taskCS</w:t>
      </w:r>
      <w:r>
        <w:t xml:space="preserve"> </w:t>
      </w:r>
      <w:r w:rsidR="00FA3D78" w:rsidRPr="00C4782F">
        <w:t>=</w:t>
      </w:r>
    </w:p>
    <w:p w14:paraId="037A969F" w14:textId="3B2AB7B6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TaskCompletionSource&lt;Process&gt;();</w:t>
      </w:r>
    </w:p>
    <w:p w14:paraId="10F0F249" w14:textId="77777777" w:rsidR="00E73B39" w:rsidRPr="00C4782F" w:rsidRDefault="00E73B39">
      <w:pPr>
        <w:pStyle w:val="CDT"/>
      </w:pPr>
    </w:p>
    <w:p w14:paraId="068B878E" w14:textId="7D2C318D" w:rsidR="00E73B39" w:rsidRPr="00C4782F" w:rsidRDefault="00B26DD1">
      <w:pPr>
        <w:pStyle w:val="CDT"/>
      </w:pPr>
      <w:r>
        <w:t xml:space="preserve">      </w:t>
      </w:r>
      <w:r w:rsidR="00FA3D78" w:rsidRPr="00C4782F">
        <w:t>Process</w:t>
      </w:r>
      <w:r>
        <w:t xml:space="preserve"> </w:t>
      </w:r>
      <w:r w:rsidR="00FA3D78" w:rsidRPr="00C4782F">
        <w:t>process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Process()</w:t>
      </w:r>
    </w:p>
    <w:p w14:paraId="31DC0C6F" w14:textId="6015EAB7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61D5BA7D" w14:textId="178427D9" w:rsidR="00E73B39" w:rsidRPr="00C4782F" w:rsidRDefault="00B26DD1">
      <w:pPr>
        <w:pStyle w:val="CDT"/>
      </w:pPr>
      <w:r>
        <w:t xml:space="preserve">          </w:t>
      </w:r>
      <w:r w:rsidR="00FA3D78" w:rsidRPr="00C4782F">
        <w:t>StartInfo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ProcessStartInfo(fileName)</w:t>
      </w:r>
    </w:p>
    <w:p w14:paraId="5F604824" w14:textId="2D6F4709" w:rsidR="00E73B39" w:rsidRPr="00C4782F" w:rsidRDefault="00B26DD1">
      <w:pPr>
        <w:pStyle w:val="CDT"/>
      </w:pPr>
      <w:r>
        <w:t xml:space="preserve">          </w:t>
      </w:r>
      <w:r w:rsidR="00FA3D78" w:rsidRPr="00C4782F">
        <w:t>{</w:t>
      </w:r>
    </w:p>
    <w:p w14:paraId="0BBC7B27" w14:textId="0B1ADA47" w:rsidR="00E73B39" w:rsidRPr="00C4782F" w:rsidRDefault="00B26DD1">
      <w:pPr>
        <w:pStyle w:val="CDT"/>
      </w:pPr>
      <w:r>
        <w:t xml:space="preserve">              </w:t>
      </w:r>
      <w:r w:rsidR="00FA3D78" w:rsidRPr="00C4782F">
        <w:t>UseShellExecute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false</w:t>
      </w:r>
      <w:r w:rsidR="00FA3D78" w:rsidRPr="00C4782F">
        <w:t>,</w:t>
      </w:r>
    </w:p>
    <w:p w14:paraId="58CD3420" w14:textId="2F7B2D6E" w:rsidR="00E73B39" w:rsidRPr="00C4782F" w:rsidRDefault="00B26DD1">
      <w:pPr>
        <w:pStyle w:val="CDT"/>
      </w:pPr>
      <w:r>
        <w:t xml:space="preserve">              </w:t>
      </w:r>
      <w:r w:rsidR="00FA3D78" w:rsidRPr="00C4782F">
        <w:t>Arguments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arguments</w:t>
      </w:r>
    </w:p>
    <w:p w14:paraId="535588DD" w14:textId="0B85AEE6" w:rsidR="00E73B39" w:rsidRPr="00C4782F" w:rsidRDefault="00B26DD1">
      <w:pPr>
        <w:pStyle w:val="CDT"/>
      </w:pPr>
      <w:r>
        <w:t xml:space="preserve">          </w:t>
      </w:r>
      <w:r w:rsidR="00FA3D78" w:rsidRPr="00C4782F">
        <w:t>},</w:t>
      </w:r>
    </w:p>
    <w:p w14:paraId="13706CF1" w14:textId="21E99871" w:rsidR="00E73B39" w:rsidRPr="00C4782F" w:rsidRDefault="00B26DD1">
      <w:pPr>
        <w:pStyle w:val="CDT"/>
      </w:pPr>
      <w:r>
        <w:t xml:space="preserve">          </w:t>
      </w:r>
      <w:r w:rsidR="00FA3D78" w:rsidRPr="00C4782F">
        <w:t>EnableRaisingEvents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true</w:t>
      </w:r>
    </w:p>
    <w:p w14:paraId="5B10072E" w14:textId="1E3315D9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10F0614E" w14:textId="77777777" w:rsidR="00E73B39" w:rsidRPr="00C4782F" w:rsidRDefault="00E73B39">
      <w:pPr>
        <w:pStyle w:val="CDT"/>
      </w:pPr>
    </w:p>
    <w:p w14:paraId="70D1AEE5" w14:textId="57680B87" w:rsidR="00E73B39" w:rsidRPr="00C4782F" w:rsidRDefault="00B26DD1">
      <w:pPr>
        <w:pStyle w:val="CDT"/>
      </w:pPr>
      <w:r>
        <w:t xml:space="preserve">      </w:t>
      </w:r>
      <w:r w:rsidR="00FA3D78" w:rsidRPr="00C4782F">
        <w:t>process.Exited</w:t>
      </w:r>
      <w:r>
        <w:t xml:space="preserve"> </w:t>
      </w:r>
      <w:r w:rsidR="00FA3D78" w:rsidRPr="00C4782F">
        <w:t>+=</w:t>
      </w:r>
      <w:r>
        <w:t xml:space="preserve"> </w:t>
      </w:r>
      <w:r w:rsidR="00FA3D78" w:rsidRPr="00C4782F">
        <w:t>(sender,</w:t>
      </w:r>
      <w:r>
        <w:t xml:space="preserve"> </w:t>
      </w:r>
      <w:r w:rsidR="00FA3D78" w:rsidRPr="00C4782F">
        <w:t>localEventArgs)</w:t>
      </w:r>
      <w:r>
        <w:t xml:space="preserve"> </w:t>
      </w:r>
      <w:r w:rsidR="00FA3D78" w:rsidRPr="00C4782F">
        <w:t>=&gt;</w:t>
      </w:r>
    </w:p>
    <w:p w14:paraId="372F84EC" w14:textId="51AC6EB3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350B23C8" w14:textId="3C209911" w:rsidR="00E73B39" w:rsidRPr="00C4782F" w:rsidRDefault="00B26DD1">
      <w:pPr>
        <w:pStyle w:val="CDT"/>
      </w:pPr>
      <w:r>
        <w:t xml:space="preserve">          </w:t>
      </w:r>
      <w:r w:rsidR="00FA3D78" w:rsidRPr="00C4782F">
        <w:t>taskCS.SetResult(process);</w:t>
      </w:r>
    </w:p>
    <w:p w14:paraId="07688587" w14:textId="62F5C5A4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4FD745AA" w14:textId="77777777" w:rsidR="00E73B39" w:rsidRPr="00C4782F" w:rsidRDefault="00E73B39">
      <w:pPr>
        <w:pStyle w:val="CDT"/>
      </w:pPr>
    </w:p>
    <w:p w14:paraId="10985863" w14:textId="59343113" w:rsidR="00E73B39" w:rsidRPr="00C4782F" w:rsidRDefault="00B26DD1">
      <w:pPr>
        <w:pStyle w:val="CDTGrayline"/>
      </w:pPr>
      <w:r>
        <w:t xml:space="preserve">      </w:t>
      </w:r>
      <w:r w:rsidR="00FA3D78" w:rsidRPr="00C4782F">
        <w:t>cancellationToken</w:t>
      </w:r>
    </w:p>
    <w:p w14:paraId="3F838856" w14:textId="16A0962F" w:rsidR="00E73B39" w:rsidRPr="00C4782F" w:rsidRDefault="00B26DD1">
      <w:pPr>
        <w:pStyle w:val="CDTGrayline"/>
      </w:pPr>
      <w:r>
        <w:t xml:space="preserve">          </w:t>
      </w:r>
      <w:r w:rsidR="00FA3D78" w:rsidRPr="00C4782F">
        <w:t>.ThrowIfCancellationRequested();</w:t>
      </w:r>
    </w:p>
    <w:p w14:paraId="341211D3" w14:textId="77777777" w:rsidR="00E73B39" w:rsidRPr="00C4782F" w:rsidRDefault="00E73B39">
      <w:pPr>
        <w:pStyle w:val="CDT"/>
      </w:pPr>
    </w:p>
    <w:p w14:paraId="3442A98A" w14:textId="560ABB3D" w:rsidR="00E73B39" w:rsidRPr="00C4782F" w:rsidRDefault="00B26DD1">
      <w:pPr>
        <w:pStyle w:val="CDT"/>
      </w:pPr>
      <w:r>
        <w:t xml:space="preserve">      </w:t>
      </w:r>
      <w:r w:rsidR="00FA3D78" w:rsidRPr="00C4782F">
        <w:t>process.Start();</w:t>
      </w:r>
    </w:p>
    <w:p w14:paraId="7C6EDD75" w14:textId="77777777" w:rsidR="00E73B39" w:rsidRPr="00C4782F" w:rsidRDefault="00E73B39">
      <w:pPr>
        <w:pStyle w:val="CDT"/>
      </w:pPr>
    </w:p>
    <w:p w14:paraId="4432D8E6" w14:textId="79B7010E" w:rsidR="00E73B39" w:rsidRPr="00C4782F" w:rsidRDefault="00B26DD1">
      <w:pPr>
        <w:pStyle w:val="CDTGrayline"/>
      </w:pPr>
      <w:r>
        <w:t xml:space="preserve">      </w:t>
      </w:r>
      <w:r w:rsidR="00FA3D78" w:rsidRPr="00C4782F">
        <w:t>cancellationToken.Register(()</w:t>
      </w:r>
      <w:r>
        <w:t xml:space="preserve"> </w:t>
      </w:r>
      <w:r w:rsidR="00FA3D78" w:rsidRPr="00C4782F">
        <w:t>=&gt;</w:t>
      </w:r>
    </w:p>
    <w:p w14:paraId="6DB7D215" w14:textId="209C2BD9" w:rsidR="00E73B39" w:rsidRPr="00C4782F" w:rsidRDefault="00B26DD1">
      <w:pPr>
        <w:pStyle w:val="CDTGrayline"/>
      </w:pPr>
      <w:r>
        <w:t xml:space="preserve">      </w:t>
      </w:r>
      <w:r w:rsidR="00FA3D78" w:rsidRPr="00C4782F">
        <w:t>{</w:t>
      </w:r>
    </w:p>
    <w:p w14:paraId="40036A5D" w14:textId="1DBF939D" w:rsidR="00E73B39" w:rsidRPr="00C4782F" w:rsidRDefault="00B26DD1">
      <w:pPr>
        <w:pStyle w:val="CDTGrayline"/>
      </w:pPr>
      <w:r>
        <w:t xml:space="preserve">          </w:t>
      </w:r>
      <w:r w:rsidR="00FA3D78" w:rsidRPr="00C4782F">
        <w:t>process.CloseMainWindow();</w:t>
      </w:r>
    </w:p>
    <w:p w14:paraId="5E1439A4" w14:textId="3A2C1AA4" w:rsidR="00E73B39" w:rsidRPr="00C4782F" w:rsidRDefault="00B26DD1">
      <w:pPr>
        <w:pStyle w:val="CDTGrayline"/>
      </w:pPr>
      <w:r>
        <w:t xml:space="preserve">      </w:t>
      </w:r>
      <w:r w:rsidR="00FA3D78" w:rsidRPr="00C4782F">
        <w:t>});</w:t>
      </w:r>
    </w:p>
    <w:p w14:paraId="48F429D6" w14:textId="77777777" w:rsidR="00E73B39" w:rsidRPr="00C4782F" w:rsidRDefault="00E73B39">
      <w:pPr>
        <w:pStyle w:val="CDT"/>
      </w:pPr>
    </w:p>
    <w:p w14:paraId="59F5C7BD" w14:textId="12F440D4" w:rsidR="00E73B39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return</w:t>
      </w:r>
      <w:r>
        <w:t xml:space="preserve"> </w:t>
      </w:r>
      <w:r w:rsidR="00FA3D78" w:rsidRPr="00C4782F">
        <w:t>taskCS.Task;</w:t>
      </w:r>
    </w:p>
    <w:p w14:paraId="44FC8510" w14:textId="05FF0541" w:rsidR="00E73B39" w:rsidRPr="00C4782F" w:rsidRDefault="00B26DD1">
      <w:pPr>
        <w:pStyle w:val="CDT"/>
      </w:pPr>
      <w:r>
        <w:t xml:space="preserve">  </w:t>
      </w:r>
      <w:r w:rsidR="00FA3D78" w:rsidRPr="00C4782F">
        <w:t>}</w:t>
      </w:r>
    </w:p>
    <w:p w14:paraId="268983C4" w14:textId="77777777" w:rsidR="00E73B39" w:rsidRPr="00C4782F" w:rsidRDefault="00E73B39">
      <w:pPr>
        <w:pStyle w:val="CDT"/>
      </w:pPr>
    </w:p>
    <w:p w14:paraId="0490BE96" w14:textId="388FAF02" w:rsidR="00E73B39" w:rsidRPr="00C4782F" w:rsidRDefault="00B26DD1">
      <w:pPr>
        <w:pStyle w:val="CDT"/>
        <w:rPr>
          <w:rStyle w:val="CPComment"/>
        </w:rPr>
      </w:pPr>
      <w:r>
        <w:rPr>
          <w:rStyle w:val="CPComment"/>
        </w:rPr>
        <w:t xml:space="preserve">    </w:t>
      </w:r>
      <w:r w:rsidR="00FA3D78" w:rsidRPr="00C4782F">
        <w:rPr>
          <w:rStyle w:val="CPComment"/>
        </w:rPr>
        <w:t>//</w:t>
      </w:r>
      <w:r>
        <w:rPr>
          <w:rStyle w:val="CPComment"/>
        </w:rPr>
        <w:t xml:space="preserve"> </w:t>
      </w:r>
      <w:r w:rsidR="00FA3D78" w:rsidRPr="00C4782F">
        <w:rPr>
          <w:rStyle w:val="CPComment"/>
        </w:rPr>
        <w:t>...</w:t>
      </w:r>
    </w:p>
    <w:p w14:paraId="3FEC45CD" w14:textId="77777777" w:rsidR="00E73B39" w:rsidRPr="00C4782F" w:rsidRDefault="00FA3D78">
      <w:pPr>
        <w:pStyle w:val="CDTX"/>
      </w:pPr>
      <w:r w:rsidRPr="00C4782F">
        <w:t>}</w:t>
      </w:r>
    </w:p>
    <w:p w14:paraId="663EA3FC" w14:textId="300CF8D7" w:rsidR="00E73B39" w:rsidRPr="00C4782F" w:rsidRDefault="00FA3D78" w:rsidP="004D3F79">
      <w:pPr>
        <w:pStyle w:val="Bgn-AdvTopic"/>
      </w:pPr>
      <w:r w:rsidRPr="00C4782F">
        <w:t>Ignore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highlighting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moment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instead</w:t>
      </w:r>
      <w:r w:rsidR="00B26DD1">
        <w:t xml:space="preserve"> </w:t>
      </w:r>
      <w:r w:rsidRPr="00C4782F">
        <w:t>focus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pattern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event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notification</w:t>
      </w:r>
      <w:r w:rsidR="00B26DD1">
        <w:t xml:space="preserve"> </w:t>
      </w:r>
      <w:r w:rsidRPr="00C4782F">
        <w:t>when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completes.</w:t>
      </w:r>
      <w:r w:rsidR="00B26DD1">
        <w:t xml:space="preserve"> </w:t>
      </w:r>
      <w:r w:rsidRPr="00C4782F">
        <w:t>Since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System.Diagnostics.Process</w:t>
      </w:r>
      <w:proofErr w:type="spellEnd"/>
      <w:proofErr w:type="gramEnd"/>
      <w:r w:rsidR="00B26DD1">
        <w:t xml:space="preserve"> </w:t>
      </w:r>
      <w:r w:rsidRPr="00C4782F">
        <w:t>includes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notification</w:t>
      </w:r>
      <w:r w:rsidR="00B26DD1">
        <w:t xml:space="preserve"> </w:t>
      </w:r>
      <w:r w:rsidRPr="00C4782F">
        <w:t>upon</w:t>
      </w:r>
      <w:r w:rsidR="00B26DD1">
        <w:t xml:space="preserve"> </w:t>
      </w:r>
      <w:r w:rsidRPr="00C4782F">
        <w:t>exit,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register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notification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use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callback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which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invoke</w:t>
      </w:r>
      <w:r w:rsidR="00B26DD1">
        <w:t xml:space="preserve"> </w:t>
      </w:r>
      <w:proofErr w:type="spellStart"/>
      <w:r w:rsidRPr="00B25458">
        <w:rPr>
          <w:rStyle w:val="C1"/>
        </w:rPr>
        <w:t>TaskCompletionSource.SetResult</w:t>
      </w:r>
      <w:proofErr w:type="spellEnd"/>
      <w:r w:rsidRPr="00B25458">
        <w:rPr>
          <w:rStyle w:val="C1"/>
        </w:rPr>
        <w:t>()</w:t>
      </w:r>
      <w:r w:rsidRPr="00C4782F">
        <w:t>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="005B03FC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ins w:id="3518" w:author="Austen Frostad" w:date="2020-04-15T10:23:00Z">
        <w:r w:rsidR="00555B50">
          <w:t>20</w:t>
        </w:r>
      </w:ins>
      <w:del w:id="3519" w:author="Austen Frostad" w:date="2020-04-15T10:23:00Z">
        <w:r w:rsidR="00A6283F" w:rsidDel="00555B50">
          <w:delText>19</w:delText>
        </w:r>
      </w:del>
      <w:r w:rsidR="00A6283F">
        <w:t>.</w:t>
      </w:r>
      <w:ins w:id="3520" w:author="Austen Frostad" w:date="2020-04-15T10:23:00Z">
        <w:r w:rsidR="00555B50">
          <w:t>9</w:t>
        </w:r>
      </w:ins>
      <w:del w:id="3521" w:author="Austen Frostad" w:date="2020-04-15T10:23:00Z">
        <w:r w:rsidR="00C7066B" w:rsidDel="00555B50">
          <w:delText>19</w:delText>
        </w:r>
      </w:del>
      <w:r w:rsidR="00B26DD1">
        <w:t xml:space="preserve"> </w:t>
      </w:r>
      <w:r w:rsidR="005B03FC">
        <w:t>follows</w:t>
      </w:r>
      <w:r w:rsidR="00B26DD1">
        <w:t xml:space="preserve"> </w:t>
      </w:r>
      <w:r w:rsidRPr="00C4782F">
        <w:t>a</w:t>
      </w:r>
      <w:r w:rsidR="00B26DD1">
        <w:t xml:space="preserve"> </w:t>
      </w:r>
      <w:proofErr w:type="gramStart"/>
      <w:r w:rsidRPr="00C4782F">
        <w:t>fairly</w:t>
      </w:r>
      <w:r w:rsidR="00B26DD1">
        <w:t xml:space="preserve"> </w:t>
      </w:r>
      <w:r w:rsidRPr="00C4782F">
        <w:t>common</w:t>
      </w:r>
      <w:proofErr w:type="gramEnd"/>
      <w:r w:rsidR="00B26DD1">
        <w:t xml:space="preserve"> </w:t>
      </w:r>
      <w:r w:rsidRPr="00C4782F">
        <w:t>pattern</w:t>
      </w:r>
      <w:r w:rsidR="00B26DD1">
        <w:t xml:space="preserve"> </w:t>
      </w:r>
      <w:r w:rsidR="005B03FC">
        <w:t>that</w:t>
      </w:r>
      <w:r w:rsidR="00B26DD1">
        <w:t xml:space="preserve"> </w:t>
      </w:r>
      <w:r w:rsidR="005B03FC">
        <w:t>you</w:t>
      </w:r>
      <w:r w:rsidR="00B26DD1">
        <w:t xml:space="preserve"> </w:t>
      </w:r>
      <w:r w:rsidR="005B03FC">
        <w:t>can</w:t>
      </w:r>
      <w:r w:rsidR="00B26DD1">
        <w:t xml:space="preserve"> </w:t>
      </w:r>
      <w:r w:rsidR="005B03FC">
        <w:t>use</w:t>
      </w:r>
      <w:r w:rsidR="00B26DD1">
        <w:t xml:space="preserve"> </w:t>
      </w:r>
      <w:r w:rsidR="005B03FC">
        <w:t>to</w:t>
      </w:r>
      <w:r w:rsidR="00B26DD1">
        <w:t xml:space="preserve"> </w:t>
      </w:r>
      <w:r w:rsidRPr="00C4782F">
        <w:t>create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without</w:t>
      </w:r>
      <w:r w:rsidR="00B26DD1">
        <w:t xml:space="preserve"> </w:t>
      </w:r>
      <w:r w:rsidRPr="00C4782F">
        <w:t>having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resort</w:t>
      </w:r>
      <w:r w:rsidR="00B26DD1">
        <w:t xml:space="preserve"> </w:t>
      </w:r>
      <w:r w:rsidRPr="00C4782F">
        <w:t>to</w:t>
      </w:r>
      <w:r w:rsidR="00B26DD1">
        <w:t xml:space="preserve"> </w:t>
      </w:r>
      <w:proofErr w:type="spellStart"/>
      <w:r w:rsidRPr="00B25458">
        <w:rPr>
          <w:rStyle w:val="C1"/>
        </w:rPr>
        <w:t>Task.Run</w:t>
      </w:r>
      <w:proofErr w:type="spellEnd"/>
      <w:r w:rsidRPr="00B25458">
        <w:rPr>
          <w:rStyle w:val="C1"/>
        </w:rPr>
        <w:t>()</w:t>
      </w:r>
      <w:r w:rsidRPr="00C4782F">
        <w:t>.</w:t>
      </w:r>
    </w:p>
    <w:p w14:paraId="0C25E493" w14:textId="15DB8882" w:rsidR="00E73B39" w:rsidRPr="00C4782F" w:rsidRDefault="00FA3D78" w:rsidP="004D3F79">
      <w:pPr>
        <w:pStyle w:val="Bgn-AdvTopic"/>
      </w:pPr>
      <w:r w:rsidRPr="00C4782F">
        <w:t>Another</w:t>
      </w:r>
      <w:r w:rsidR="00B26DD1">
        <w:t xml:space="preserve"> </w:t>
      </w:r>
      <w:r w:rsidRPr="00C4782F">
        <w:t>important</w:t>
      </w:r>
      <w:r w:rsidR="00B26DD1">
        <w:t xml:space="preserve"> </w:t>
      </w:r>
      <w:r w:rsidRPr="00C4782F">
        <w:t>characteristic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might</w:t>
      </w:r>
      <w:r w:rsidR="00B26DD1">
        <w:t xml:space="preserve"> </w:t>
      </w:r>
      <w:r w:rsidRPr="00C4782F">
        <w:t>require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cancellation</w:t>
      </w:r>
      <w:r w:rsidR="005B03FC">
        <w:t>.</w:t>
      </w:r>
      <w:r w:rsidR="00B26DD1">
        <w:t xml:space="preserve"> </w:t>
      </w:r>
      <w:r w:rsidRPr="00C4782F">
        <w:t>TAP</w:t>
      </w:r>
      <w:r w:rsidR="00B26DD1">
        <w:t xml:space="preserve"> </w:t>
      </w:r>
      <w:r w:rsidRPr="00C4782F">
        <w:t>relies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same</w:t>
      </w:r>
      <w:r w:rsidR="00B26DD1">
        <w:t xml:space="preserve"> </w:t>
      </w:r>
      <w:r w:rsidRPr="00C4782F">
        <w:t>methods</w:t>
      </w:r>
      <w:r w:rsidR="00B26DD1">
        <w:t xml:space="preserve"> </w:t>
      </w:r>
      <w:r w:rsidR="005B03FC">
        <w:t>for</w:t>
      </w:r>
      <w:r w:rsidR="00B26DD1">
        <w:t xml:space="preserve"> </w:t>
      </w:r>
      <w:r w:rsidR="005B03FC">
        <w:t>cancellation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TPL</w:t>
      </w:r>
      <w:r w:rsidR="00B26DD1">
        <w:t xml:space="preserve"> </w:t>
      </w:r>
      <w:r w:rsidR="005B03FC">
        <w:t>does</w:t>
      </w:r>
      <w:r w:rsidRPr="00C4782F">
        <w:t>—namely,</w:t>
      </w:r>
      <w:r w:rsidR="00B26DD1">
        <w:t xml:space="preserve"> </w:t>
      </w:r>
      <w:r w:rsidRPr="00C4782F">
        <w:t>a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System.Threading.CancellationToken</w:t>
      </w:r>
      <w:proofErr w:type="spellEnd"/>
      <w:proofErr w:type="gramEnd"/>
      <w:r w:rsidRPr="00C4782F">
        <w:t>.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22" w:author="Kevin" w:date="2020-04-04T16:27:00Z">
        <w:r w:rsidR="00A6283F" w:rsidDel="00D640EF">
          <w:delText>19.</w:delText>
        </w:r>
        <w:r w:rsidR="00C7066B" w:rsidDel="00D640EF">
          <w:delText>1</w:delText>
        </w:r>
      </w:del>
      <w:ins w:id="3523" w:author="Kevin" w:date="2020-04-04T16:27:00Z">
        <w:r w:rsidR="00D640EF">
          <w:t>20.</w:t>
        </w:r>
      </w:ins>
      <w:r w:rsidR="00C7066B">
        <w:t>9</w:t>
      </w:r>
      <w:r w:rsidR="00B26DD1">
        <w:t xml:space="preserve"> </w:t>
      </w:r>
      <w:r w:rsidRPr="00C4782F">
        <w:t>highlights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necessary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support</w:t>
      </w:r>
      <w:r w:rsidR="00B26DD1">
        <w:t xml:space="preserve"> </w:t>
      </w:r>
      <w:r w:rsidRPr="00C4782F">
        <w:t>cancellation.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example</w:t>
      </w:r>
      <w:r w:rsidR="005B03FC">
        <w:t>,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allow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canceling</w:t>
      </w:r>
      <w:r w:rsidR="00B26DD1">
        <w:t xml:space="preserve"> </w:t>
      </w:r>
      <w:r w:rsidRPr="00C4782F">
        <w:t>before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ever</w:t>
      </w:r>
      <w:r w:rsidR="00B26DD1">
        <w:t xml:space="preserve"> </w:t>
      </w:r>
      <w:r w:rsidRPr="00C4782F">
        <w:t>starts,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well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attempt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close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application’s</w:t>
      </w:r>
      <w:r w:rsidR="00B26DD1">
        <w:t xml:space="preserve"> </w:t>
      </w:r>
      <w:r w:rsidRPr="00C4782F">
        <w:t>main</w:t>
      </w:r>
      <w:r w:rsidR="00B26DD1">
        <w:t xml:space="preserve"> </w:t>
      </w:r>
      <w:r w:rsidRPr="00C4782F">
        <w:t>window</w:t>
      </w:r>
      <w:r w:rsidR="00B26DD1">
        <w:t xml:space="preserve"> </w:t>
      </w:r>
      <w:r w:rsidRPr="00C4782F">
        <w:t>(if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one).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aggressive</w:t>
      </w:r>
      <w:r w:rsidR="00B26DD1">
        <w:t xml:space="preserve"> </w:t>
      </w:r>
      <w:r w:rsidRPr="00C4782F">
        <w:t>approach</w:t>
      </w:r>
      <w:r w:rsidR="00B26DD1">
        <w:t xml:space="preserve"> </w:t>
      </w:r>
      <w:r w:rsidRPr="00C4782F">
        <w:t>would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call</w:t>
      </w:r>
      <w:r w:rsidR="00B26DD1">
        <w:t xml:space="preserve"> </w:t>
      </w:r>
      <w:proofErr w:type="spellStart"/>
      <w:r w:rsidRPr="00B25458">
        <w:rPr>
          <w:rStyle w:val="C1"/>
        </w:rPr>
        <w:t>Process.Kill</w:t>
      </w:r>
      <w:proofErr w:type="spellEnd"/>
      <w:r w:rsidRPr="00B25458">
        <w:rPr>
          <w:rStyle w:val="C1"/>
        </w:rPr>
        <w:t>()</w:t>
      </w:r>
      <w:r w:rsidRPr="00C4782F">
        <w:t>,</w:t>
      </w:r>
      <w:r w:rsidR="00B26DD1">
        <w:t xml:space="preserve"> </w:t>
      </w:r>
      <w:r w:rsidRPr="00C4782F">
        <w:t>but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="005E2BAC">
        <w:t>method</w:t>
      </w:r>
      <w:r w:rsidR="00B26DD1">
        <w:t xml:space="preserve"> </w:t>
      </w:r>
      <w:r w:rsidRPr="00C4782F">
        <w:t>could</w:t>
      </w:r>
      <w:r w:rsidR="00B26DD1">
        <w:t xml:space="preserve"> </w:t>
      </w:r>
      <w:r w:rsidRPr="00C4782F">
        <w:t>potentially</w:t>
      </w:r>
      <w:r w:rsidR="00B26DD1">
        <w:t xml:space="preserve"> </w:t>
      </w:r>
      <w:r w:rsidRPr="00C4782F">
        <w:t>cause</w:t>
      </w:r>
      <w:r w:rsidR="00B26DD1">
        <w:t xml:space="preserve"> </w:t>
      </w:r>
      <w:r w:rsidRPr="00C4782F">
        <w:t>problems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program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executing.</w:t>
      </w:r>
    </w:p>
    <w:p w14:paraId="24BE8FB4" w14:textId="743750A1" w:rsidR="00E73B39" w:rsidRPr="00C4782F" w:rsidRDefault="00FA3D78" w:rsidP="004D3F79">
      <w:pPr>
        <w:pStyle w:val="Bgn-AdvTopic"/>
      </w:pPr>
      <w:r w:rsidRPr="00C4782F">
        <w:t>Notice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don’t</w:t>
      </w:r>
      <w:r w:rsidR="00B26DD1">
        <w:t xml:space="preserve"> </w:t>
      </w:r>
      <w:r w:rsidRPr="00C4782F">
        <w:t>register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cancellation</w:t>
      </w:r>
      <w:r w:rsidR="00B26DD1">
        <w:t xml:space="preserve"> </w:t>
      </w:r>
      <w:r w:rsidRPr="00C4782F">
        <w:lastRenderedPageBreak/>
        <w:t>event</w:t>
      </w:r>
      <w:r w:rsidR="00B26DD1">
        <w:t xml:space="preserve"> </w:t>
      </w:r>
      <w:r w:rsidRPr="00C4782F">
        <w:t>until</w:t>
      </w:r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process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started.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avoids</w:t>
      </w:r>
      <w:r w:rsidR="00B26DD1">
        <w:t xml:space="preserve"> </w:t>
      </w:r>
      <w:r w:rsidRPr="00C4782F">
        <w:t>any</w:t>
      </w:r>
      <w:r w:rsidR="00B26DD1">
        <w:t xml:space="preserve"> </w:t>
      </w:r>
      <w:r w:rsidRPr="00C4782F">
        <w:t>race</w:t>
      </w:r>
      <w:r w:rsidR="00B26DD1">
        <w:t xml:space="preserve"> </w:t>
      </w:r>
      <w:r w:rsidRPr="00C4782F">
        <w:t>conditions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might</w:t>
      </w:r>
      <w:r w:rsidR="00B26DD1">
        <w:t xml:space="preserve"> </w:t>
      </w:r>
      <w:r w:rsidRPr="00C4782F">
        <w:t>occur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cancellation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triggered</w:t>
      </w:r>
      <w:r w:rsidR="00B26DD1">
        <w:t xml:space="preserve"> </w:t>
      </w:r>
      <w:r w:rsidRPr="00C4782F">
        <w:t>before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process</w:t>
      </w:r>
      <w:r w:rsidR="00B26DD1">
        <w:t xml:space="preserve"> </w:t>
      </w:r>
      <w:proofErr w:type="gramStart"/>
      <w:r w:rsidRPr="00C4782F">
        <w:t>actually</w:t>
      </w:r>
      <w:r w:rsidR="00B26DD1">
        <w:t xml:space="preserve"> </w:t>
      </w:r>
      <w:r w:rsidR="005B03FC">
        <w:t>begins</w:t>
      </w:r>
      <w:proofErr w:type="gramEnd"/>
      <w:r w:rsidRPr="00C4782F">
        <w:t>.</w:t>
      </w:r>
    </w:p>
    <w:p w14:paraId="3D9BBDFD" w14:textId="572B282A" w:rsidR="00E73B39" w:rsidRPr="00C4782F" w:rsidRDefault="00FA3D78" w:rsidP="004D3F79">
      <w:pPr>
        <w:pStyle w:val="Bgn-AdvTopic"/>
      </w:pPr>
      <w:r w:rsidRPr="00C4782F">
        <w:t>One</w:t>
      </w:r>
      <w:r w:rsidR="00B26DD1">
        <w:t xml:space="preserve"> </w:t>
      </w:r>
      <w:r w:rsidRPr="00C4782F">
        <w:t>last</w:t>
      </w:r>
      <w:r w:rsidR="00B26DD1">
        <w:t xml:space="preserve"> </w:t>
      </w:r>
      <w:r w:rsidRPr="00C4782F">
        <w:t>feature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consider</w:t>
      </w:r>
      <w:r w:rsidR="00B26DD1">
        <w:t xml:space="preserve"> </w:t>
      </w:r>
      <w:r w:rsidRPr="00C4782F">
        <w:t>supporting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progress</w:t>
      </w:r>
      <w:r w:rsidR="00B26DD1">
        <w:t xml:space="preserve"> </w:t>
      </w:r>
      <w:r w:rsidRPr="00C4782F">
        <w:t>update.</w:t>
      </w:r>
      <w:r w:rsidR="00B26DD1">
        <w:t xml:space="preserve"> </w:t>
      </w:r>
      <w:r w:rsidR="00A6283F">
        <w:t>Listing</w:t>
      </w:r>
      <w:r w:rsidR="00B26DD1">
        <w:t xml:space="preserve"> </w:t>
      </w:r>
      <w:ins w:id="3524" w:author="Austen Frostad" w:date="2020-04-15T10:15:00Z">
        <w:r w:rsidR="00555B50">
          <w:t>20</w:t>
        </w:r>
      </w:ins>
      <w:del w:id="3525" w:author="Austen Frostad" w:date="2020-04-15T10:15:00Z">
        <w:r w:rsidR="00A6283F" w:rsidDel="00555B50">
          <w:delText>19</w:delText>
        </w:r>
      </w:del>
      <w:r w:rsidR="00A6283F">
        <w:t>.</w:t>
      </w:r>
      <w:ins w:id="3526" w:author="Austen Frostad" w:date="2020-04-15T10:15:00Z">
        <w:r w:rsidR="00555B50">
          <w:t>1</w:t>
        </w:r>
      </w:ins>
      <w:del w:id="3527" w:author="Austen Frostad" w:date="2020-04-15T10:15:00Z">
        <w:r w:rsidR="00C7066B" w:rsidDel="00555B50">
          <w:delText>2</w:delText>
        </w:r>
      </w:del>
      <w:r w:rsidR="00C7066B">
        <w:t>0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full</w:t>
      </w:r>
      <w:r w:rsidR="00B26DD1">
        <w:t xml:space="preserve"> </w:t>
      </w:r>
      <w:r w:rsidR="005B03FC">
        <w:t>version</w:t>
      </w:r>
      <w:r w:rsidR="00B26DD1">
        <w:t xml:space="preserve"> </w:t>
      </w:r>
      <w:r w:rsidR="005B03FC">
        <w:t>of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RunProcessAsync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just</w:t>
      </w:r>
      <w:r w:rsidR="00B26DD1">
        <w:t xml:space="preserve"> </w:t>
      </w:r>
      <w:r w:rsidRPr="00C4782F">
        <w:t>such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update.</w:t>
      </w:r>
    </w:p>
    <w:p w14:paraId="1AD46555" w14:textId="18241FD7" w:rsidR="00E73B39" w:rsidRPr="00C4782F" w:rsidRDefault="00A6283F" w:rsidP="004D3F79">
      <w:pPr>
        <w:pStyle w:val="ListingHead"/>
      </w:pPr>
      <w:r w:rsidRPr="004D3F79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28" w:author="Kevin" w:date="2020-04-04T16:28:00Z">
        <w:r w:rsidRPr="004D3F79" w:rsidDel="00740642">
          <w:rPr>
            <w:rStyle w:val="ListingNumber"/>
          </w:rPr>
          <w:delText>19.</w:delText>
        </w:r>
        <w:r w:rsidR="00C7066B" w:rsidRPr="004D3F79" w:rsidDel="00740642">
          <w:rPr>
            <w:rStyle w:val="ListingNumber"/>
          </w:rPr>
          <w:delText>2</w:delText>
        </w:r>
      </w:del>
      <w:ins w:id="3529" w:author="Kevin" w:date="2020-04-04T16:28:00Z">
        <w:r w:rsidR="00740642">
          <w:rPr>
            <w:rStyle w:val="ListingNumber"/>
          </w:rPr>
          <w:t>20.1</w:t>
        </w:r>
      </w:ins>
      <w:r w:rsidR="00C7066B" w:rsidRPr="004D3F79">
        <w:rPr>
          <w:rStyle w:val="ListingNumber"/>
        </w:rPr>
        <w:t>0</w:t>
      </w:r>
      <w:r w:rsidR="00B26DD1">
        <w:rPr>
          <w:rStyle w:val="ListingNumber"/>
        </w:rPr>
        <w:t>: </w:t>
      </w:r>
      <w:r w:rsidR="00FA3D78" w:rsidRPr="00C4782F">
        <w:t>Implementing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Custom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Method</w:t>
      </w:r>
      <w:r w:rsidR="00B26DD1">
        <w:t xml:space="preserve"> </w:t>
      </w:r>
      <w:r w:rsidR="00FA3D78" w:rsidRPr="00C4782F">
        <w:t>with</w:t>
      </w:r>
      <w:r w:rsidR="00B26DD1">
        <w:t xml:space="preserve"> </w:t>
      </w:r>
      <w:r w:rsidR="00FA3D78" w:rsidRPr="00C4782F">
        <w:t>Progress</w:t>
      </w:r>
      <w:r w:rsidR="00B26DD1">
        <w:t xml:space="preserve"> </w:t>
      </w:r>
      <w:r w:rsidR="00FA3D78" w:rsidRPr="00C4782F">
        <w:t>Support</w:t>
      </w:r>
    </w:p>
    <w:p w14:paraId="61404039" w14:textId="6F9E1EED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78ECBC72" w14:textId="6E8255D3" w:rsidR="00E73B39" w:rsidRPr="00C57761" w:rsidRDefault="00FA3D78">
      <w:pPr>
        <w:pStyle w:val="CDT"/>
        <w:rPr>
          <w:rStyle w:val="CPKeyword"/>
        </w:rPr>
      </w:pPr>
      <w:r w:rsidRPr="00C4782F">
        <w:rPr>
          <w:rStyle w:val="CPKeyword"/>
        </w:rPr>
        <w:t>using</w:t>
      </w:r>
      <w:r w:rsidR="00B26DD1">
        <w:rPr>
          <w:rStyle w:val="CPKeyword"/>
        </w:rPr>
        <w:t xml:space="preserve"> </w:t>
      </w:r>
      <w:r w:rsidRPr="00C4782F">
        <w:t>System</w:t>
      </w:r>
      <w:r w:rsidRPr="00C57761">
        <w:rPr>
          <w:rStyle w:val="CPKeyword"/>
        </w:rPr>
        <w:t>.</w:t>
      </w:r>
      <w:r w:rsidRPr="00C4782F">
        <w:t>Diagnostics</w:t>
      </w:r>
      <w:r w:rsidRPr="008029B3">
        <w:t>;</w:t>
      </w:r>
    </w:p>
    <w:p w14:paraId="2D065747" w14:textId="025CE157" w:rsidR="00E73B39" w:rsidRPr="00C57761" w:rsidRDefault="00FA3D78">
      <w:pPr>
        <w:pStyle w:val="CDT"/>
        <w:rPr>
          <w:rStyle w:val="CPKeyword"/>
        </w:rPr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System.Threading;</w:t>
      </w:r>
    </w:p>
    <w:p w14:paraId="674F0DFD" w14:textId="126FDE92" w:rsidR="00E73B39" w:rsidRPr="008029B3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8029B3">
        <w:t>System.Threading.Tasks;</w:t>
      </w:r>
    </w:p>
    <w:p w14:paraId="5ED8A2E3" w14:textId="4F407F23" w:rsidR="00E73B39" w:rsidRPr="00C4782F" w:rsidRDefault="00FA3D78">
      <w:pPr>
        <w:pStyle w:val="CDT1"/>
        <w:rPr>
          <w:rStyle w:val="CPKeyword"/>
        </w:rPr>
      </w:pPr>
      <w:r w:rsidRPr="00C4782F">
        <w:rPr>
          <w:rStyle w:val="CPKeyword"/>
        </w:rPr>
        <w:t>class</w:t>
      </w:r>
      <w:r w:rsidR="00B26DD1">
        <w:rPr>
          <w:rStyle w:val="CPKeyword"/>
        </w:rPr>
        <w:t xml:space="preserve"> </w:t>
      </w:r>
      <w:r w:rsidRPr="00C4782F">
        <w:t>Program</w:t>
      </w:r>
    </w:p>
    <w:p w14:paraId="37EDC199" w14:textId="77777777" w:rsidR="00E73B39" w:rsidRPr="00C4782F" w:rsidRDefault="00FA3D78">
      <w:pPr>
        <w:pStyle w:val="CDT"/>
      </w:pPr>
      <w:r w:rsidRPr="00C4782F">
        <w:t>{</w:t>
      </w:r>
    </w:p>
    <w:p w14:paraId="3728C9F9" w14:textId="629DD94F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static</w:t>
      </w:r>
      <w:r>
        <w:t xml:space="preserve"> </w:t>
      </w:r>
      <w:r w:rsidR="00FA3D78" w:rsidRPr="00C4782F">
        <w:rPr>
          <w:rStyle w:val="CPKeyword"/>
        </w:rPr>
        <w:t>public</w:t>
      </w:r>
      <w:r>
        <w:t xml:space="preserve"> </w:t>
      </w:r>
      <w:r w:rsidR="00FA3D78" w:rsidRPr="00C4782F">
        <w:t>Task&lt;Process&gt;</w:t>
      </w:r>
      <w:r>
        <w:t xml:space="preserve"> </w:t>
      </w:r>
      <w:r w:rsidR="00FA3D78" w:rsidRPr="00C4782F">
        <w:t>RunProcessAsync(</w:t>
      </w:r>
    </w:p>
    <w:p w14:paraId="32D9228F" w14:textId="5736EE13" w:rsidR="0073083B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fileName,</w:t>
      </w:r>
    </w:p>
    <w:p w14:paraId="4F0F9E44" w14:textId="13D9DFDF" w:rsidR="00E73B39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arguments</w:t>
      </w:r>
      <w:r>
        <w:t xml:space="preserve"> </w:t>
      </w:r>
      <w:r w:rsidR="00FA3D78" w:rsidRPr="00C4782F">
        <w:t>=</w:t>
      </w:r>
      <w:r>
        <w:t xml:space="preserve"> </w:t>
      </w:r>
      <w:ins w:id="3530" w:author="Mark Michaelis" w:date="2020-03-31T05:03:00Z">
        <w:r w:rsidR="007B4F47" w:rsidRPr="006E5BBA">
          <w:rPr>
            <w:rStyle w:val="Maroon"/>
          </w:rPr>
          <w:t>""</w:t>
        </w:r>
      </w:ins>
      <w:del w:id="3531" w:author="Mark Michaelis" w:date="2020-03-31T05:03:00Z">
        <w:r w:rsidR="00FA3D78" w:rsidRPr="00C4782F" w:rsidDel="007B4F47">
          <w:rPr>
            <w:rStyle w:val="CPKeyword"/>
          </w:rPr>
          <w:delText>null</w:delText>
        </w:r>
      </w:del>
      <w:r w:rsidR="00FA3D78" w:rsidRPr="00C4782F">
        <w:t>,</w:t>
      </w:r>
    </w:p>
    <w:p w14:paraId="25377A23" w14:textId="1EB29F12" w:rsidR="0073083B" w:rsidRDefault="00B26DD1">
      <w:pPr>
        <w:pStyle w:val="CDT"/>
      </w:pPr>
      <w:r>
        <w:t xml:space="preserve">      </w:t>
      </w:r>
      <w:r w:rsidR="00FA3D78" w:rsidRPr="00C4782F">
        <w:t>CancellationToken</w:t>
      </w:r>
      <w:r>
        <w:t xml:space="preserve"> </w:t>
      </w:r>
      <w:r w:rsidR="00FA3D78" w:rsidRPr="00C4782F">
        <w:t>cancellationToken</w:t>
      </w:r>
      <w:r>
        <w:t xml:space="preserve"> </w:t>
      </w:r>
      <w:r w:rsidR="00FA3D78" w:rsidRPr="00C4782F">
        <w:t>=</w:t>
      </w:r>
    </w:p>
    <w:p w14:paraId="5C55459D" w14:textId="2D27A3ED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CPKeyword"/>
        </w:rPr>
        <w:t>default</w:t>
      </w:r>
      <w:r w:rsidR="00FA3D78" w:rsidRPr="00C4782F">
        <w:t>(CancellationToken),</w:t>
      </w:r>
    </w:p>
    <w:p w14:paraId="4E5C7B04" w14:textId="349F5FE4" w:rsidR="0073083B" w:rsidRDefault="00B26DD1">
      <w:pPr>
        <w:pStyle w:val="CDTGrayline"/>
      </w:pPr>
      <w:r>
        <w:t xml:space="preserve">      </w:t>
      </w:r>
      <w:r w:rsidR="00FA3D78" w:rsidRPr="00C4782F">
        <w:t>IProgress&lt;ProcessProgressEventArgs&gt;</w:t>
      </w:r>
      <w:ins w:id="3532" w:author="Mark Michaelis" w:date="2020-03-31T05:04:00Z">
        <w:r w:rsidR="006A7470">
          <w:t>?</w:t>
        </w:r>
      </w:ins>
      <w:r>
        <w:t xml:space="preserve"> </w:t>
      </w:r>
      <w:r w:rsidR="00FA3D78" w:rsidRPr="00C4782F">
        <w:t>progress</w:t>
      </w:r>
      <w:r>
        <w:t xml:space="preserve"> </w:t>
      </w:r>
      <w:r w:rsidR="00FA3D78" w:rsidRPr="00C4782F">
        <w:t>=</w:t>
      </w:r>
    </w:p>
    <w:p w14:paraId="4CE82045" w14:textId="7CAAE8CB" w:rsidR="00E73B39" w:rsidRPr="00C4782F" w:rsidRDefault="00B26DD1">
      <w:pPr>
        <w:pStyle w:val="CDTGrayline"/>
      </w:pPr>
      <w:r>
        <w:t xml:space="preserve">          </w:t>
      </w:r>
      <w:r w:rsidR="00FA3D78" w:rsidRPr="00C4782F">
        <w:rPr>
          <w:rStyle w:val="CPKeyword"/>
        </w:rPr>
        <w:t>null</w:t>
      </w:r>
      <w:r w:rsidR="00FA3D78" w:rsidRPr="00C4782F">
        <w:t>,</w:t>
      </w:r>
    </w:p>
    <w:p w14:paraId="002ACC6A" w14:textId="02F69B93" w:rsidR="00E73B39" w:rsidRPr="00C4782F" w:rsidRDefault="00B26DD1">
      <w:pPr>
        <w:pStyle w:val="CDTGrayline"/>
      </w:pPr>
      <w:r>
        <w:t xml:space="preserve">      </w:t>
      </w:r>
      <w:r w:rsidR="00FA3D78" w:rsidRPr="00C4782F">
        <w:rPr>
          <w:rStyle w:val="CPKeyword"/>
        </w:rPr>
        <w:t>object</w:t>
      </w:r>
      <w:ins w:id="3533" w:author="Mark Michaelis" w:date="2020-03-31T05:04:00Z">
        <w:r w:rsidR="00D4116C" w:rsidRPr="006A27E5">
          <w:t>?</w:t>
        </w:r>
      </w:ins>
      <w:r>
        <w:t xml:space="preserve"> </w:t>
      </w:r>
      <w:r w:rsidR="00FA3D78" w:rsidRPr="00C4782F">
        <w:t>objectState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null</w:t>
      </w:r>
      <w:r w:rsidR="00FA3D78" w:rsidRPr="00C4782F">
        <w:t>)</w:t>
      </w:r>
    </w:p>
    <w:p w14:paraId="04F0ADB7" w14:textId="187FCE36" w:rsidR="00E73B39" w:rsidRPr="00C4782F" w:rsidRDefault="00B26DD1">
      <w:pPr>
        <w:pStyle w:val="CDT"/>
      </w:pPr>
      <w:r>
        <w:t xml:space="preserve">  </w:t>
      </w:r>
      <w:r w:rsidR="00FA3D78" w:rsidRPr="00C4782F">
        <w:t>{</w:t>
      </w:r>
    </w:p>
    <w:p w14:paraId="20450998" w14:textId="49B181D7" w:rsidR="00E73B39" w:rsidRPr="00C4782F" w:rsidRDefault="00B26DD1">
      <w:pPr>
        <w:pStyle w:val="CDT"/>
      </w:pPr>
      <w:r>
        <w:t xml:space="preserve">      </w:t>
      </w:r>
      <w:r w:rsidR="00FA3D78" w:rsidRPr="00C4782F">
        <w:t>TaskCompletionSource&lt;Process&gt;</w:t>
      </w:r>
      <w:r>
        <w:t xml:space="preserve"> </w:t>
      </w:r>
      <w:r w:rsidR="00FA3D78" w:rsidRPr="00C4782F">
        <w:t>taskCS</w:t>
      </w:r>
      <w:r>
        <w:t xml:space="preserve"> </w:t>
      </w:r>
      <w:r w:rsidR="00FA3D78" w:rsidRPr="00C4782F">
        <w:t>=</w:t>
      </w:r>
    </w:p>
    <w:p w14:paraId="138DD257" w14:textId="3FF12298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TaskCompletionSource&lt;Process&gt;();</w:t>
      </w:r>
    </w:p>
    <w:p w14:paraId="42CB1727" w14:textId="77777777" w:rsidR="00E73B39" w:rsidRPr="00C4782F" w:rsidRDefault="00E73B39">
      <w:pPr>
        <w:pStyle w:val="CDT"/>
      </w:pPr>
    </w:p>
    <w:p w14:paraId="04441690" w14:textId="254B06EE" w:rsidR="00E73B39" w:rsidRPr="00C4782F" w:rsidRDefault="00B26DD1">
      <w:pPr>
        <w:pStyle w:val="CDT"/>
      </w:pPr>
      <w:r>
        <w:t xml:space="preserve">      </w:t>
      </w:r>
      <w:r w:rsidR="00FA3D78" w:rsidRPr="00C4782F">
        <w:t>Process</w:t>
      </w:r>
      <w:r>
        <w:t xml:space="preserve"> </w:t>
      </w:r>
      <w:r w:rsidR="00FA3D78" w:rsidRPr="00C4782F">
        <w:t>process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Process()</w:t>
      </w:r>
    </w:p>
    <w:p w14:paraId="432256F2" w14:textId="570E29B2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176E6A71" w14:textId="3DF771DC" w:rsidR="00E73B39" w:rsidRPr="00C4782F" w:rsidRDefault="00B26DD1">
      <w:pPr>
        <w:pStyle w:val="CDT"/>
      </w:pPr>
      <w:r>
        <w:t xml:space="preserve">          </w:t>
      </w:r>
      <w:r w:rsidR="00FA3D78" w:rsidRPr="00C4782F">
        <w:t>StartInfo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ProcessStartInfo(fileName)</w:t>
      </w:r>
    </w:p>
    <w:p w14:paraId="01F63371" w14:textId="2FA90197" w:rsidR="00E73B39" w:rsidRPr="00C4782F" w:rsidRDefault="00B26DD1">
      <w:pPr>
        <w:pStyle w:val="CDT"/>
      </w:pPr>
      <w:r>
        <w:t xml:space="preserve">          </w:t>
      </w:r>
      <w:r w:rsidR="00FA3D78" w:rsidRPr="00C4782F">
        <w:t>{</w:t>
      </w:r>
    </w:p>
    <w:p w14:paraId="5D2026FA" w14:textId="03D1A6CB" w:rsidR="00E73B39" w:rsidRPr="00C4782F" w:rsidRDefault="00B26DD1">
      <w:pPr>
        <w:pStyle w:val="CDT"/>
      </w:pPr>
      <w:r>
        <w:t xml:space="preserve">              </w:t>
      </w:r>
      <w:r w:rsidR="00FA3D78" w:rsidRPr="00C4782F">
        <w:t>UseShellExecute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false</w:t>
      </w:r>
      <w:r w:rsidR="00FA3D78" w:rsidRPr="00C4782F">
        <w:t>,</w:t>
      </w:r>
    </w:p>
    <w:p w14:paraId="3584361D" w14:textId="767D89CF" w:rsidR="00E73B39" w:rsidRPr="00C4782F" w:rsidRDefault="00B26DD1">
      <w:pPr>
        <w:pStyle w:val="CDT"/>
      </w:pPr>
      <w:r>
        <w:lastRenderedPageBreak/>
        <w:t xml:space="preserve">              </w:t>
      </w:r>
      <w:r w:rsidR="00FA3D78" w:rsidRPr="00C4782F">
        <w:t>Arguments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arguments,</w:t>
      </w:r>
    </w:p>
    <w:p w14:paraId="2C1CD998" w14:textId="5FBCA7AA" w:rsidR="0073083B" w:rsidRDefault="00B26DD1">
      <w:pPr>
        <w:pStyle w:val="CDTGrayline"/>
      </w:pPr>
      <w:r>
        <w:t xml:space="preserve">              </w:t>
      </w:r>
      <w:r w:rsidR="00FA3D78" w:rsidRPr="00C4782F">
        <w:t>RedirectStandardOutput</w:t>
      </w:r>
      <w:r>
        <w:t xml:space="preserve"> </w:t>
      </w:r>
      <w:r w:rsidR="00FA3D78" w:rsidRPr="00C4782F">
        <w:t>=</w:t>
      </w:r>
    </w:p>
    <w:p w14:paraId="69D454A3" w14:textId="1C17F264" w:rsidR="00E73B39" w:rsidRPr="00C4782F" w:rsidRDefault="00B26DD1">
      <w:pPr>
        <w:pStyle w:val="CDTGrayline"/>
      </w:pPr>
      <w:r>
        <w:t xml:space="preserve">                  </w:t>
      </w:r>
      <w:r w:rsidR="00FA3D78" w:rsidRPr="00C4782F">
        <w:t>progress</w:t>
      </w:r>
      <w:r>
        <w:t xml:space="preserve"> </w:t>
      </w:r>
      <w:r w:rsidR="00FA3D78" w:rsidRPr="00C4782F">
        <w:t>!=</w:t>
      </w:r>
      <w:r>
        <w:t xml:space="preserve"> </w:t>
      </w:r>
      <w:r w:rsidR="00FA3D78" w:rsidRPr="00C4782F">
        <w:rPr>
          <w:rStyle w:val="CPKeyword"/>
        </w:rPr>
        <w:t>null</w:t>
      </w:r>
    </w:p>
    <w:p w14:paraId="11BFE8CE" w14:textId="7CF20A80" w:rsidR="00E73B39" w:rsidRPr="00C4782F" w:rsidRDefault="00B26DD1">
      <w:pPr>
        <w:pStyle w:val="CDT"/>
      </w:pPr>
      <w:r>
        <w:t xml:space="preserve">          </w:t>
      </w:r>
      <w:r w:rsidR="00FA3D78" w:rsidRPr="00C4782F">
        <w:t>},</w:t>
      </w:r>
    </w:p>
    <w:p w14:paraId="0A52D66B" w14:textId="6600917B" w:rsidR="00E73B39" w:rsidRPr="00C4782F" w:rsidRDefault="00B26DD1">
      <w:pPr>
        <w:pStyle w:val="CDT"/>
      </w:pPr>
      <w:r>
        <w:t xml:space="preserve">          </w:t>
      </w:r>
      <w:r w:rsidR="00FA3D78" w:rsidRPr="00C4782F">
        <w:t>EnableRaisingEvents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true</w:t>
      </w:r>
    </w:p>
    <w:p w14:paraId="26F88776" w14:textId="264C7F3C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27718360" w14:textId="77777777" w:rsidR="00E73B39" w:rsidRPr="00C4782F" w:rsidRDefault="00E73B39">
      <w:pPr>
        <w:pStyle w:val="CDT"/>
      </w:pPr>
    </w:p>
    <w:p w14:paraId="48C9B49E" w14:textId="1318567B" w:rsidR="00E73B39" w:rsidRPr="00C4782F" w:rsidRDefault="00B26DD1">
      <w:pPr>
        <w:pStyle w:val="CDT"/>
      </w:pPr>
      <w:r>
        <w:t xml:space="preserve">      </w:t>
      </w:r>
      <w:r w:rsidR="00FA3D78" w:rsidRPr="00C4782F">
        <w:t>process.Exited</w:t>
      </w:r>
      <w:r>
        <w:t xml:space="preserve"> </w:t>
      </w:r>
      <w:r w:rsidR="00FA3D78" w:rsidRPr="00C4782F">
        <w:t>+=</w:t>
      </w:r>
      <w:r>
        <w:t xml:space="preserve"> </w:t>
      </w:r>
      <w:r w:rsidR="00FA3D78" w:rsidRPr="00C4782F">
        <w:t>(sender,</w:t>
      </w:r>
      <w:r>
        <w:t xml:space="preserve"> </w:t>
      </w:r>
      <w:r w:rsidR="00FA3D78" w:rsidRPr="00C4782F">
        <w:t>localEventArgs)</w:t>
      </w:r>
      <w:r>
        <w:t xml:space="preserve"> </w:t>
      </w:r>
      <w:r w:rsidR="00FA3D78" w:rsidRPr="00C4782F">
        <w:t>=&gt;</w:t>
      </w:r>
    </w:p>
    <w:p w14:paraId="7D22FAD2" w14:textId="249CC732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41FD39EF" w14:textId="16992C44" w:rsidR="00E73B39" w:rsidRPr="00C4782F" w:rsidRDefault="00B26DD1">
      <w:pPr>
        <w:pStyle w:val="CDT"/>
      </w:pPr>
      <w:r>
        <w:t xml:space="preserve">          </w:t>
      </w:r>
      <w:r w:rsidR="00FA3D78" w:rsidRPr="00C4782F">
        <w:t>taskCS.SetResult(process);</w:t>
      </w:r>
    </w:p>
    <w:p w14:paraId="2AA4522E" w14:textId="0ADBC575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7CF165B4" w14:textId="77777777" w:rsidR="00E73B39" w:rsidRPr="00C4782F" w:rsidRDefault="00E73B39">
      <w:pPr>
        <w:pStyle w:val="CDT"/>
      </w:pPr>
    </w:p>
    <w:p w14:paraId="53D7B708" w14:textId="0F0B3E3B" w:rsidR="00E73B39" w:rsidRPr="00C4782F" w:rsidRDefault="00B26DD1">
      <w:pPr>
        <w:pStyle w:val="CDTGrayline"/>
      </w:pPr>
      <w:r>
        <w:t xml:space="preserve">      </w:t>
      </w:r>
      <w:r w:rsidR="00FA3D78" w:rsidRPr="00C4782F">
        <w:rPr>
          <w:rStyle w:val="CPKeyword"/>
        </w:rPr>
        <w:t>if</w:t>
      </w:r>
      <w:r w:rsidR="00FA3D78" w:rsidRPr="00C4782F">
        <w:t>(progress</w:t>
      </w:r>
      <w:r>
        <w:t xml:space="preserve"> </w:t>
      </w:r>
      <w:r w:rsidR="00FA3D78" w:rsidRPr="00C4782F">
        <w:t>!=</w:t>
      </w:r>
      <w:r>
        <w:t xml:space="preserve"> </w:t>
      </w:r>
      <w:r w:rsidR="00FA3D78" w:rsidRPr="00C4782F">
        <w:t>null)</w:t>
      </w:r>
    </w:p>
    <w:p w14:paraId="15958580" w14:textId="761AA751" w:rsidR="00E73B39" w:rsidRPr="00C4782F" w:rsidRDefault="00B26DD1">
      <w:pPr>
        <w:pStyle w:val="CDTGrayline"/>
      </w:pPr>
      <w:r>
        <w:t xml:space="preserve">      </w:t>
      </w:r>
      <w:r w:rsidR="00FA3D78" w:rsidRPr="00C4782F">
        <w:t>{</w:t>
      </w:r>
    </w:p>
    <w:p w14:paraId="242F3FF1" w14:textId="4F8293AF" w:rsidR="0073083B" w:rsidRDefault="00B26DD1">
      <w:pPr>
        <w:pStyle w:val="CDTGrayline"/>
      </w:pPr>
      <w:r>
        <w:t xml:space="preserve">          </w:t>
      </w:r>
      <w:r w:rsidR="00FA3D78" w:rsidRPr="00C4782F">
        <w:t>process.OutputDataReceived</w:t>
      </w:r>
      <w:r>
        <w:t xml:space="preserve"> </w:t>
      </w:r>
      <w:r w:rsidR="00FA3D78" w:rsidRPr="00C4782F">
        <w:t>+=</w:t>
      </w:r>
    </w:p>
    <w:p w14:paraId="43B4BC1E" w14:textId="5BBC58EB" w:rsidR="00E73B39" w:rsidRPr="00C4782F" w:rsidRDefault="00B26DD1">
      <w:pPr>
        <w:pStyle w:val="CDTGrayline"/>
      </w:pPr>
      <w:r>
        <w:t xml:space="preserve">              </w:t>
      </w:r>
      <w:r w:rsidR="00FA3D78" w:rsidRPr="00C4782F">
        <w:t>(sender,</w:t>
      </w:r>
      <w:r>
        <w:t xml:space="preserve"> </w:t>
      </w:r>
      <w:r w:rsidR="00FA3D78" w:rsidRPr="00C4782F">
        <w:t>localEventArgs)</w:t>
      </w:r>
      <w:r>
        <w:t xml:space="preserve"> </w:t>
      </w:r>
      <w:r w:rsidR="00FA3D78" w:rsidRPr="00C4782F">
        <w:t>=&gt;</w:t>
      </w:r>
    </w:p>
    <w:p w14:paraId="07A1B440" w14:textId="0D5B0552" w:rsidR="00E73B39" w:rsidRPr="00C4782F" w:rsidRDefault="00B26DD1">
      <w:pPr>
        <w:pStyle w:val="CDTGrayline"/>
      </w:pPr>
      <w:r>
        <w:t xml:space="preserve">          </w:t>
      </w:r>
      <w:r w:rsidR="00FA3D78" w:rsidRPr="00C4782F">
        <w:t>{</w:t>
      </w:r>
    </w:p>
    <w:p w14:paraId="618CBD8F" w14:textId="16DFF9C0" w:rsidR="00E73B39" w:rsidRPr="00C4782F" w:rsidRDefault="00B26DD1">
      <w:pPr>
        <w:pStyle w:val="CDTGrayline"/>
      </w:pPr>
      <w:r>
        <w:t xml:space="preserve">              </w:t>
      </w:r>
      <w:r w:rsidR="00FA3D78" w:rsidRPr="00C4782F">
        <w:t>progress.Report(</w:t>
      </w:r>
    </w:p>
    <w:p w14:paraId="6F510DA2" w14:textId="21480AFE" w:rsidR="00E73B39" w:rsidRPr="00C4782F" w:rsidRDefault="00B26DD1">
      <w:pPr>
        <w:pStyle w:val="CDTGrayline"/>
      </w:pPr>
      <w:r>
        <w:t xml:space="preserve">                 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ProcessProgressEventArgs(</w:t>
      </w:r>
    </w:p>
    <w:p w14:paraId="1384F544" w14:textId="7F1AE8E9" w:rsidR="0073083B" w:rsidRDefault="00B26DD1">
      <w:pPr>
        <w:pStyle w:val="CDTGrayline"/>
      </w:pPr>
      <w:r>
        <w:t xml:space="preserve">                      </w:t>
      </w:r>
      <w:r w:rsidR="00FA3D78" w:rsidRPr="00C4782F">
        <w:t>localEventArgs.Data,</w:t>
      </w:r>
    </w:p>
    <w:p w14:paraId="6EC1FD74" w14:textId="3C066DAA" w:rsidR="00E73B39" w:rsidRPr="00C4782F" w:rsidRDefault="00B26DD1">
      <w:pPr>
        <w:pStyle w:val="CDTGrayline"/>
      </w:pPr>
      <w:r>
        <w:t xml:space="preserve">                      </w:t>
      </w:r>
      <w:r w:rsidR="00FA3D78" w:rsidRPr="00C4782F">
        <w:t>objectState));</w:t>
      </w:r>
    </w:p>
    <w:p w14:paraId="23253D7C" w14:textId="6CA431BE" w:rsidR="00E73B39" w:rsidRPr="00C4782F" w:rsidRDefault="00B26DD1">
      <w:pPr>
        <w:pStyle w:val="CDTGrayline"/>
      </w:pPr>
      <w:r>
        <w:t xml:space="preserve">          </w:t>
      </w:r>
      <w:r w:rsidR="00FA3D78" w:rsidRPr="00C4782F">
        <w:t>};</w:t>
      </w:r>
    </w:p>
    <w:p w14:paraId="66B478B7" w14:textId="0411F5F3" w:rsidR="00E73B39" w:rsidRPr="00C4782F" w:rsidRDefault="00B26DD1">
      <w:pPr>
        <w:pStyle w:val="CDTGrayline"/>
      </w:pPr>
      <w:r>
        <w:t xml:space="preserve">      </w:t>
      </w:r>
      <w:r w:rsidR="00FA3D78" w:rsidRPr="00C4782F">
        <w:t>}</w:t>
      </w:r>
    </w:p>
    <w:p w14:paraId="3487E6F0" w14:textId="77777777" w:rsidR="00E73B39" w:rsidRPr="00C4782F" w:rsidRDefault="00E73B39">
      <w:pPr>
        <w:pStyle w:val="CDT"/>
      </w:pPr>
    </w:p>
    <w:p w14:paraId="5CB35296" w14:textId="4FE7F274" w:rsidR="00E73B39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if</w:t>
      </w:r>
      <w:r w:rsidR="00FA3D78" w:rsidRPr="00C4782F">
        <w:t>(cancellationToken.IsCancellationRequested)</w:t>
      </w:r>
    </w:p>
    <w:p w14:paraId="667436AE" w14:textId="5E099CE3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1362AA86" w14:textId="1E2E000A" w:rsidR="00E73B39" w:rsidRPr="00C4782F" w:rsidRDefault="00B26DD1">
      <w:pPr>
        <w:pStyle w:val="CDT"/>
      </w:pPr>
      <w:r>
        <w:t xml:space="preserve">          </w:t>
      </w:r>
      <w:r w:rsidR="00FA3D78" w:rsidRPr="00C4782F">
        <w:t>cancellationToken</w:t>
      </w:r>
    </w:p>
    <w:p w14:paraId="4B348D14" w14:textId="3626FF7D" w:rsidR="00E73B39" w:rsidRPr="00C4782F" w:rsidRDefault="00B26DD1">
      <w:pPr>
        <w:pStyle w:val="CDT"/>
      </w:pPr>
      <w:r>
        <w:t xml:space="preserve">              </w:t>
      </w:r>
      <w:r w:rsidR="00FA3D78" w:rsidRPr="00C4782F">
        <w:t>.ThrowIfCancellationRequested();</w:t>
      </w:r>
    </w:p>
    <w:p w14:paraId="3A150D29" w14:textId="0C5EE11A" w:rsidR="00E73B39" w:rsidRPr="00C4782F" w:rsidRDefault="00B26DD1">
      <w:pPr>
        <w:pStyle w:val="CDT"/>
      </w:pPr>
      <w:r>
        <w:t xml:space="preserve">      </w:t>
      </w:r>
      <w:r w:rsidR="00FA3D78" w:rsidRPr="00C4782F">
        <w:t>}</w:t>
      </w:r>
    </w:p>
    <w:p w14:paraId="54A6B004" w14:textId="77777777" w:rsidR="00E73B39" w:rsidRPr="00C4782F" w:rsidRDefault="00E73B39">
      <w:pPr>
        <w:pStyle w:val="CDT"/>
      </w:pPr>
    </w:p>
    <w:p w14:paraId="19BB664B" w14:textId="1FB7B95F" w:rsidR="00E73B39" w:rsidRPr="00C4782F" w:rsidRDefault="00B26DD1">
      <w:pPr>
        <w:pStyle w:val="CDT"/>
      </w:pPr>
      <w:r>
        <w:t xml:space="preserve">      </w:t>
      </w:r>
      <w:r w:rsidR="00FA3D78" w:rsidRPr="00C4782F">
        <w:t>process.Start();</w:t>
      </w:r>
    </w:p>
    <w:p w14:paraId="455000BF" w14:textId="77777777" w:rsidR="00E73B39" w:rsidRPr="00C4782F" w:rsidRDefault="00E73B39">
      <w:pPr>
        <w:pStyle w:val="CDT"/>
      </w:pPr>
    </w:p>
    <w:p w14:paraId="29396D64" w14:textId="7914C20E" w:rsidR="00E73B39" w:rsidRPr="00C4782F" w:rsidRDefault="00B26DD1">
      <w:pPr>
        <w:pStyle w:val="CDTGrayline"/>
      </w:pPr>
      <w:r>
        <w:t xml:space="preserve">      </w:t>
      </w:r>
      <w:r w:rsidR="00FA3D78" w:rsidRPr="00C4782F">
        <w:rPr>
          <w:rStyle w:val="CPKeyword"/>
        </w:rPr>
        <w:t>if</w:t>
      </w:r>
      <w:r w:rsidR="00FA3D78" w:rsidRPr="00C4782F">
        <w:t>(progress</w:t>
      </w:r>
      <w:r>
        <w:t xml:space="preserve"> </w:t>
      </w:r>
      <w:r w:rsidR="00FA3D78" w:rsidRPr="00C4782F">
        <w:t>!=</w:t>
      </w:r>
      <w:r>
        <w:t xml:space="preserve"> </w:t>
      </w:r>
      <w:r w:rsidR="00FA3D78" w:rsidRPr="00C4782F">
        <w:rPr>
          <w:rStyle w:val="CPKeyword"/>
        </w:rPr>
        <w:t>null</w:t>
      </w:r>
      <w:r w:rsidR="00FA3D78" w:rsidRPr="00C4782F">
        <w:t>)</w:t>
      </w:r>
    </w:p>
    <w:p w14:paraId="1B264C2E" w14:textId="0B90438B" w:rsidR="00E73B39" w:rsidRPr="00C4782F" w:rsidRDefault="00B26DD1">
      <w:pPr>
        <w:pStyle w:val="CDTGrayline"/>
      </w:pPr>
      <w:r>
        <w:t xml:space="preserve">      </w:t>
      </w:r>
      <w:r w:rsidR="00FA3D78" w:rsidRPr="00C4782F">
        <w:t>{</w:t>
      </w:r>
    </w:p>
    <w:p w14:paraId="274532B1" w14:textId="563516E8" w:rsidR="00E73B39" w:rsidRPr="00C4782F" w:rsidRDefault="00B26DD1">
      <w:pPr>
        <w:pStyle w:val="CDTGrayline"/>
      </w:pPr>
      <w:r>
        <w:t xml:space="preserve">          </w:t>
      </w:r>
      <w:r w:rsidR="00FA3D78" w:rsidRPr="00C4782F">
        <w:t>process.BeginOutputReadLine();</w:t>
      </w:r>
    </w:p>
    <w:p w14:paraId="24B669B3" w14:textId="271CC917" w:rsidR="00E73B39" w:rsidRPr="00C4782F" w:rsidRDefault="00B26DD1">
      <w:pPr>
        <w:pStyle w:val="CDTGrayline"/>
      </w:pPr>
      <w:r>
        <w:t xml:space="preserve">      </w:t>
      </w:r>
      <w:r w:rsidR="00FA3D78" w:rsidRPr="00C4782F">
        <w:t>}</w:t>
      </w:r>
    </w:p>
    <w:p w14:paraId="0501B0C1" w14:textId="77777777" w:rsidR="00E73B39" w:rsidRPr="00C4782F" w:rsidRDefault="00E73B39">
      <w:pPr>
        <w:pStyle w:val="CDT"/>
      </w:pPr>
    </w:p>
    <w:p w14:paraId="2CE67C7C" w14:textId="5EAC21D6" w:rsidR="00E73B39" w:rsidRPr="00C4782F" w:rsidRDefault="00B26DD1">
      <w:pPr>
        <w:pStyle w:val="CDT"/>
      </w:pPr>
      <w:r>
        <w:t xml:space="preserve">      </w:t>
      </w:r>
      <w:r w:rsidR="00FA3D78" w:rsidRPr="00C4782F">
        <w:t>cancellationToken.Register(()</w:t>
      </w:r>
      <w:r>
        <w:t xml:space="preserve"> </w:t>
      </w:r>
      <w:r w:rsidR="00FA3D78" w:rsidRPr="00C4782F">
        <w:t>=&gt;</w:t>
      </w:r>
    </w:p>
    <w:p w14:paraId="21426682" w14:textId="289DF5F5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0B634B51" w14:textId="178BAAFC" w:rsidR="00E73B39" w:rsidRPr="00C4782F" w:rsidRDefault="00B26DD1">
      <w:pPr>
        <w:pStyle w:val="CDT"/>
      </w:pPr>
      <w:r>
        <w:t xml:space="preserve">          </w:t>
      </w:r>
      <w:r w:rsidR="00FA3D78" w:rsidRPr="00C4782F">
        <w:t>process.CloseMainWindow();</w:t>
      </w:r>
    </w:p>
    <w:p w14:paraId="7B4D1DD7" w14:textId="4C688832" w:rsidR="00E73B39" w:rsidRPr="00C4782F" w:rsidRDefault="00B26DD1">
      <w:pPr>
        <w:pStyle w:val="CDT"/>
      </w:pPr>
      <w:r>
        <w:t xml:space="preserve">          </w:t>
      </w:r>
      <w:r w:rsidR="00FA3D78" w:rsidRPr="00C4782F">
        <w:t>cancellationToken</w:t>
      </w:r>
    </w:p>
    <w:p w14:paraId="587EC2E1" w14:textId="103355BF" w:rsidR="00E73B39" w:rsidRPr="00C4782F" w:rsidRDefault="00B26DD1">
      <w:pPr>
        <w:pStyle w:val="CDT"/>
      </w:pPr>
      <w:r>
        <w:t xml:space="preserve">              </w:t>
      </w:r>
      <w:r w:rsidR="00FA3D78" w:rsidRPr="00C4782F">
        <w:t>.ThrowIfCancellationRequested();</w:t>
      </w:r>
    </w:p>
    <w:p w14:paraId="120722A9" w14:textId="670AA240" w:rsidR="00E73B39" w:rsidRPr="00C4782F" w:rsidRDefault="00B26DD1">
      <w:pPr>
        <w:pStyle w:val="CDT"/>
      </w:pPr>
      <w:r>
        <w:t xml:space="preserve">      </w:t>
      </w:r>
      <w:r w:rsidR="00FA3D78" w:rsidRPr="00C4782F">
        <w:t>});</w:t>
      </w:r>
    </w:p>
    <w:p w14:paraId="36C9569B" w14:textId="77777777" w:rsidR="00E73B39" w:rsidRPr="00C4782F" w:rsidRDefault="00E73B39">
      <w:pPr>
        <w:pStyle w:val="CDT"/>
      </w:pPr>
    </w:p>
    <w:p w14:paraId="650C4E66" w14:textId="57DE3B04" w:rsidR="00E73B39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return</w:t>
      </w:r>
      <w:r>
        <w:t xml:space="preserve"> </w:t>
      </w:r>
      <w:r w:rsidR="00FA3D78" w:rsidRPr="00C4782F">
        <w:t>taskCS.Task;</w:t>
      </w:r>
    </w:p>
    <w:p w14:paraId="242893F2" w14:textId="6001AE0D" w:rsidR="00E73B39" w:rsidRPr="00C4782F" w:rsidRDefault="00B26DD1">
      <w:pPr>
        <w:pStyle w:val="CDT"/>
      </w:pPr>
      <w:r>
        <w:t xml:space="preserve">  </w:t>
      </w:r>
      <w:r w:rsidR="00FA3D78" w:rsidRPr="00C4782F">
        <w:t>}</w:t>
      </w:r>
    </w:p>
    <w:p w14:paraId="43C06C2D" w14:textId="231B9933" w:rsidR="00B45FBE" w:rsidRPr="000401EE" w:rsidRDefault="00B26DD1" w:rsidP="00B45FBE">
      <w:pPr>
        <w:pStyle w:val="CDT"/>
        <w:rPr>
          <w:rStyle w:val="CPComment"/>
        </w:rPr>
      </w:pPr>
      <w:r>
        <w:rPr>
          <w:rStyle w:val="CPComment"/>
        </w:rPr>
        <w:t xml:space="preserve">  </w:t>
      </w:r>
      <w:r w:rsidR="00B45FBE" w:rsidRPr="003932CB">
        <w:rPr>
          <w:rStyle w:val="CPComment"/>
        </w:rPr>
        <w:t>//</w:t>
      </w:r>
      <w:r>
        <w:rPr>
          <w:rStyle w:val="CPComment"/>
        </w:rPr>
        <w:t xml:space="preserve"> </w:t>
      </w:r>
      <w:r w:rsidR="00B45FBE" w:rsidRPr="003932CB">
        <w:rPr>
          <w:rStyle w:val="CPComment"/>
        </w:rPr>
        <w:t>...</w:t>
      </w:r>
    </w:p>
    <w:p w14:paraId="4802DC34" w14:textId="77777777" w:rsidR="00E73B39" w:rsidRPr="00C4782F" w:rsidRDefault="00B45FBE" w:rsidP="00B45FBE">
      <w:pPr>
        <w:pStyle w:val="CDTX"/>
      </w:pPr>
      <w:r w:rsidRPr="00C4782F">
        <w:t>}</w:t>
      </w:r>
    </w:p>
    <w:p w14:paraId="30C69946" w14:textId="10D2F200" w:rsidR="00F850CE" w:rsidRPr="00C4782F" w:rsidRDefault="00F850CE" w:rsidP="00F850CE">
      <w:pPr>
        <w:pStyle w:val="CDT"/>
      </w:pPr>
      <w:r w:rsidRPr="00C4782F">
        <w:rPr>
          <w:rStyle w:val="CPKeyword"/>
        </w:rPr>
        <w:t>class</w:t>
      </w:r>
      <w:r w:rsidR="00B26DD1">
        <w:t xml:space="preserve"> </w:t>
      </w:r>
      <w:r w:rsidRPr="00C4782F">
        <w:t>ProcessProgressEventArgs</w:t>
      </w:r>
    </w:p>
    <w:p w14:paraId="4DF2D8DD" w14:textId="77777777" w:rsidR="00F850CE" w:rsidRPr="00C4782F" w:rsidRDefault="00F850CE" w:rsidP="00F850CE">
      <w:pPr>
        <w:pStyle w:val="CDT"/>
      </w:pPr>
      <w:r w:rsidRPr="00C4782F">
        <w:t>{</w:t>
      </w:r>
    </w:p>
    <w:p w14:paraId="7876663B" w14:textId="013590DA" w:rsidR="00F850CE" w:rsidRPr="00C4782F" w:rsidRDefault="00B26DD1" w:rsidP="00F850CE">
      <w:pPr>
        <w:pStyle w:val="CDT"/>
      </w:pPr>
      <w:r>
        <w:t xml:space="preserve">  </w:t>
      </w:r>
      <w:r w:rsidR="00F850CE" w:rsidRPr="00C4782F">
        <w:rPr>
          <w:rStyle w:val="CPComment"/>
        </w:rPr>
        <w:t>//</w:t>
      </w:r>
      <w:r>
        <w:rPr>
          <w:rStyle w:val="CPComment"/>
        </w:rPr>
        <w:t xml:space="preserve"> </w:t>
      </w:r>
      <w:r w:rsidR="00F850CE" w:rsidRPr="00C4782F">
        <w:rPr>
          <w:rStyle w:val="CPComment"/>
        </w:rPr>
        <w:t>...</w:t>
      </w:r>
    </w:p>
    <w:p w14:paraId="713CDE5D" w14:textId="77777777" w:rsidR="00E73B39" w:rsidRPr="00C4782F" w:rsidRDefault="00FA3D78" w:rsidP="00F850CE">
      <w:pPr>
        <w:pStyle w:val="CDTX"/>
      </w:pPr>
      <w:r w:rsidRPr="00C4782F">
        <w:t>}</w:t>
      </w:r>
    </w:p>
    <w:p w14:paraId="472B9C95" w14:textId="4F45B8A7" w:rsidR="00E73B39" w:rsidRPr="00C4782F" w:rsidRDefault="00FA3D78">
      <w:pPr>
        <w:pStyle w:val="PD"/>
      </w:pPr>
      <w:r w:rsidRPr="00C4782F">
        <w:t>***</w:t>
      </w:r>
      <w:r w:rsidR="004D3F79">
        <w:t>COMP:</w:t>
      </w:r>
      <w:r w:rsidR="00B26DD1">
        <w:t xml:space="preserve"> </w:t>
      </w:r>
      <w:r w:rsidR="004D3F79">
        <w:t>End</w:t>
      </w:r>
      <w:r w:rsidR="00B26DD1">
        <w:t xml:space="preserve"> </w:t>
      </w:r>
      <w:r w:rsidR="004D3F79">
        <w:t>Advanced</w:t>
      </w:r>
      <w:r w:rsidR="00B26DD1">
        <w:t xml:space="preserve"> </w:t>
      </w:r>
      <w:r w:rsidR="004D3F79">
        <w:t>Topic</w:t>
      </w:r>
      <w:r w:rsidR="00B26DD1">
        <w:t xml:space="preserve"> </w:t>
      </w:r>
      <w:r w:rsidR="004D3F79">
        <w:t>after</w:t>
      </w:r>
      <w:r w:rsidR="00B26DD1">
        <w:t xml:space="preserve"> </w:t>
      </w:r>
      <w:r w:rsidR="004D3F79">
        <w:t>listing</w:t>
      </w:r>
    </w:p>
    <w:p w14:paraId="6F22D146" w14:textId="5395CFF1" w:rsidR="009921DA" w:rsidRDefault="00532E7E" w:rsidP="00FE7566">
      <w:pPr>
        <w:pStyle w:val="Bgn-AdvTopicHA"/>
      </w:pPr>
      <w:r>
        <w:t>A</w:t>
      </w:r>
      <w:ins w:id="3534" w:author="Mark Michaelis" w:date="2020-04-02T16:29:00Z">
        <w:r w:rsidR="00AA6AFA">
          <w:t>d</w:t>
        </w:r>
      </w:ins>
      <w:del w:id="3535" w:author="Mark Michaelis" w:date="2020-04-02T16:29:00Z">
        <w:r w:rsidDel="00AA6AFA">
          <w:delText>D</w:delText>
        </w:r>
      </w:del>
      <w:r w:rsidR="009921DA">
        <w:t>vanced</w:t>
      </w:r>
      <w:r w:rsidR="00B26DD1">
        <w:t xml:space="preserve"> </w:t>
      </w:r>
      <w:r w:rsidR="009921DA">
        <w:t>Topic</w:t>
      </w:r>
    </w:p>
    <w:p w14:paraId="25C35FC5" w14:textId="7AF7F832" w:rsidR="00E73B39" w:rsidRPr="00C4782F" w:rsidRDefault="00FA3D78" w:rsidP="00FE7566">
      <w:pPr>
        <w:pStyle w:val="Bgn-AdvTopicHB"/>
      </w:pPr>
      <w:r w:rsidRPr="00C4782F">
        <w:t>Awaiting</w:t>
      </w:r>
      <w:r w:rsidR="00B26DD1">
        <w:t xml:space="preserve"> </w:t>
      </w:r>
      <w:r w:rsidRPr="00C4782F">
        <w:t>Non-</w:t>
      </w:r>
      <w:r w:rsidRPr="00082293">
        <w:rPr>
          <w:rStyle w:val="C1"/>
        </w:rPr>
        <w:t>Task&lt;T&gt;</w:t>
      </w:r>
      <w:r w:rsidR="00B26DD1">
        <w:t xml:space="preserve"> </w:t>
      </w:r>
      <w:r w:rsidR="00656E8D">
        <w:t>or</w:t>
      </w:r>
      <w:r w:rsidR="00B26DD1">
        <w:t xml:space="preserve"> </w:t>
      </w:r>
      <w:r w:rsidRPr="00C4782F">
        <w:t>Values</w:t>
      </w:r>
    </w:p>
    <w:p w14:paraId="533DCD6D" w14:textId="3711AF74" w:rsidR="00E73B39" w:rsidRPr="00C4782F" w:rsidRDefault="00FA3D78" w:rsidP="00FE7566">
      <w:pPr>
        <w:pStyle w:val="Bgn-AdvTopic1"/>
      </w:pPr>
      <w:commentRangeStart w:id="3536"/>
      <w:proofErr w:type="gramStart"/>
      <w:r>
        <w:t>Generally</w:t>
      </w:r>
      <w:commentRangeEnd w:id="3536"/>
      <w:proofErr w:type="gramEnd"/>
      <w:r>
        <w:rPr>
          <w:rStyle w:val="CommentReference"/>
        </w:rPr>
        <w:commentReference w:id="3536"/>
      </w:r>
      <w:r>
        <w:t>,</w:t>
      </w:r>
      <w:r w:rsidR="00B26DD1">
        <w:t xml:space="preserve"> </w:t>
      </w:r>
      <w:r>
        <w:t>the</w:t>
      </w:r>
      <w:r w:rsidR="00B26DD1">
        <w:t xml:space="preserve"> </w:t>
      </w:r>
      <w:r>
        <w:t>expression</w:t>
      </w:r>
      <w:r w:rsidR="00B26DD1">
        <w:t xml:space="preserve"> </w:t>
      </w:r>
      <w:r>
        <w:t>that</w:t>
      </w:r>
      <w:r w:rsidR="00B26DD1">
        <w:t xml:space="preserve"> </w:t>
      </w:r>
      <w:r>
        <w:t>follows</w:t>
      </w:r>
      <w:r w:rsidR="00B26DD1">
        <w:t xml:space="preserve"> </w:t>
      </w:r>
      <w:r>
        <w:t>the</w:t>
      </w:r>
      <w:r w:rsidR="00B26DD1">
        <w:t xml:space="preserve"> </w:t>
      </w:r>
      <w:r w:rsidRPr="5F1C1E11">
        <w:rPr>
          <w:rStyle w:val="C1"/>
        </w:rPr>
        <w:t>await</w:t>
      </w:r>
      <w:r w:rsidR="00B26DD1">
        <w:t xml:space="preserve"> </w:t>
      </w:r>
      <w:r>
        <w:t>keyword</w:t>
      </w:r>
      <w:r w:rsidR="00B26DD1">
        <w:t xml:space="preserve"> </w:t>
      </w:r>
      <w:r>
        <w:t>is</w:t>
      </w:r>
      <w:r w:rsidR="00B26DD1">
        <w:t xml:space="preserve"> </w:t>
      </w:r>
      <w:r>
        <w:t>of</w:t>
      </w:r>
      <w:r w:rsidR="00B26DD1">
        <w:t xml:space="preserve"> </w:t>
      </w:r>
      <w:r w:rsidR="00B71C36">
        <w:t>either</w:t>
      </w:r>
      <w:r w:rsidR="00B26DD1">
        <w:t xml:space="preserve"> </w:t>
      </w:r>
      <w:r>
        <w:t>type</w:t>
      </w:r>
      <w:r w:rsidR="00B26DD1">
        <w:t xml:space="preserve"> </w:t>
      </w:r>
      <w:r w:rsidRPr="5F1C1E11">
        <w:rPr>
          <w:rStyle w:val="C1"/>
        </w:rPr>
        <w:t>Task</w:t>
      </w:r>
      <w:r w:rsidR="00B26DD1">
        <w:t xml:space="preserve"> </w:t>
      </w:r>
      <w:r>
        <w:t>or</w:t>
      </w:r>
      <w:r w:rsidR="00B26DD1">
        <w:t xml:space="preserve"> </w:t>
      </w:r>
      <w:r w:rsidR="00B71C36">
        <w:t>type</w:t>
      </w:r>
      <w:r w:rsidR="00B26DD1">
        <w:t xml:space="preserve"> </w:t>
      </w:r>
      <w:r w:rsidRPr="5F1C1E11">
        <w:rPr>
          <w:rStyle w:val="C1"/>
        </w:rPr>
        <w:t>Task&lt;T&gt;</w:t>
      </w:r>
      <w:r>
        <w:t>.</w:t>
      </w:r>
      <w:r w:rsidR="00B26DD1">
        <w:t xml:space="preserve"> </w:t>
      </w:r>
      <w:r w:rsidR="00B71C36">
        <w:t>I</w:t>
      </w:r>
      <w:r>
        <w:t>n</w:t>
      </w:r>
      <w:r w:rsidR="00B26DD1">
        <w:t xml:space="preserve"> </w:t>
      </w:r>
      <w:r>
        <w:t>the</w:t>
      </w:r>
      <w:r w:rsidR="00B26DD1">
        <w:t xml:space="preserve"> </w:t>
      </w:r>
      <w:commentRangeStart w:id="3537"/>
      <w:r>
        <w:t>examples</w:t>
      </w:r>
      <w:commentRangeEnd w:id="3537"/>
      <w:r>
        <w:rPr>
          <w:rStyle w:val="CommentReference"/>
        </w:rPr>
        <w:commentReference w:id="3537"/>
      </w:r>
      <w:r w:rsidR="00B26DD1">
        <w:t xml:space="preserve"> </w:t>
      </w:r>
      <w:r>
        <w:t>of</w:t>
      </w:r>
      <w:r w:rsidR="00B26DD1">
        <w:t xml:space="preserve"> </w:t>
      </w:r>
      <w:r w:rsidRPr="5F1C1E11">
        <w:rPr>
          <w:rStyle w:val="C1"/>
        </w:rPr>
        <w:t>await</w:t>
      </w:r>
      <w:r w:rsidR="00B26DD1">
        <w:t xml:space="preserve"> </w:t>
      </w:r>
      <w:r>
        <w:t>shown</w:t>
      </w:r>
      <w:r w:rsidR="00B26DD1">
        <w:t xml:space="preserve"> </w:t>
      </w:r>
      <w:r>
        <w:t>so</w:t>
      </w:r>
      <w:r w:rsidR="00B26DD1">
        <w:t xml:space="preserve"> </w:t>
      </w:r>
      <w:r>
        <w:t>far</w:t>
      </w:r>
      <w:r w:rsidR="00B26DD1">
        <w:t xml:space="preserve"> </w:t>
      </w:r>
      <w:r w:rsidR="00B71C36">
        <w:t>in</w:t>
      </w:r>
      <w:r w:rsidR="00B26DD1">
        <w:t xml:space="preserve"> </w:t>
      </w:r>
      <w:r w:rsidR="00B71C36">
        <w:t>this</w:t>
      </w:r>
      <w:r w:rsidR="00B26DD1">
        <w:t xml:space="preserve"> </w:t>
      </w:r>
      <w:r w:rsidR="00B71C36">
        <w:t>chapter</w:t>
      </w:r>
      <w:r>
        <w:t>,</w:t>
      </w:r>
      <w:r w:rsidR="00B26DD1">
        <w:t xml:space="preserve"> </w:t>
      </w:r>
      <w:r>
        <w:t>the</w:t>
      </w:r>
      <w:r w:rsidR="00B26DD1">
        <w:t xml:space="preserve"> </w:t>
      </w:r>
      <w:r>
        <w:t>expressions</w:t>
      </w:r>
      <w:r w:rsidR="00B26DD1">
        <w:t xml:space="preserve"> </w:t>
      </w:r>
      <w:r>
        <w:t>that</w:t>
      </w:r>
      <w:r w:rsidR="00B26DD1">
        <w:t xml:space="preserve"> </w:t>
      </w:r>
      <w:r>
        <w:t>follow</w:t>
      </w:r>
      <w:r w:rsidR="00B26DD1">
        <w:t xml:space="preserve"> </w:t>
      </w:r>
      <w:r>
        <w:t>the</w:t>
      </w:r>
      <w:r w:rsidR="00B26DD1">
        <w:t xml:space="preserve"> </w:t>
      </w:r>
      <w:r>
        <w:t>keyword</w:t>
      </w:r>
      <w:r w:rsidR="00B26DD1">
        <w:t xml:space="preserve"> </w:t>
      </w:r>
      <w:commentRangeStart w:id="3538"/>
      <w:r w:rsidR="00B71C36">
        <w:t>have</w:t>
      </w:r>
      <w:r w:rsidR="00B26DD1">
        <w:t xml:space="preserve"> </w:t>
      </w:r>
      <w:r>
        <w:t>all</w:t>
      </w:r>
      <w:r w:rsidR="00B26DD1">
        <w:t xml:space="preserve"> </w:t>
      </w:r>
      <w:r>
        <w:t>return</w:t>
      </w:r>
      <w:r w:rsidR="00B71C36">
        <w:t>ed</w:t>
      </w:r>
      <w:r w:rsidR="00B26DD1">
        <w:t xml:space="preserve"> </w:t>
      </w:r>
      <w:r w:rsidRPr="5F1C1E11">
        <w:rPr>
          <w:rStyle w:val="C1"/>
        </w:rPr>
        <w:lastRenderedPageBreak/>
        <w:t>Task&lt;T&gt;</w:t>
      </w:r>
      <w:commentRangeEnd w:id="3538"/>
      <w:r w:rsidR="00DD0AC6">
        <w:rPr>
          <w:rStyle w:val="CommentReference"/>
          <w:rFonts w:asciiTheme="minorHAnsi" w:hAnsiTheme="minorHAnsi" w:cstheme="minorBidi"/>
          <w:color w:val="auto"/>
        </w:rPr>
        <w:commentReference w:id="3538"/>
      </w:r>
      <w:r>
        <w:t>.</w:t>
      </w:r>
      <w:r w:rsidR="00B26DD1">
        <w:t xml:space="preserve"> </w:t>
      </w:r>
      <w:r>
        <w:t>From</w:t>
      </w:r>
      <w:r w:rsidR="00B26DD1">
        <w:t xml:space="preserve"> </w:t>
      </w:r>
      <w:r>
        <w:t>a</w:t>
      </w:r>
      <w:r w:rsidR="00B26DD1">
        <w:t xml:space="preserve"> </w:t>
      </w:r>
      <w:r>
        <w:t>syntax</w:t>
      </w:r>
      <w:r w:rsidR="00B26DD1">
        <w:t xml:space="preserve"> </w:t>
      </w:r>
      <w:r>
        <w:t>perspective,</w:t>
      </w:r>
      <w:r w:rsidR="00B26DD1">
        <w:t xml:space="preserve"> </w:t>
      </w:r>
      <w:r>
        <w:t>an</w:t>
      </w:r>
      <w:r w:rsidR="00B26DD1">
        <w:t xml:space="preserve"> </w:t>
      </w:r>
      <w:r w:rsidRPr="5F1C1E11">
        <w:rPr>
          <w:rStyle w:val="C1"/>
        </w:rPr>
        <w:t>await</w:t>
      </w:r>
      <w:r w:rsidR="00B26DD1">
        <w:t xml:space="preserve"> </w:t>
      </w:r>
      <w:r>
        <w:t>operating</w:t>
      </w:r>
      <w:r w:rsidR="00B26DD1">
        <w:t xml:space="preserve"> </w:t>
      </w:r>
      <w:r>
        <w:t>on</w:t>
      </w:r>
      <w:r w:rsidR="00B26DD1">
        <w:t xml:space="preserve"> </w:t>
      </w:r>
      <w:r>
        <w:t>type</w:t>
      </w:r>
      <w:r w:rsidR="00B26DD1">
        <w:t xml:space="preserve"> </w:t>
      </w:r>
      <w:r w:rsidRPr="5F1C1E11">
        <w:rPr>
          <w:rStyle w:val="C1"/>
        </w:rPr>
        <w:t>Task</w:t>
      </w:r>
      <w:r w:rsidR="00B26DD1">
        <w:t xml:space="preserve"> </w:t>
      </w:r>
      <w:r>
        <w:t>is</w:t>
      </w:r>
      <w:r w:rsidR="00B26DD1">
        <w:t xml:space="preserve"> </w:t>
      </w:r>
      <w:r>
        <w:t>essentially</w:t>
      </w:r>
      <w:r w:rsidR="00B26DD1">
        <w:t xml:space="preserve"> </w:t>
      </w:r>
      <w:r>
        <w:t>the</w:t>
      </w:r>
      <w:r w:rsidR="00B26DD1">
        <w:t xml:space="preserve"> </w:t>
      </w:r>
      <w:r>
        <w:t>equivalent</w:t>
      </w:r>
      <w:r w:rsidR="00B26DD1">
        <w:t xml:space="preserve"> </w:t>
      </w:r>
      <w:r>
        <w:t>of</w:t>
      </w:r>
      <w:r w:rsidR="00B26DD1">
        <w:t xml:space="preserve"> </w:t>
      </w:r>
      <w:r>
        <w:t>an</w:t>
      </w:r>
      <w:r w:rsidR="00B26DD1">
        <w:t xml:space="preserve"> </w:t>
      </w:r>
      <w:r>
        <w:t>expression</w:t>
      </w:r>
      <w:r w:rsidR="00B26DD1">
        <w:t xml:space="preserve"> </w:t>
      </w:r>
      <w:r>
        <w:t>that</w:t>
      </w:r>
      <w:r w:rsidR="00B26DD1">
        <w:t xml:space="preserve"> </w:t>
      </w:r>
      <w:r>
        <w:t>returns</w:t>
      </w:r>
      <w:r w:rsidR="00B26DD1">
        <w:t xml:space="preserve"> </w:t>
      </w:r>
      <w:r w:rsidRPr="5F1C1E11">
        <w:rPr>
          <w:rStyle w:val="C1"/>
        </w:rPr>
        <w:t>void</w:t>
      </w:r>
      <w:r>
        <w:t>.</w:t>
      </w:r>
      <w:r w:rsidR="00B26DD1">
        <w:t xml:space="preserve"> </w:t>
      </w:r>
      <w:r>
        <w:t>In</w:t>
      </w:r>
      <w:r w:rsidR="00B26DD1">
        <w:t xml:space="preserve"> </w:t>
      </w:r>
      <w:r>
        <w:t>fact,</w:t>
      </w:r>
      <w:r w:rsidR="00B26DD1">
        <w:t xml:space="preserve"> </w:t>
      </w:r>
      <w:r>
        <w:t>because</w:t>
      </w:r>
      <w:r w:rsidR="00B26DD1">
        <w:t xml:space="preserve"> </w:t>
      </w:r>
      <w:r>
        <w:t>the</w:t>
      </w:r>
      <w:r w:rsidR="00B26DD1">
        <w:t xml:space="preserve"> </w:t>
      </w:r>
      <w:r>
        <w:t>compiler</w:t>
      </w:r>
      <w:r w:rsidR="00B26DD1">
        <w:t xml:space="preserve"> </w:t>
      </w:r>
      <w:r>
        <w:t>does</w:t>
      </w:r>
      <w:r w:rsidR="00B26DD1">
        <w:t xml:space="preserve"> </w:t>
      </w:r>
      <w:r>
        <w:t>not</w:t>
      </w:r>
      <w:r w:rsidR="00B26DD1">
        <w:t xml:space="preserve"> </w:t>
      </w:r>
      <w:r>
        <w:t>even</w:t>
      </w:r>
      <w:r w:rsidR="00B26DD1">
        <w:t xml:space="preserve"> </w:t>
      </w:r>
      <w:r>
        <w:t>know</w:t>
      </w:r>
      <w:r w:rsidR="00B26DD1">
        <w:t xml:space="preserve"> </w:t>
      </w:r>
      <w:r>
        <w:t>whether</w:t>
      </w:r>
      <w:r w:rsidR="00B26DD1">
        <w:t xml:space="preserve"> </w:t>
      </w:r>
      <w:r>
        <w:t>the</w:t>
      </w:r>
      <w:r w:rsidR="00B26DD1">
        <w:t xml:space="preserve"> </w:t>
      </w:r>
      <w:r>
        <w:t>task</w:t>
      </w:r>
      <w:r w:rsidR="00B26DD1">
        <w:t xml:space="preserve"> </w:t>
      </w:r>
      <w:r>
        <w:t>has</w:t>
      </w:r>
      <w:r w:rsidR="00B26DD1">
        <w:t xml:space="preserve"> </w:t>
      </w:r>
      <w:r>
        <w:t>a</w:t>
      </w:r>
      <w:r w:rsidR="00B26DD1">
        <w:t xml:space="preserve"> </w:t>
      </w:r>
      <w:r>
        <w:t>result,</w:t>
      </w:r>
      <w:r w:rsidR="00B26DD1">
        <w:t xml:space="preserve"> </w:t>
      </w:r>
      <w:r>
        <w:t>much</w:t>
      </w:r>
      <w:r w:rsidR="00B26DD1">
        <w:t xml:space="preserve"> </w:t>
      </w:r>
      <w:r>
        <w:t>less</w:t>
      </w:r>
      <w:r w:rsidR="00B26DD1">
        <w:t xml:space="preserve"> </w:t>
      </w:r>
      <w:r w:rsidR="00B71C36">
        <w:t>which</w:t>
      </w:r>
      <w:r w:rsidR="00B26DD1">
        <w:t xml:space="preserve"> </w:t>
      </w:r>
      <w:r>
        <w:t>type</w:t>
      </w:r>
      <w:r w:rsidR="00B26DD1">
        <w:t xml:space="preserve"> </w:t>
      </w:r>
      <w:r>
        <w:t>it</w:t>
      </w:r>
      <w:r w:rsidR="00B26DD1">
        <w:t xml:space="preserve"> </w:t>
      </w:r>
      <w:r>
        <w:t>is,</w:t>
      </w:r>
      <w:r w:rsidR="00B26DD1">
        <w:t xml:space="preserve"> </w:t>
      </w:r>
      <w:r>
        <w:t>such</w:t>
      </w:r>
      <w:r w:rsidR="00B26DD1">
        <w:t xml:space="preserve"> </w:t>
      </w:r>
      <w:r>
        <w:t>an</w:t>
      </w:r>
      <w:r w:rsidR="00B26DD1">
        <w:t xml:space="preserve"> </w:t>
      </w:r>
      <w:r>
        <w:t>expression</w:t>
      </w:r>
      <w:r w:rsidR="00B26DD1">
        <w:t xml:space="preserve"> </w:t>
      </w:r>
      <w:r>
        <w:t>is</w:t>
      </w:r>
      <w:r w:rsidR="00B26DD1">
        <w:t xml:space="preserve"> </w:t>
      </w:r>
      <w:r>
        <w:t>classified</w:t>
      </w:r>
      <w:r w:rsidR="00B26DD1">
        <w:t xml:space="preserve"> </w:t>
      </w:r>
      <w:r w:rsidR="00B71C36">
        <w:t>in</w:t>
      </w:r>
      <w:r w:rsidR="00B26DD1">
        <w:t xml:space="preserve"> </w:t>
      </w:r>
      <w:r>
        <w:t>the</w:t>
      </w:r>
      <w:r w:rsidR="00B26DD1">
        <w:t xml:space="preserve"> </w:t>
      </w:r>
      <w:r>
        <w:t>same</w:t>
      </w:r>
      <w:r w:rsidR="00B26DD1">
        <w:t xml:space="preserve"> </w:t>
      </w:r>
      <w:r w:rsidR="00B71C36">
        <w:t>way</w:t>
      </w:r>
      <w:r w:rsidR="00B26DD1">
        <w:t xml:space="preserve"> </w:t>
      </w:r>
      <w:r>
        <w:t>as</w:t>
      </w:r>
      <w:r w:rsidR="00B26DD1">
        <w:t xml:space="preserve"> </w:t>
      </w:r>
      <w:r>
        <w:t>a</w:t>
      </w:r>
      <w:r w:rsidR="00B26DD1">
        <w:t xml:space="preserve"> </w:t>
      </w:r>
      <w:r>
        <w:t>call</w:t>
      </w:r>
      <w:r w:rsidR="00B26DD1">
        <w:t xml:space="preserve"> </w:t>
      </w:r>
      <w:r>
        <w:t>to</w:t>
      </w:r>
      <w:r w:rsidR="00B26DD1">
        <w:t xml:space="preserve"> </w:t>
      </w:r>
      <w:r>
        <w:t>a</w:t>
      </w:r>
      <w:r w:rsidR="00B26DD1">
        <w:t xml:space="preserve"> </w:t>
      </w:r>
      <w:r w:rsidRPr="5F1C1E11">
        <w:rPr>
          <w:rStyle w:val="C1"/>
        </w:rPr>
        <w:t>void</w:t>
      </w:r>
      <w:r>
        <w:t>-returning</w:t>
      </w:r>
      <w:r w:rsidR="00B26DD1">
        <w:t xml:space="preserve"> </w:t>
      </w:r>
      <w:r>
        <w:t>method;</w:t>
      </w:r>
      <w:r w:rsidR="00B26DD1">
        <w:t xml:space="preserve"> </w:t>
      </w:r>
      <w:r w:rsidR="00B71C36">
        <w:t>that</w:t>
      </w:r>
      <w:r w:rsidR="00B26DD1">
        <w:t xml:space="preserve"> </w:t>
      </w:r>
      <w:r w:rsidR="00B71C36">
        <w:t>is,</w:t>
      </w:r>
      <w:r w:rsidR="00B26DD1">
        <w:t xml:space="preserve"> </w:t>
      </w:r>
      <w:r>
        <w:t>you</w:t>
      </w:r>
      <w:r w:rsidR="00B26DD1">
        <w:t xml:space="preserve"> </w:t>
      </w:r>
      <w:r>
        <w:t>can</w:t>
      </w:r>
      <w:r w:rsidR="00B26DD1">
        <w:t xml:space="preserve"> </w:t>
      </w:r>
      <w:r>
        <w:t>use</w:t>
      </w:r>
      <w:r w:rsidR="00B26DD1">
        <w:t xml:space="preserve"> </w:t>
      </w:r>
      <w:r>
        <w:t>it</w:t>
      </w:r>
      <w:r w:rsidR="00B26DD1">
        <w:t xml:space="preserve"> </w:t>
      </w:r>
      <w:r w:rsidR="00B71C36">
        <w:t>only</w:t>
      </w:r>
      <w:r w:rsidR="00B26DD1">
        <w:t xml:space="preserve"> </w:t>
      </w:r>
      <w:r>
        <w:t>in</w:t>
      </w:r>
      <w:r w:rsidR="00B26DD1">
        <w:t xml:space="preserve"> </w:t>
      </w:r>
      <w:r>
        <w:t>a</w:t>
      </w:r>
      <w:r w:rsidR="00B26DD1">
        <w:t xml:space="preserve"> </w:t>
      </w:r>
      <w:r>
        <w:t>statement</w:t>
      </w:r>
      <w:r w:rsidR="00B26DD1">
        <w:t xml:space="preserve"> </w:t>
      </w:r>
      <w:r>
        <w:t>context.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39" w:author="Kevin" w:date="2020-04-04T16:35:00Z">
        <w:r w:rsidR="00A6283F" w:rsidDel="005B7AEF">
          <w:delText>19.</w:delText>
        </w:r>
        <w:r w:rsidR="00C7066B" w:rsidDel="005B7AEF">
          <w:delText>2</w:delText>
        </w:r>
      </w:del>
      <w:ins w:id="3540" w:author="Kevin" w:date="2020-04-04T16:35:00Z">
        <w:r w:rsidR="005B7AEF">
          <w:t>20.1</w:t>
        </w:r>
      </w:ins>
      <w:r w:rsidR="00C7066B">
        <w:t>1</w:t>
      </w:r>
      <w:r w:rsidR="00B26DD1">
        <w:t xml:space="preserve"> </w:t>
      </w:r>
      <w:r>
        <w:t>shows</w:t>
      </w:r>
      <w:r w:rsidR="00B26DD1">
        <w:t xml:space="preserve"> </w:t>
      </w:r>
      <w:r>
        <w:t>some</w:t>
      </w:r>
      <w:r w:rsidR="00B26DD1">
        <w:t xml:space="preserve"> </w:t>
      </w:r>
      <w:r w:rsidRPr="5F1C1E11">
        <w:rPr>
          <w:rStyle w:val="C1"/>
        </w:rPr>
        <w:t>await</w:t>
      </w:r>
      <w:r w:rsidR="00B26DD1">
        <w:t xml:space="preserve"> </w:t>
      </w:r>
      <w:r>
        <w:t>expressions</w:t>
      </w:r>
      <w:r w:rsidR="00B26DD1">
        <w:t xml:space="preserve"> </w:t>
      </w:r>
      <w:r>
        <w:t>used</w:t>
      </w:r>
      <w:r w:rsidR="00B26DD1">
        <w:t xml:space="preserve"> </w:t>
      </w:r>
      <w:r>
        <w:t>as</w:t>
      </w:r>
      <w:r w:rsidR="00B26DD1">
        <w:t xml:space="preserve"> </w:t>
      </w:r>
      <w:r>
        <w:t>statement</w:t>
      </w:r>
      <w:r w:rsidR="00B26DD1">
        <w:t xml:space="preserve"> </w:t>
      </w:r>
      <w:r>
        <w:t>expressions.</w:t>
      </w:r>
    </w:p>
    <w:p w14:paraId="04FEA5AB" w14:textId="58BE0D7C" w:rsidR="00E73B39" w:rsidRPr="00C4782F" w:rsidRDefault="00A6283F" w:rsidP="00FE7566">
      <w:pPr>
        <w:pStyle w:val="ListingHead"/>
      </w:pPr>
      <w:r w:rsidRPr="00FE75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41" w:author="Kevin" w:date="2020-04-04T16:35:00Z">
        <w:r w:rsidRPr="00FE7566" w:rsidDel="005B7AEF">
          <w:rPr>
            <w:rStyle w:val="ListingNumber"/>
          </w:rPr>
          <w:delText>19.</w:delText>
        </w:r>
        <w:r w:rsidR="00C7066B" w:rsidRPr="00FE7566" w:rsidDel="005B7AEF">
          <w:rPr>
            <w:rStyle w:val="ListingNumber"/>
          </w:rPr>
          <w:delText>2</w:delText>
        </w:r>
      </w:del>
      <w:ins w:id="3542" w:author="Kevin" w:date="2020-04-04T16:35:00Z">
        <w:r w:rsidR="005B7AEF">
          <w:rPr>
            <w:rStyle w:val="ListingNumber"/>
          </w:rPr>
          <w:t>20.1</w:t>
        </w:r>
      </w:ins>
      <w:r w:rsidR="00C7066B" w:rsidRPr="00FE7566">
        <w:rPr>
          <w:rStyle w:val="ListingNumber"/>
        </w:rPr>
        <w:t>1</w:t>
      </w:r>
      <w:r w:rsidR="00B26DD1">
        <w:rPr>
          <w:rStyle w:val="ListingNumber"/>
        </w:rPr>
        <w:t>: </w:t>
      </w:r>
      <w:r w:rsidR="00FA3D78" w:rsidRPr="00C4782F">
        <w:t>An</w:t>
      </w:r>
      <w:r w:rsidR="00B26DD1">
        <w:t xml:space="preserve"> </w:t>
      </w:r>
      <w:r w:rsidR="00B71C36" w:rsidRPr="00082293">
        <w:rPr>
          <w:rStyle w:val="C1"/>
        </w:rPr>
        <w:t>a</w:t>
      </w:r>
      <w:r w:rsidR="00FA3D78" w:rsidRPr="00082293">
        <w:rPr>
          <w:rStyle w:val="C1"/>
        </w:rPr>
        <w:t>wait</w:t>
      </w:r>
      <w:r w:rsidR="00B26DD1">
        <w:t xml:space="preserve"> </w:t>
      </w:r>
      <w:r w:rsidR="00FA3D78" w:rsidRPr="00C4782F">
        <w:t>Expression</w:t>
      </w:r>
      <w:r w:rsidR="00B26DD1">
        <w:t xml:space="preserve"> </w:t>
      </w:r>
      <w:r w:rsidR="00FA3D78" w:rsidRPr="00C4782F">
        <w:t>May</w:t>
      </w:r>
      <w:r w:rsidR="00B26DD1">
        <w:t xml:space="preserve"> </w:t>
      </w:r>
      <w:r w:rsidR="00FA3D78" w:rsidRPr="00C4782F">
        <w:t>Be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Statement</w:t>
      </w:r>
      <w:r w:rsidR="00B26DD1">
        <w:t xml:space="preserve"> </w:t>
      </w:r>
      <w:r w:rsidR="00FA3D78" w:rsidRPr="00C4782F">
        <w:t>Expression</w:t>
      </w:r>
    </w:p>
    <w:p w14:paraId="38264725" w14:textId="310142F7" w:rsidR="00E73B39" w:rsidRPr="00C4782F" w:rsidRDefault="00FA3D78">
      <w:pPr>
        <w:pStyle w:val="CDT1"/>
      </w:pPr>
      <w:r w:rsidRPr="00C4782F">
        <w:rPr>
          <w:rStyle w:val="CPKeyword"/>
        </w:rPr>
        <w:t>async</w:t>
      </w:r>
      <w:r w:rsidR="00B26DD1">
        <w:t xml:space="preserve"> </w:t>
      </w:r>
      <w:r w:rsidRPr="00C4782F">
        <w:t>Task&lt;</w:t>
      </w:r>
      <w:r w:rsidRPr="00C4782F">
        <w:rPr>
          <w:rStyle w:val="CPKeyword"/>
        </w:rPr>
        <w:t>int</w:t>
      </w:r>
      <w:r w:rsidRPr="00C4782F">
        <w:t>&gt;</w:t>
      </w:r>
      <w:r w:rsidR="00B26DD1">
        <w:t xml:space="preserve"> </w:t>
      </w:r>
      <w:r w:rsidRPr="00C4782F">
        <w:t>DoStuffAsync()</w:t>
      </w:r>
    </w:p>
    <w:p w14:paraId="2F842EDC" w14:textId="77777777" w:rsidR="00E73B39" w:rsidRPr="00C4782F" w:rsidRDefault="00FA3D78">
      <w:pPr>
        <w:pStyle w:val="CDT"/>
      </w:pPr>
      <w:r w:rsidRPr="00C4782F">
        <w:t>{</w:t>
      </w:r>
    </w:p>
    <w:p w14:paraId="7D066E48" w14:textId="6830F173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DoSomethingAsync();</w:t>
      </w:r>
    </w:p>
    <w:p w14:paraId="7AC1C17B" w14:textId="65380525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DoSomethingElseAsync();</w:t>
      </w:r>
    </w:p>
    <w:p w14:paraId="7628794D" w14:textId="253A7368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return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GetAnIntegerAsync()</w:t>
      </w:r>
      <w:r>
        <w:t xml:space="preserve"> </w:t>
      </w:r>
      <w:r w:rsidR="00FA3D78" w:rsidRPr="00C4782F">
        <w:t>+</w:t>
      </w:r>
      <w:r>
        <w:t xml:space="preserve"> </w:t>
      </w:r>
      <w:r w:rsidR="00FA3D78" w:rsidRPr="00C4782F">
        <w:t>1;</w:t>
      </w:r>
    </w:p>
    <w:p w14:paraId="09C2754A" w14:textId="77777777" w:rsidR="00E73B39" w:rsidRPr="00C4782F" w:rsidRDefault="00FA3D78">
      <w:pPr>
        <w:pStyle w:val="CDTX"/>
      </w:pPr>
      <w:r w:rsidRPr="00C4782F">
        <w:t>}</w:t>
      </w:r>
    </w:p>
    <w:p w14:paraId="041A442B" w14:textId="686E8655" w:rsidR="00E73B39" w:rsidRPr="00C4782F" w:rsidRDefault="00FA3D78" w:rsidP="00FE7566">
      <w:pPr>
        <w:pStyle w:val="Bgn-AdvTopic"/>
      </w:pPr>
      <w:r w:rsidRPr="00C4782F">
        <w:t>Here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presume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first</w:t>
      </w:r>
      <w:r w:rsidR="00B26DD1">
        <w:t xml:space="preserve"> </w:t>
      </w:r>
      <w:r w:rsidRPr="00C4782F">
        <w:t>methods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B25458">
        <w:rPr>
          <w:rStyle w:val="C1"/>
        </w:rPr>
        <w:t>Task</w:t>
      </w:r>
      <w:r w:rsidR="00B26DD1">
        <w:t xml:space="preserve"> </w:t>
      </w:r>
      <w:r w:rsidRPr="00C4782F">
        <w:t>rather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B25458">
        <w:rPr>
          <w:rStyle w:val="C1"/>
        </w:rPr>
        <w:t>Task&lt;T&gt;</w:t>
      </w:r>
      <w:r w:rsidRPr="00C4782F">
        <w:t>.</w:t>
      </w:r>
      <w:r w:rsidR="00B26DD1">
        <w:t xml:space="preserve"> </w:t>
      </w:r>
      <w:r w:rsidRPr="00C4782F">
        <w:t>Since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result</w:t>
      </w:r>
      <w:r w:rsidR="00B26DD1">
        <w:t xml:space="preserve"> </w:t>
      </w:r>
      <w:r w:rsidRPr="00C4782F">
        <w:t>value</w:t>
      </w:r>
      <w:r w:rsidR="00B26DD1">
        <w:t xml:space="preserve"> </w:t>
      </w:r>
      <w:r w:rsidRPr="00C4782F">
        <w:t>associated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first</w:t>
      </w:r>
      <w:r w:rsidR="00B26DD1">
        <w:t xml:space="preserve"> </w:t>
      </w:r>
      <w:r w:rsidRPr="00C4782F">
        <w:t>two</w:t>
      </w:r>
      <w:r w:rsidR="00B26DD1">
        <w:t xml:space="preserve"> </w:t>
      </w:r>
      <w:r w:rsidRPr="00C4782F">
        <w:t>tasks,</w:t>
      </w:r>
      <w:r w:rsidR="00B26DD1">
        <w:t xml:space="preserve"> </w:t>
      </w:r>
      <w:r w:rsidRPr="00C4782F">
        <w:t>awaiting</w:t>
      </w:r>
      <w:r w:rsidR="00B26DD1">
        <w:t xml:space="preserve"> </w:t>
      </w:r>
      <w:r w:rsidRPr="00C4782F">
        <w:t>them</w:t>
      </w:r>
      <w:r w:rsidR="00B26DD1">
        <w:t xml:space="preserve"> </w:t>
      </w:r>
      <w:r w:rsidRPr="00C4782F">
        <w:t>produces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value</w:t>
      </w:r>
      <w:r w:rsidR="00B71C36">
        <w:t>;</w:t>
      </w:r>
      <w:r w:rsidR="00B26DD1">
        <w:t xml:space="preserve"> </w:t>
      </w:r>
      <w:proofErr w:type="gramStart"/>
      <w:r w:rsidR="00B71C36">
        <w:t>thus</w:t>
      </w:r>
      <w:proofErr w:type="gramEnd"/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Pr="00C4782F">
        <w:t>must</w:t>
      </w:r>
      <w:r w:rsidR="00B26DD1">
        <w:t xml:space="preserve"> </w:t>
      </w:r>
      <w:r w:rsidRPr="00C4782F">
        <w:t>appear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statement.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third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presumably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B25458">
        <w:rPr>
          <w:rStyle w:val="C1"/>
        </w:rPr>
        <w:t>Task&lt;int&gt;</w:t>
      </w:r>
      <w:r w:rsidRPr="00C4782F">
        <w:t>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its</w:t>
      </w:r>
      <w:r w:rsidR="00B26DD1">
        <w:t xml:space="preserve"> </w:t>
      </w:r>
      <w:r w:rsidRPr="00C4782F">
        <w:t>value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used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computation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value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returned</w:t>
      </w:r>
      <w:r w:rsidR="00B26DD1">
        <w:t xml:space="preserve"> </w:t>
      </w:r>
      <w:r w:rsidRPr="00C4782F">
        <w:t>by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DoStuffAsync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Pr="00C4782F">
        <w:t>.</w:t>
      </w:r>
    </w:p>
    <w:p w14:paraId="7EB5E681" w14:textId="1345BB43" w:rsidR="0073083B" w:rsidRDefault="00FA3D78" w:rsidP="00FE7566">
      <w:pPr>
        <w:pStyle w:val="Bgn-AdvTopic"/>
      </w:pPr>
      <w:r w:rsidRPr="00C4782F">
        <w:t>This</w:t>
      </w:r>
      <w:r w:rsidR="00B26DD1">
        <w:t xml:space="preserve"> </w:t>
      </w:r>
      <w:r w:rsidRPr="00C4782F">
        <w:t>Advanced</w:t>
      </w:r>
      <w:r w:rsidR="00B26DD1">
        <w:t xml:space="preserve"> </w:t>
      </w:r>
      <w:r w:rsidRPr="00C4782F">
        <w:t>Topic</w:t>
      </w:r>
      <w:r w:rsidR="00B26DD1">
        <w:t xml:space="preserve"> </w:t>
      </w:r>
      <w:r w:rsidRPr="00C4782F">
        <w:t>begins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word</w:t>
      </w:r>
      <w:r w:rsidR="00B26DD1">
        <w:t xml:space="preserve"> </w:t>
      </w:r>
      <w:r w:rsidRPr="00632463">
        <w:rPr>
          <w:rStyle w:val="Italic"/>
        </w:rPr>
        <w:t>Generally</w:t>
      </w:r>
      <w:r w:rsidR="00B71C36">
        <w:t>—a</w:t>
      </w:r>
      <w:r w:rsidR="00B26DD1">
        <w:t xml:space="preserve"> </w:t>
      </w:r>
      <w:r w:rsidR="00B71C36">
        <w:t>deliberate</w:t>
      </w:r>
      <w:r w:rsidR="00B26DD1">
        <w:t xml:space="preserve"> </w:t>
      </w:r>
      <w:r w:rsidR="00B71C36">
        <w:t>injection</w:t>
      </w:r>
      <w:r w:rsidR="00B26DD1">
        <w:t xml:space="preserve"> </w:t>
      </w:r>
      <w:r w:rsidR="00B71C36">
        <w:t>of</w:t>
      </w:r>
      <w:r w:rsidR="00B26DD1">
        <w:t xml:space="preserve"> </w:t>
      </w:r>
      <w:r w:rsidR="00B71C36">
        <w:t>incertitude.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fact,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exact</w:t>
      </w:r>
      <w:r w:rsidR="00B26DD1">
        <w:t xml:space="preserve"> </w:t>
      </w:r>
      <w:r w:rsidRPr="00C4782F">
        <w:t>rule</w:t>
      </w:r>
      <w:r w:rsidR="00B26DD1">
        <w:t xml:space="preserve"> </w:t>
      </w:r>
      <w:r w:rsidRPr="00C4782F">
        <w:t>regarding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requires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generic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just</w:t>
      </w:r>
      <w:r w:rsidR="00B26DD1">
        <w:t xml:space="preserve"> </w:t>
      </w:r>
      <w:r w:rsidRPr="00B25458">
        <w:rPr>
          <w:rStyle w:val="C1"/>
        </w:rPr>
        <w:t>Task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B25458">
        <w:rPr>
          <w:rStyle w:val="C1"/>
        </w:rPr>
        <w:t>Task&lt;T&gt;</w:t>
      </w:r>
      <w:r w:rsidRPr="00C4782F">
        <w:t>.</w:t>
      </w:r>
      <w:r w:rsidR="00B26DD1">
        <w:t xml:space="preserve"> </w:t>
      </w:r>
      <w:r w:rsidRPr="00C4782F">
        <w:t>Rather,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requires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support</w:t>
      </w:r>
      <w:r w:rsidR="00B26DD1">
        <w:t xml:space="preserve"> </w:t>
      </w:r>
      <w:r w:rsidRPr="00C4782F">
        <w:t>a</w:t>
      </w:r>
      <w:r w:rsidR="00B26DD1">
        <w:t xml:space="preserve"> </w:t>
      </w:r>
      <w:proofErr w:type="spellStart"/>
      <w:r w:rsidRPr="00B25458">
        <w:rPr>
          <w:rStyle w:val="C1"/>
        </w:rPr>
        <w:t>GetAwaiter</w:t>
      </w:r>
      <w:proofErr w:type="spellEnd"/>
      <w:r w:rsidRPr="00C4782F">
        <w:t>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produces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object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has</w:t>
      </w:r>
      <w:r w:rsidR="00B26DD1">
        <w:t xml:space="preserve"> </w:t>
      </w:r>
      <w:r w:rsidRPr="00C4782F">
        <w:t>certain</w:t>
      </w:r>
      <w:r w:rsidR="00B26DD1">
        <w:t xml:space="preserve"> </w:t>
      </w:r>
      <w:r w:rsidRPr="00C4782F">
        <w:t>properties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methods</w:t>
      </w:r>
      <w:r w:rsidR="00B26DD1">
        <w:t xml:space="preserve"> </w:t>
      </w:r>
      <w:r w:rsidRPr="00C4782F">
        <w:t>needed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compiler’s</w:t>
      </w:r>
      <w:r w:rsidR="00B26DD1">
        <w:t xml:space="preserve"> </w:t>
      </w:r>
      <w:r w:rsidRPr="00C4782F">
        <w:t>rewriting</w:t>
      </w:r>
      <w:r w:rsidR="00B26DD1">
        <w:t xml:space="preserve"> </w:t>
      </w:r>
      <w:r w:rsidRPr="00C4782F">
        <w:t>logic.</w:t>
      </w:r>
      <w:r w:rsidR="00B26DD1">
        <w:t xml:space="preserve"> </w:t>
      </w:r>
      <w:r w:rsidRPr="00C4782F">
        <w:lastRenderedPageBreak/>
        <w:t>This</w:t>
      </w:r>
      <w:r w:rsidR="00B26DD1">
        <w:t xml:space="preserve"> </w:t>
      </w:r>
      <w:r w:rsidRPr="00C4782F">
        <w:t>makes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system</w:t>
      </w:r>
      <w:r w:rsidR="00B26DD1">
        <w:t xml:space="preserve"> </w:t>
      </w:r>
      <w:r w:rsidRPr="00C4782F">
        <w:t>extensible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third</w:t>
      </w:r>
      <w:r w:rsidR="00B26DD1">
        <w:t xml:space="preserve"> </w:t>
      </w:r>
      <w:r w:rsidRPr="00C4782F">
        <w:t>parties</w:t>
      </w:r>
      <w:r w:rsidR="00B71C36">
        <w:t>.</w:t>
      </w:r>
      <w:r w:rsidRPr="00632463">
        <w:rPr>
          <w:rStyle w:val="Superscript"/>
        </w:rPr>
        <w:footnoteReference w:id="7"/>
      </w:r>
      <w:r w:rsidR="00B26DD1">
        <w:t xml:space="preserve"> </w:t>
      </w:r>
      <w:r w:rsidR="00B71C36">
        <w:t>I</w:t>
      </w:r>
      <w:r w:rsidRPr="00C4782F">
        <w:t>f</w:t>
      </w:r>
      <w:r w:rsidR="00B26DD1">
        <w:t xml:space="preserve"> </w:t>
      </w:r>
      <w:r w:rsidRPr="00C4782F">
        <w:t>you</w:t>
      </w:r>
      <w:r w:rsidR="00B26DD1">
        <w:t xml:space="preserve"> </w:t>
      </w:r>
      <w:r w:rsidRPr="00C4782F">
        <w:t>want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design</w:t>
      </w:r>
      <w:r w:rsidR="00B26DD1">
        <w:t xml:space="preserve"> </w:t>
      </w:r>
      <w:r w:rsidRPr="00C4782F">
        <w:t>your</w:t>
      </w:r>
      <w:r w:rsidR="00B26DD1">
        <w:t xml:space="preserve"> </w:t>
      </w:r>
      <w:r w:rsidRPr="00C4782F">
        <w:t>own</w:t>
      </w:r>
      <w:r w:rsidR="00B26DD1">
        <w:t xml:space="preserve"> </w:t>
      </w:r>
      <w:r w:rsidRPr="00C4782F">
        <w:t>non-</w:t>
      </w:r>
      <w:r w:rsidRPr="00B25458">
        <w:rPr>
          <w:rStyle w:val="C1"/>
        </w:rPr>
        <w:t>Task</w:t>
      </w:r>
      <w:r w:rsidRPr="00C4782F">
        <w:t>-based</w:t>
      </w:r>
      <w:r w:rsidR="00B26DD1">
        <w:t xml:space="preserve"> </w:t>
      </w:r>
      <w:r w:rsidRPr="00C4782F">
        <w:t>asynchrony</w:t>
      </w:r>
      <w:r w:rsidR="00B26DD1">
        <w:t xml:space="preserve"> </w:t>
      </w:r>
      <w:r w:rsidRPr="00C4782F">
        <w:t>system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uses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other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represent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work,</w:t>
      </w:r>
      <w:r w:rsidR="00B26DD1">
        <w:t xml:space="preserve"> </w:t>
      </w:r>
      <w:r w:rsidR="00B71C36">
        <w:t>however,</w:t>
      </w:r>
      <w:r w:rsidR="00B26DD1">
        <w:t xml:space="preserve"> </w:t>
      </w:r>
      <w:r w:rsidRPr="00C4782F">
        <w:t>you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do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still</w:t>
      </w:r>
      <w:r w:rsidR="00B26DD1">
        <w:t xml:space="preserve"> </w:t>
      </w:r>
      <w:r w:rsidRPr="00C4782F">
        <w:t>use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syntax.</w:t>
      </w:r>
    </w:p>
    <w:p w14:paraId="2358EE9B" w14:textId="6174FCDD" w:rsidR="00E73B39" w:rsidRPr="00C4782F" w:rsidRDefault="00FA3D78" w:rsidP="00FE7566">
      <w:pPr>
        <w:pStyle w:val="Bgn-AdvTopicX"/>
      </w:pPr>
      <w:r w:rsidRPr="00C4782F">
        <w:t>Note</w:t>
      </w:r>
      <w:r w:rsidR="00FF6F76">
        <w:t>,</w:t>
      </w:r>
      <w:r w:rsidR="00B26DD1">
        <w:t xml:space="preserve"> </w:t>
      </w:r>
      <w:r w:rsidR="00FF6F76">
        <w:t>however,</w:t>
      </w:r>
      <w:r w:rsidR="00B26DD1">
        <w:t xml:space="preserve"> </w:t>
      </w:r>
      <w:r w:rsidR="00FF6F76">
        <w:t>until</w:t>
      </w:r>
      <w:r w:rsidR="00B26DD1">
        <w:t xml:space="preserve"> </w:t>
      </w:r>
      <w:r w:rsidR="00FF6F76">
        <w:t>C#</w:t>
      </w:r>
      <w:r w:rsidR="00B26DD1">
        <w:t xml:space="preserve"> </w:t>
      </w:r>
      <w:r w:rsidR="00FF6F76">
        <w:t>7.0</w:t>
      </w:r>
      <w:r w:rsidR="00F55732" w:rsidRPr="00F55732">
        <w:t>’</w:t>
      </w:r>
      <w:r w:rsidR="00FF6F76">
        <w:t>s</w:t>
      </w:r>
      <w:r w:rsidR="00B26DD1">
        <w:t xml:space="preserve"> </w:t>
      </w:r>
      <w:r w:rsidR="00FF6F76">
        <w:t>introduction</w:t>
      </w:r>
      <w:r w:rsidR="00B26DD1">
        <w:t xml:space="preserve"> </w:t>
      </w:r>
      <w:r w:rsidR="00FF6F76">
        <w:t>of</w:t>
      </w:r>
      <w:r w:rsidR="00B26DD1">
        <w:t xml:space="preserve"> </w:t>
      </w:r>
      <w:proofErr w:type="spellStart"/>
      <w:r w:rsidR="00FF6F76" w:rsidRPr="000401EE">
        <w:rPr>
          <w:rStyle w:val="C1"/>
        </w:rPr>
        <w:t>ValueTask</w:t>
      </w:r>
      <w:proofErr w:type="spellEnd"/>
      <w:r w:rsidR="00FF6F76" w:rsidRPr="000401EE">
        <w:rPr>
          <w:rStyle w:val="C1"/>
        </w:rPr>
        <w:t>&lt;T&gt;</w:t>
      </w:r>
      <w:r w:rsidR="00FF6F76">
        <w:t>,</w:t>
      </w:r>
      <w:r w:rsidR="00B26DD1">
        <w:t xml:space="preserve"> </w:t>
      </w:r>
      <w:r w:rsidRPr="00C4782F">
        <w:t>it</w:t>
      </w:r>
      <w:r w:rsidR="00B26DD1">
        <w:t xml:space="preserve"> </w:t>
      </w:r>
      <w:r w:rsidR="00FF6F76">
        <w:t>was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possible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make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methods</w:t>
      </w:r>
      <w:r w:rsidR="00B26DD1">
        <w:t xml:space="preserve"> </w:t>
      </w:r>
      <w:r w:rsidRPr="00C4782F">
        <w:t>return</w:t>
      </w:r>
      <w:r w:rsidR="00B26DD1">
        <w:t xml:space="preserve"> </w:t>
      </w:r>
      <w:r w:rsidRPr="00C4782F">
        <w:t>something</w:t>
      </w:r>
      <w:r w:rsidR="00B26DD1">
        <w:t xml:space="preserve"> </w:t>
      </w:r>
      <w:r w:rsidRPr="00C4782F">
        <w:t>other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B25458">
        <w:rPr>
          <w:rStyle w:val="C1"/>
        </w:rPr>
        <w:t>void</w:t>
      </w:r>
      <w:r w:rsidRPr="00C4782F">
        <w:t>,</w:t>
      </w:r>
      <w:r w:rsidR="00B26DD1">
        <w:t xml:space="preserve"> </w:t>
      </w:r>
      <w:r w:rsidRPr="00B25458">
        <w:rPr>
          <w:rStyle w:val="C1"/>
        </w:rPr>
        <w:t>Task</w:t>
      </w:r>
      <w:r w:rsidRPr="00C4782F">
        <w:t>,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B25458">
        <w:rPr>
          <w:rStyle w:val="C1"/>
        </w:rPr>
        <w:t>Task&lt;T&gt;</w:t>
      </w:r>
      <w:r w:rsidRPr="00C4782F">
        <w:t>,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matter</w:t>
      </w:r>
      <w:r w:rsidR="00B26DD1">
        <w:t xml:space="preserve"> </w:t>
      </w:r>
      <w:r w:rsidR="00B71C36">
        <w:t>which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awaited</w:t>
      </w:r>
      <w:r w:rsidR="00B26DD1">
        <w:t xml:space="preserve"> </w:t>
      </w:r>
      <w:r w:rsidRPr="00C4782F">
        <w:t>inside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method.</w:t>
      </w:r>
    </w:p>
    <w:p w14:paraId="25C68102" w14:textId="14ED4D73" w:rsidR="00E73B39" w:rsidRPr="00C4782F" w:rsidRDefault="00FA3D78">
      <w:pPr>
        <w:pStyle w:val="Body"/>
      </w:pPr>
      <w:r w:rsidRPr="00C4782F">
        <w:t>Wrapping</w:t>
      </w:r>
      <w:r w:rsidR="00B26DD1">
        <w:t xml:space="preserve"> </w:t>
      </w:r>
      <w:r w:rsidRPr="00C4782F">
        <w:t>your</w:t>
      </w:r>
      <w:r w:rsidR="00B26DD1">
        <w:t xml:space="preserve"> </w:t>
      </w:r>
      <w:r w:rsidRPr="00C4782F">
        <w:t>head</w:t>
      </w:r>
      <w:r w:rsidR="00B26DD1">
        <w:t xml:space="preserve"> </w:t>
      </w:r>
      <w:r w:rsidRPr="00C4782F">
        <w:t>around</w:t>
      </w:r>
      <w:r w:rsidR="00B26DD1">
        <w:t xml:space="preserve"> </w:t>
      </w:r>
      <w:r w:rsidRPr="00C4782F">
        <w:t>precisely</w:t>
      </w:r>
      <w:r w:rsidR="00B26DD1">
        <w:t xml:space="preserve"> </w:t>
      </w:r>
      <w:r w:rsidRPr="00C4782F">
        <w:t>what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happening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difficult,</w:t>
      </w:r>
      <w:r w:rsidR="00B26DD1">
        <w:t xml:space="preserve"> </w:t>
      </w:r>
      <w:r w:rsidRPr="00C4782F">
        <w:t>but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far</w:t>
      </w:r>
      <w:r w:rsidR="00B26DD1">
        <w:t xml:space="preserve"> </w:t>
      </w:r>
      <w:r w:rsidRPr="00C4782F">
        <w:t>less</w:t>
      </w:r>
      <w:r w:rsidR="00B26DD1">
        <w:t xml:space="preserve"> </w:t>
      </w:r>
      <w:r w:rsidRPr="00C4782F">
        <w:t>difficult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trying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figure</w:t>
      </w:r>
      <w:r w:rsidR="00B26DD1">
        <w:t xml:space="preserve"> </w:t>
      </w:r>
      <w:r w:rsidRPr="00C4782F">
        <w:t>out</w:t>
      </w:r>
      <w:r w:rsidR="00B26DD1">
        <w:t xml:space="preserve"> </w:t>
      </w:r>
      <w:r w:rsidRPr="00C4782F">
        <w:t>what</w:t>
      </w:r>
      <w:r w:rsidR="00B26DD1">
        <w:t xml:space="preserve"> </w:t>
      </w:r>
      <w:r w:rsidRPr="00C4782F">
        <w:t>asynchronous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written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explicit</w:t>
      </w:r>
      <w:r w:rsidR="00B26DD1">
        <w:t xml:space="preserve"> </w:t>
      </w:r>
      <w:r w:rsidRPr="00C4782F">
        <w:t>continuations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lambdas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doing.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key</w:t>
      </w:r>
      <w:r w:rsidR="00B26DD1">
        <w:t xml:space="preserve"> </w:t>
      </w:r>
      <w:r w:rsidRPr="00C4782F">
        <w:t>points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remember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follows</w:t>
      </w:r>
      <w:r w:rsidR="00B71C36">
        <w:t>:</w:t>
      </w:r>
    </w:p>
    <w:p w14:paraId="4B4FF541" w14:textId="536AAB6E" w:rsidR="0073083B" w:rsidRDefault="00FA3D78" w:rsidP="000D5B89">
      <w:pPr>
        <w:pStyle w:val="BL1"/>
      </w:pPr>
      <w:r w:rsidRPr="00C4782F">
        <w:t>When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reaches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keyword,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expression</w:t>
      </w:r>
      <w:r w:rsidR="00B26DD1">
        <w:t xml:space="preserve"> </w:t>
      </w:r>
      <w:r w:rsidR="00B71C36">
        <w:t>that</w:t>
      </w:r>
      <w:r w:rsidR="00B26DD1">
        <w:t xml:space="preserve"> </w:t>
      </w:r>
      <w:r w:rsidRPr="00C4782F">
        <w:t>follows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produces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task.</w:t>
      </w:r>
      <w:r w:rsidRPr="00632463">
        <w:rPr>
          <w:rStyle w:val="Superscript"/>
        </w:rPr>
        <w:footnoteReference w:id="8"/>
      </w:r>
      <w:r w:rsidR="00B26DD1">
        <w:t xml:space="preserve"> </w:t>
      </w:r>
      <w:commentRangeStart w:id="3543"/>
      <w:r w:rsidRPr="00C4782F">
        <w:t>Control</w:t>
      </w:r>
      <w:r w:rsidR="00B26DD1">
        <w:t xml:space="preserve"> </w:t>
      </w:r>
      <w:r w:rsidRPr="00C4782F">
        <w:t>then</w:t>
      </w:r>
      <w:r w:rsidR="00B26DD1">
        <w:t xml:space="preserve"> </w:t>
      </w:r>
      <w:r w:rsidRPr="00C4782F">
        <w:t>returns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caller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continue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do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while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completes</w:t>
      </w:r>
      <w:r w:rsidR="00B26DD1">
        <w:t xml:space="preserve"> </w:t>
      </w:r>
      <w:r w:rsidRPr="00C4782F">
        <w:t>asynchronously.</w:t>
      </w:r>
      <w:commentRangeEnd w:id="3543"/>
      <w:r w:rsidR="007F1B23">
        <w:rPr>
          <w:rStyle w:val="CommentReference"/>
          <w:rFonts w:asciiTheme="minorHAnsi" w:eastAsiaTheme="minorHAnsi" w:hAnsiTheme="minorHAnsi" w:cstheme="minorBidi"/>
          <w:color w:val="auto"/>
        </w:rPr>
        <w:commentReference w:id="3543"/>
      </w:r>
    </w:p>
    <w:p w14:paraId="55809C0C" w14:textId="0188B3BD" w:rsidR="0073083B" w:rsidRDefault="00FA3D78" w:rsidP="00F10FDE">
      <w:pPr>
        <w:pStyle w:val="BL"/>
      </w:pPr>
      <w:del w:id="3544" w:author="Kevin" w:date="2020-04-04T16:41:00Z">
        <w:r w:rsidRPr="00C4782F" w:rsidDel="008D23CE">
          <w:delText>Some</w:delText>
        </w:r>
        <w:r w:rsidR="00B26DD1" w:rsidDel="008D23CE">
          <w:delText xml:space="preserve"> </w:delText>
        </w:r>
        <w:r w:rsidRPr="00C4782F" w:rsidDel="008D23CE">
          <w:delText>time</w:delText>
        </w:r>
      </w:del>
      <w:ins w:id="3545" w:author="Kevin" w:date="2020-04-04T16:41:00Z">
        <w:r w:rsidR="008D23CE" w:rsidRPr="00C4782F">
          <w:t>Some</w:t>
        </w:r>
        <w:r w:rsidR="008D23CE">
          <w:t>t</w:t>
        </w:r>
        <w:r w:rsidR="008D23CE" w:rsidRPr="00C4782F">
          <w:t>ime</w:t>
        </w:r>
      </w:ins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completes,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resumes</w:t>
      </w:r>
      <w:r w:rsidR="00B26DD1">
        <w:t xml:space="preserve"> </w:t>
      </w:r>
      <w:r w:rsidRPr="00C4782F">
        <w:t>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point</w:t>
      </w:r>
      <w:r w:rsidR="00B26DD1">
        <w:t xml:space="preserve"> </w:t>
      </w:r>
      <w:r w:rsidRPr="00C4782F">
        <w:t>following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8029B3">
        <w:rPr>
          <w:rStyle w:val="C1"/>
        </w:rPr>
        <w:t>await</w:t>
      </w:r>
      <w:r w:rsidRPr="00C4782F">
        <w:t>.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awaited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produces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result,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result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then</w:t>
      </w:r>
      <w:r w:rsidR="00B26DD1">
        <w:t xml:space="preserve"> </w:t>
      </w:r>
      <w:r w:rsidRPr="00C4782F">
        <w:t>obtained.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faulted,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exception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thrown.</w:t>
      </w:r>
    </w:p>
    <w:p w14:paraId="41EF659B" w14:textId="74EBBED0" w:rsidR="00E73B39" w:rsidRPr="00C4782F" w:rsidRDefault="00FA3D78" w:rsidP="002E650B">
      <w:pPr>
        <w:pStyle w:val="BLX"/>
      </w:pPr>
      <w:r w:rsidRPr="00C4782F">
        <w:t>A</w:t>
      </w:r>
      <w:r w:rsidR="00B26DD1">
        <w:t xml:space="preserve"> </w:t>
      </w:r>
      <w:r w:rsidRPr="00B25458">
        <w:rPr>
          <w:rStyle w:val="C1"/>
        </w:rPr>
        <w:t>return</w:t>
      </w:r>
      <w:r w:rsidR="00B26DD1">
        <w:t xml:space="preserve"> </w:t>
      </w:r>
      <w:r w:rsidRPr="00C4782F">
        <w:t>statement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B25458">
        <w:rPr>
          <w:rStyle w:val="C1"/>
        </w:rPr>
        <w:t>async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causes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associated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method</w:t>
      </w:r>
      <w:r w:rsidR="00B26DD1">
        <w:t xml:space="preserve"> </w:t>
      </w:r>
      <w:r w:rsidRPr="00C4782F">
        <w:t>invocation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become</w:t>
      </w:r>
      <w:r w:rsidR="00B26DD1">
        <w:t xml:space="preserve"> </w:t>
      </w:r>
      <w:r w:rsidRPr="00C4782F">
        <w:t>completed;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return</w:t>
      </w:r>
      <w:r w:rsidR="00B26DD1">
        <w:t xml:space="preserve"> </w:t>
      </w:r>
      <w:r w:rsidRPr="00C4782F">
        <w:t>statement</w:t>
      </w:r>
      <w:r w:rsidR="00B26DD1">
        <w:t xml:space="preserve"> </w:t>
      </w:r>
      <w:r w:rsidRPr="00C4782F">
        <w:t>has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value,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value</w:t>
      </w:r>
      <w:r w:rsidR="00B26DD1">
        <w:t xml:space="preserve"> </w:t>
      </w:r>
      <w:r w:rsidRPr="00C4782F">
        <w:t>returned</w:t>
      </w:r>
      <w:r w:rsidR="00B26DD1">
        <w:t xml:space="preserve"> </w:t>
      </w:r>
      <w:r w:rsidRPr="00C4782F">
        <w:t>becomes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result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task.</w:t>
      </w:r>
    </w:p>
    <w:p w14:paraId="1819BEB5" w14:textId="63C5A5B7" w:rsidR="00E73B39" w:rsidRPr="00C4782F" w:rsidRDefault="00FA3D78">
      <w:pPr>
        <w:pStyle w:val="HA"/>
        <w:pPrChange w:id="3546" w:author="Mark Michaelis" w:date="2020-04-10T14:50:00Z">
          <w:pPr>
            <w:pStyle w:val="HB"/>
          </w:pPr>
        </w:pPrChange>
      </w:pPr>
      <w:r w:rsidRPr="00C4782F">
        <w:t>Task</w:t>
      </w:r>
      <w:r w:rsidR="00B26DD1">
        <w:t xml:space="preserve"> </w:t>
      </w:r>
      <w:r w:rsidRPr="00C4782F">
        <w:t>Schedulers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</w:t>
      </w:r>
      <w:r w:rsidRPr="00C4782F">
        <w:lastRenderedPageBreak/>
        <w:t>text</w:t>
      </w:r>
    </w:p>
    <w:p w14:paraId="2EB5DF9A" w14:textId="7E8D4DD4" w:rsidR="00E73B39" w:rsidRPr="00C4782F" w:rsidRDefault="00FA3D78">
      <w:pPr>
        <w:pStyle w:val="BodyNoIndent"/>
      </w:pPr>
      <w:r w:rsidRPr="00C4782F">
        <w:t>On</w:t>
      </w:r>
      <w:r w:rsidR="00B26DD1">
        <w:t xml:space="preserve"> </w:t>
      </w:r>
      <w:r w:rsidRPr="00C4782F">
        <w:t>occasion</w:t>
      </w:r>
      <w:r w:rsidR="00B71C36">
        <w:t>,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chapter</w:t>
      </w:r>
      <w:r w:rsidR="00B26DD1">
        <w:t xml:space="preserve"> </w:t>
      </w:r>
      <w:r w:rsidR="00B71C36">
        <w:t>has</w:t>
      </w:r>
      <w:r w:rsidR="00B26DD1">
        <w:t xml:space="preserve"> </w:t>
      </w:r>
      <w:r w:rsidRPr="00C4782F">
        <w:t>mention</w:t>
      </w:r>
      <w:r w:rsidR="00B71C36">
        <w:t>ed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scheduler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its</w:t>
      </w:r>
      <w:r w:rsidR="00B26DD1">
        <w:t xml:space="preserve"> </w:t>
      </w:r>
      <w:r w:rsidRPr="00C4782F">
        <w:t>role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determining</w:t>
      </w:r>
      <w:r w:rsidR="00B26DD1">
        <w:t xml:space="preserve"> </w:t>
      </w:r>
      <w:r w:rsidRPr="00C4782F">
        <w:t>how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assign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threads</w:t>
      </w:r>
      <w:r w:rsidR="00B26DD1">
        <w:t xml:space="preserve"> </w:t>
      </w:r>
      <w:r w:rsidRPr="00C4782F">
        <w:t>efficiently.</w:t>
      </w:r>
      <w:r w:rsidR="00B26DD1">
        <w:t xml:space="preserve"> </w:t>
      </w:r>
      <w:r w:rsidRPr="00C4782F">
        <w:t>Programmatically,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scheduler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instance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System.Threading.Tasks.TaskScheduler</w:t>
      </w:r>
      <w:proofErr w:type="spellEnd"/>
      <w:proofErr w:type="gramEnd"/>
      <w:r w:rsidRPr="00C4782F">
        <w:t>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class,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default,</w:t>
      </w:r>
      <w:r w:rsidR="00B26DD1">
        <w:t xml:space="preserve"> </w:t>
      </w:r>
      <w:r w:rsidRPr="00C4782F">
        <w:t>uses</w:t>
      </w:r>
      <w:r w:rsidR="00B26DD1">
        <w:t xml:space="preserve"> </w:t>
      </w:r>
      <w:r w:rsidR="00E16329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pool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schedule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appropriately,</w:t>
      </w:r>
      <w:r w:rsidR="00B26DD1">
        <w:t xml:space="preserve"> </w:t>
      </w:r>
      <w:r w:rsidRPr="00C4782F">
        <w:t>determining</w:t>
      </w:r>
      <w:r w:rsidR="00B26DD1">
        <w:t xml:space="preserve"> </w:t>
      </w:r>
      <w:r w:rsidRPr="00C4782F">
        <w:t>how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safely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efficiently</w:t>
      </w:r>
      <w:r w:rsidR="00B26DD1">
        <w:t xml:space="preserve"> </w:t>
      </w:r>
      <w:r w:rsidRPr="00C4782F">
        <w:t>execute</w:t>
      </w:r>
      <w:r w:rsidR="00B26DD1">
        <w:t xml:space="preserve"> </w:t>
      </w:r>
      <w:r w:rsidRPr="00C4782F">
        <w:t>them—when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reuse</w:t>
      </w:r>
      <w:r w:rsidR="00B26DD1">
        <w:t xml:space="preserve"> </w:t>
      </w:r>
      <w:r w:rsidRPr="00C4782F">
        <w:t>them,</w:t>
      </w:r>
      <w:r w:rsidR="00B26DD1">
        <w:t xml:space="preserve"> </w:t>
      </w:r>
      <w:r w:rsidRPr="00C4782F">
        <w:t>dispose</w:t>
      </w:r>
      <w:r w:rsidR="00B26DD1">
        <w:t xml:space="preserve"> </w:t>
      </w:r>
      <w:r w:rsidRPr="00C4782F">
        <w:t>them,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C4782F">
        <w:t>create</w:t>
      </w:r>
      <w:r w:rsidR="00B26DD1">
        <w:t xml:space="preserve"> </w:t>
      </w:r>
      <w:r w:rsidRPr="00C4782F">
        <w:t>additional</w:t>
      </w:r>
      <w:r w:rsidR="00B26DD1">
        <w:t xml:space="preserve"> </w:t>
      </w:r>
      <w:r w:rsidRPr="00C4782F">
        <w:t>ones.</w:t>
      </w:r>
    </w:p>
    <w:p w14:paraId="124FD31E" w14:textId="7741EAE2" w:rsidR="00E73B39" w:rsidRPr="00C4782F" w:rsidRDefault="00FA3D78">
      <w:pPr>
        <w:pStyle w:val="Body"/>
      </w:pP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possible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create</w:t>
      </w:r>
      <w:r w:rsidR="00B26DD1">
        <w:t xml:space="preserve"> </w:t>
      </w:r>
      <w:r w:rsidRPr="00C4782F">
        <w:t>your</w:t>
      </w:r>
      <w:r w:rsidR="00B26DD1">
        <w:t xml:space="preserve"> </w:t>
      </w:r>
      <w:r w:rsidRPr="00C4782F">
        <w:t>own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scheduler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makes</w:t>
      </w:r>
      <w:r w:rsidR="00B26DD1">
        <w:t xml:space="preserve"> </w:t>
      </w:r>
      <w:r w:rsidRPr="00C4782F">
        <w:t>different</w:t>
      </w:r>
      <w:r w:rsidR="00B26DD1">
        <w:t xml:space="preserve"> </w:t>
      </w:r>
      <w:r w:rsidRPr="00C4782F">
        <w:t>choices</w:t>
      </w:r>
      <w:r w:rsidR="00B26DD1">
        <w:t xml:space="preserve"> </w:t>
      </w:r>
      <w:r w:rsidRPr="00C4782F">
        <w:t>about</w:t>
      </w:r>
      <w:r w:rsidR="00B26DD1">
        <w:t xml:space="preserve"> </w:t>
      </w:r>
      <w:r w:rsidRPr="00C4782F">
        <w:t>how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schedule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deriving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new</w:t>
      </w:r>
      <w:r w:rsidR="00B26DD1">
        <w:t xml:space="preserve"> </w:t>
      </w:r>
      <w:r w:rsidRPr="00C4782F">
        <w:t>type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r w:rsidRPr="00B25458">
        <w:rPr>
          <w:rStyle w:val="C1"/>
        </w:rPr>
        <w:t>TaskScheduler</w:t>
      </w:r>
      <w:proofErr w:type="spellEnd"/>
      <w:r w:rsidR="00B26DD1">
        <w:t xml:space="preserve"> </w:t>
      </w:r>
      <w:r w:rsidRPr="00C4782F">
        <w:t>class.</w:t>
      </w:r>
      <w:r w:rsidR="00B26DD1">
        <w:t xml:space="preserve"> </w:t>
      </w:r>
      <w:r w:rsidRPr="00C4782F">
        <w:t>You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obtain</w:t>
      </w:r>
      <w:r w:rsidR="00B26DD1">
        <w:t xml:space="preserve"> </w:t>
      </w:r>
      <w:r w:rsidRPr="00C4782F">
        <w:t>a</w:t>
      </w:r>
      <w:r w:rsidR="00B26DD1">
        <w:t xml:space="preserve"> </w:t>
      </w:r>
      <w:proofErr w:type="spellStart"/>
      <w:r w:rsidRPr="00B25458">
        <w:rPr>
          <w:rStyle w:val="C1"/>
        </w:rPr>
        <w:t>TaskScheduler</w:t>
      </w:r>
      <w:proofErr w:type="spellEnd"/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schedule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current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(or,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precisely,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632463">
        <w:rPr>
          <w:rStyle w:val="Strong"/>
        </w:rPr>
        <w:t>synchronization</w:t>
      </w:r>
      <w:r w:rsidR="00B26DD1">
        <w:rPr>
          <w:rStyle w:val="Strong"/>
        </w:rPr>
        <w:t xml:space="preserve"> </w:t>
      </w:r>
      <w:r w:rsidRPr="00632463">
        <w:rPr>
          <w:rStyle w:val="Strong"/>
        </w:rPr>
        <w:t>context</w:t>
      </w:r>
      <w:r w:rsidR="00B26DD1">
        <w:t xml:space="preserve"> </w:t>
      </w:r>
      <w:r w:rsidRPr="00C4782F">
        <w:t>associated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current</w:t>
      </w:r>
      <w:r w:rsidR="00B26DD1">
        <w:t xml:space="preserve"> </w:t>
      </w:r>
      <w:r w:rsidRPr="00C4782F">
        <w:t>thread),</w:t>
      </w:r>
      <w:r w:rsidR="00B26DD1">
        <w:t xml:space="preserve"> </w:t>
      </w:r>
      <w:r w:rsidRPr="00C4782F">
        <w:t>rather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different</w:t>
      </w:r>
      <w:r w:rsidR="00B26DD1">
        <w:t xml:space="preserve"> </w:t>
      </w:r>
      <w:r w:rsidRPr="00C4782F">
        <w:t>worker</w:t>
      </w:r>
      <w:r w:rsidR="00B26DD1">
        <w:t xml:space="preserve"> </w:t>
      </w:r>
      <w:r w:rsidRPr="00C4782F">
        <w:t>thread,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static</w:t>
      </w:r>
      <w:r w:rsidR="00B26DD1">
        <w:t xml:space="preserve"> </w:t>
      </w:r>
      <w:proofErr w:type="spellStart"/>
      <w:proofErr w:type="gramStart"/>
      <w:r w:rsidRPr="00B25458">
        <w:rPr>
          <w:rStyle w:val="C1"/>
        </w:rPr>
        <w:t>FromCurrentSynchronizationContext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method.</w:t>
      </w:r>
      <w:commentRangeStart w:id="3547"/>
      <w:r w:rsidRPr="00632463">
        <w:rPr>
          <w:rStyle w:val="Superscript"/>
        </w:rPr>
        <w:footnoteReference w:id="9"/>
      </w:r>
      <w:commentRangeEnd w:id="3547"/>
      <w:r w:rsidR="00176D5E">
        <w:rPr>
          <w:rStyle w:val="CommentReference"/>
          <w:rFonts w:asciiTheme="minorHAnsi" w:hAnsiTheme="minorHAnsi" w:cstheme="minorBidi"/>
          <w:color w:val="auto"/>
        </w:rPr>
        <w:commentReference w:id="3547"/>
      </w:r>
    </w:p>
    <w:p w14:paraId="1B62D3E8" w14:textId="142214C5" w:rsidR="00E73B39" w:rsidRPr="00C4782F" w:rsidRDefault="00FA3D78">
      <w:pPr>
        <w:pStyle w:val="Body"/>
      </w:pPr>
      <w:r w:rsidRPr="00C4782F">
        <w:t>The</w:t>
      </w:r>
      <w:r w:rsidR="00B26DD1">
        <w:t xml:space="preserve"> </w:t>
      </w:r>
      <w:r w:rsidRPr="0015717F">
        <w:t>synchronization</w:t>
      </w:r>
      <w:r w:rsidR="00B26DD1">
        <w:t xml:space="preserve"> </w:t>
      </w:r>
      <w:r w:rsidRPr="0015717F">
        <w:t>context</w:t>
      </w:r>
      <w:r w:rsidR="00B26DD1">
        <w:t xml:space="preserve"> </w:t>
      </w:r>
      <w:r w:rsidRPr="00C4782F">
        <w:t>under</w:t>
      </w:r>
      <w:r w:rsidR="00B26DD1">
        <w:t xml:space="preserve"> </w:t>
      </w:r>
      <w:r w:rsidRPr="00C4782F">
        <w:t>which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task</w:t>
      </w:r>
      <w:r w:rsidR="00B26DD1">
        <w:t xml:space="preserve"> </w:t>
      </w:r>
      <w:proofErr w:type="gramStart"/>
      <w:r w:rsidRPr="00C4782F">
        <w:t>executes</w:t>
      </w:r>
      <w:proofErr w:type="gramEnd"/>
      <w:r w:rsidR="00B26DD1">
        <w:t xml:space="preserve"> </w:t>
      </w:r>
      <w:r w:rsidRPr="00C4782F">
        <w:t>and,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turn,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continuation</w:t>
      </w:r>
      <w:r w:rsidR="00B26DD1">
        <w:t xml:space="preserve"> </w:t>
      </w:r>
      <w:r w:rsidRPr="00C4782F">
        <w:t>task(s)</w:t>
      </w:r>
      <w:r w:rsidR="00B26DD1">
        <w:t xml:space="preserve"> </w:t>
      </w:r>
      <w:r w:rsidRPr="00C4782F">
        <w:t>execute</w:t>
      </w:r>
      <w:r w:rsidR="00E16329">
        <w:t>(s)</w:t>
      </w:r>
      <w:r w:rsidRPr="00C4782F">
        <w:t>,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important</w:t>
      </w:r>
      <w:r w:rsidR="00B26DD1">
        <w:t xml:space="preserve"> </w:t>
      </w:r>
      <w:r w:rsidRPr="00C4782F">
        <w:t>because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awaiting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consults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(assuming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one)</w:t>
      </w:r>
      <w:r w:rsidR="00B26DD1">
        <w:t xml:space="preserve"> </w:t>
      </w:r>
      <w:r w:rsidR="00E16329">
        <w:t>so</w:t>
      </w:r>
      <w:r w:rsidR="00B26DD1">
        <w:t xml:space="preserve"> </w:t>
      </w:r>
      <w:r w:rsidR="00E16329">
        <w:t>that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="00E16329">
        <w:t>can</w:t>
      </w:r>
      <w:r w:rsidR="00B26DD1">
        <w:t xml:space="preserve"> </w:t>
      </w:r>
      <w:r w:rsidRPr="00C4782F">
        <w:t>execute</w:t>
      </w:r>
      <w:r w:rsidR="00B26DD1">
        <w:t xml:space="preserve"> </w:t>
      </w:r>
      <w:r w:rsidRPr="00C4782F">
        <w:t>efficiently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safely.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48" w:author="Kevin" w:date="2020-04-04T16:47:00Z">
        <w:r w:rsidR="00A6283F" w:rsidDel="00CE38C6">
          <w:delText>19.</w:delText>
        </w:r>
        <w:r w:rsidR="00C7066B" w:rsidDel="00CE38C6">
          <w:delText>2</w:delText>
        </w:r>
      </w:del>
      <w:ins w:id="3549" w:author="Kevin" w:date="2020-04-04T16:47:00Z">
        <w:r w:rsidR="00CE38C6">
          <w:t>201</w:t>
        </w:r>
      </w:ins>
      <w:r w:rsidR="00C7066B">
        <w:t>2</w:t>
      </w:r>
      <w:r w:rsidR="00B26DD1">
        <w:t xml:space="preserve"> </w:t>
      </w:r>
      <w:r w:rsidRPr="00C4782F">
        <w:t>(along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="00956515">
        <w:t>Output</w:t>
      </w:r>
      <w:r w:rsidR="00B26DD1">
        <w:t xml:space="preserve"> </w:t>
      </w:r>
      <w:del w:id="3550" w:author="Kevin" w:date="2020-04-04T16:48:00Z">
        <w:r w:rsidR="00956515" w:rsidDel="002239CE">
          <w:delText>19.</w:delText>
        </w:r>
        <w:r w:rsidR="00A35F04" w:rsidDel="002239CE">
          <w:delText>8</w:delText>
        </w:r>
      </w:del>
      <w:ins w:id="3551" w:author="Kevin" w:date="2020-04-04T16:48:00Z">
        <w:r w:rsidR="002239CE">
          <w:t>20.2</w:t>
        </w:r>
      </w:ins>
      <w:r w:rsidRPr="00C4782F">
        <w:t>)</w:t>
      </w:r>
      <w:r w:rsidR="00B26DD1">
        <w:t xml:space="preserve"> </w:t>
      </w:r>
      <w:r w:rsidRPr="00C4782F">
        <w:t>is</w:t>
      </w:r>
      <w:r w:rsidR="00B26DD1">
        <w:t xml:space="preserve"> </w:t>
      </w:r>
      <w:proofErr w:type="gramStart"/>
      <w:r w:rsidRPr="00C4782F">
        <w:t>similar</w:t>
      </w:r>
      <w:r w:rsidR="00B26DD1">
        <w:t xml:space="preserve"> </w:t>
      </w:r>
      <w:r w:rsidRPr="00C4782F">
        <w:t>to</w:t>
      </w:r>
      <w:proofErr w:type="gramEnd"/>
      <w:r w:rsidR="00B26DD1">
        <w:t xml:space="preserve"> </w:t>
      </w:r>
      <w:commentRangeStart w:id="3552"/>
      <w:r w:rsidR="00A6283F">
        <w:t>Listing</w:t>
      </w:r>
      <w:r w:rsidR="00B26DD1">
        <w:t xml:space="preserve"> </w:t>
      </w:r>
      <w:r w:rsidR="00A6283F">
        <w:t>19.</w:t>
      </w:r>
      <w:r w:rsidR="00C7066B">
        <w:t>5</w:t>
      </w:r>
      <w:r w:rsidR="00B26DD1">
        <w:t xml:space="preserve"> </w:t>
      </w:r>
      <w:commentRangeEnd w:id="3552"/>
      <w:r w:rsidR="00254343">
        <w:rPr>
          <w:rStyle w:val="CommentReference"/>
          <w:rFonts w:asciiTheme="minorHAnsi" w:hAnsiTheme="minorHAnsi" w:cstheme="minorBidi"/>
          <w:color w:val="auto"/>
        </w:rPr>
        <w:commentReference w:id="3552"/>
      </w:r>
      <w:r w:rsidRPr="00C4782F">
        <w:t>except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also</w:t>
      </w:r>
      <w:r w:rsidR="00B26DD1">
        <w:t xml:space="preserve"> </w:t>
      </w:r>
      <w:r w:rsidRPr="00C4782F">
        <w:t>prints</w:t>
      </w:r>
      <w:r w:rsidR="00B26DD1">
        <w:t xml:space="preserve"> </w:t>
      </w:r>
      <w:r w:rsidRPr="00C4782F">
        <w:t>out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ID</w:t>
      </w:r>
      <w:r w:rsidR="00B26DD1">
        <w:t xml:space="preserve"> </w:t>
      </w:r>
      <w:r w:rsidRPr="00C4782F">
        <w:t>when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displays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message.</w:t>
      </w:r>
    </w:p>
    <w:p w14:paraId="396832FD" w14:textId="04095A2C" w:rsidR="00E73B39" w:rsidRPr="00C4782F" w:rsidRDefault="00A6283F" w:rsidP="00FE7566">
      <w:pPr>
        <w:pStyle w:val="ListingHead"/>
      </w:pPr>
      <w:r w:rsidRPr="00FE75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53" w:author="Kevin" w:date="2020-04-04T16:46:00Z">
        <w:r w:rsidRPr="00FE7566" w:rsidDel="00176961">
          <w:rPr>
            <w:rStyle w:val="ListingNumber"/>
          </w:rPr>
          <w:delText>19.</w:delText>
        </w:r>
        <w:r w:rsidR="00C7066B" w:rsidRPr="00FE7566" w:rsidDel="00176961">
          <w:rPr>
            <w:rStyle w:val="ListingNumber"/>
          </w:rPr>
          <w:delText>2</w:delText>
        </w:r>
      </w:del>
      <w:ins w:id="3554" w:author="Kevin" w:date="2020-04-04T16:46:00Z">
        <w:r w:rsidR="00176961">
          <w:rPr>
            <w:rStyle w:val="ListingNumber"/>
          </w:rPr>
          <w:t>20.1</w:t>
        </w:r>
      </w:ins>
      <w:r w:rsidR="00C7066B" w:rsidRPr="00FE7566">
        <w:rPr>
          <w:rStyle w:val="ListingNumber"/>
        </w:rPr>
        <w:t>2</w:t>
      </w:r>
      <w:r w:rsidR="00B26DD1">
        <w:rPr>
          <w:rStyle w:val="ListingNumber"/>
        </w:rPr>
        <w:t>: </w:t>
      </w:r>
      <w:r w:rsidR="00FA3D78" w:rsidRPr="00C4782F">
        <w:t>Calling</w:t>
      </w:r>
      <w:r w:rsidR="00B26DD1">
        <w:t xml:space="preserve"> </w:t>
      </w:r>
      <w:proofErr w:type="spellStart"/>
      <w:r w:rsidR="00FA3D78" w:rsidRPr="00082293">
        <w:rPr>
          <w:rStyle w:val="C1"/>
        </w:rPr>
        <w:t>Task.ContinueWith</w:t>
      </w:r>
      <w:proofErr w:type="spellEnd"/>
      <w:r w:rsidR="00FA3D78" w:rsidRPr="00082293">
        <w:rPr>
          <w:rStyle w:val="C1"/>
        </w:rPr>
        <w:t>()</w:t>
      </w:r>
    </w:p>
    <w:p w14:paraId="6D78E73A" w14:textId="594835F8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524B9BAC" w14:textId="6040CCB9" w:rsidR="00DA4902" w:rsidRPr="00C4782F" w:rsidRDefault="00DA4902" w:rsidP="000D5B89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System.Threading;</w:t>
      </w:r>
    </w:p>
    <w:p w14:paraId="399FFC36" w14:textId="1DC67DC4" w:rsidR="00E73B39" w:rsidRPr="00C4782F" w:rsidRDefault="00FA3D78">
      <w:pPr>
        <w:pStyle w:val="CDT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System.Threading.Tasks;</w:t>
      </w:r>
    </w:p>
    <w:p w14:paraId="499B7E94" w14:textId="77777777" w:rsidR="00E73B39" w:rsidRPr="00C4782F" w:rsidRDefault="00E73B39">
      <w:pPr>
        <w:pStyle w:val="CDT"/>
      </w:pPr>
    </w:p>
    <w:p w14:paraId="6D53E13C" w14:textId="77A9C42C" w:rsidR="00E73B39" w:rsidRPr="00C4782F" w:rsidRDefault="00FA3D78">
      <w:pPr>
        <w:pStyle w:val="CDT"/>
      </w:pPr>
      <w:r w:rsidRPr="00C4782F">
        <w:rPr>
          <w:rStyle w:val="CPKeyword"/>
        </w:rPr>
        <w:t>public</w:t>
      </w:r>
      <w:r w:rsidR="00B26DD1">
        <w:t xml:space="preserve"> </w:t>
      </w:r>
      <w:r w:rsidRPr="00C4782F">
        <w:rPr>
          <w:rStyle w:val="CPKeyword"/>
        </w:rPr>
        <w:t>class</w:t>
      </w:r>
      <w:r w:rsidR="00B26DD1">
        <w:t xml:space="preserve"> </w:t>
      </w:r>
      <w:r w:rsidRPr="00C4782F">
        <w:t>Program</w:t>
      </w:r>
    </w:p>
    <w:p w14:paraId="45F4A319" w14:textId="77777777" w:rsidR="00E73B39" w:rsidRPr="00C4782F" w:rsidRDefault="00FA3D78">
      <w:pPr>
        <w:pStyle w:val="CDT"/>
      </w:pPr>
      <w:r w:rsidRPr="00C4782F">
        <w:t>{</w:t>
      </w:r>
    </w:p>
    <w:p w14:paraId="5521C9ED" w14:textId="64AF1405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public</w:t>
      </w:r>
      <w:r>
        <w:t xml:space="preserve"> </w:t>
      </w:r>
      <w:r w:rsidR="00FA3D78" w:rsidRPr="00C4782F">
        <w:rPr>
          <w:rStyle w:val="CPKeyword"/>
        </w:rPr>
        <w:t>static</w:t>
      </w:r>
      <w:r>
        <w:t xml:space="preserve"> </w:t>
      </w:r>
      <w:r w:rsidR="00FA3D78" w:rsidRPr="00C4782F">
        <w:rPr>
          <w:rStyle w:val="CPKeyword"/>
        </w:rPr>
        <w:t>void</w:t>
      </w:r>
      <w:r>
        <w:t xml:space="preserve"> </w:t>
      </w:r>
      <w:r w:rsidR="00FA3D78" w:rsidRPr="00C4782F">
        <w:t>Main()</w:t>
      </w:r>
    </w:p>
    <w:p w14:paraId="0C4C6CC1" w14:textId="60419324" w:rsidR="00E73B39" w:rsidRPr="00C4782F" w:rsidRDefault="00B26DD1">
      <w:pPr>
        <w:pStyle w:val="CDT"/>
      </w:pPr>
      <w:r>
        <w:lastRenderedPageBreak/>
        <w:t xml:space="preserve">  </w:t>
      </w:r>
      <w:r w:rsidR="00FA3D78" w:rsidRPr="00C4782F">
        <w:t>{</w:t>
      </w:r>
    </w:p>
    <w:p w14:paraId="6AF4F1EA" w14:textId="6B68A67A" w:rsidR="00E73B39" w:rsidRPr="00C4782F" w:rsidRDefault="00B26DD1">
      <w:pPr>
        <w:pStyle w:val="CDT"/>
      </w:pPr>
      <w:r>
        <w:t xml:space="preserve">      </w:t>
      </w:r>
      <w:r w:rsidR="00FA3D78" w:rsidRPr="00C4782F">
        <w:t>DisplayStatus(</w:t>
      </w:r>
      <w:r w:rsidR="00FA3D78" w:rsidRPr="00C4782F">
        <w:rPr>
          <w:rStyle w:val="Maroon"/>
        </w:rPr>
        <w:t>"Before"</w:t>
      </w:r>
      <w:r w:rsidR="00FA3D78" w:rsidRPr="00C4782F">
        <w:t>);</w:t>
      </w:r>
    </w:p>
    <w:p w14:paraId="51F19AFD" w14:textId="3F910ED1" w:rsidR="00E73B39" w:rsidRPr="00C4782F" w:rsidRDefault="00B26DD1">
      <w:pPr>
        <w:pStyle w:val="CDT"/>
      </w:pPr>
      <w:r>
        <w:t xml:space="preserve">      </w:t>
      </w:r>
      <w:r w:rsidR="00FA3D78" w:rsidRPr="00C4782F">
        <w:t>Task</w:t>
      </w:r>
      <w:r>
        <w:t xml:space="preserve"> </w:t>
      </w:r>
      <w:r w:rsidR="00FA3D78" w:rsidRPr="00C4782F">
        <w:t>taskA</w:t>
      </w:r>
      <w:r>
        <w:t xml:space="preserve"> </w:t>
      </w:r>
      <w:r w:rsidR="00FA3D78" w:rsidRPr="00C4782F">
        <w:t>=</w:t>
      </w:r>
    </w:p>
    <w:p w14:paraId="3CD3B4DA" w14:textId="44ADCDF7" w:rsidR="00E73B39" w:rsidRPr="00C4782F" w:rsidRDefault="00B26DD1">
      <w:pPr>
        <w:pStyle w:val="CDT"/>
      </w:pPr>
      <w:r>
        <w:t xml:space="preserve">          </w:t>
      </w:r>
      <w:r w:rsidR="00FA3D78" w:rsidRPr="00C4782F">
        <w:t>Task.Run(()</w:t>
      </w:r>
      <w:r>
        <w:t xml:space="preserve"> </w:t>
      </w:r>
      <w:r w:rsidR="00FA3D78" w:rsidRPr="00C4782F">
        <w:t>=&gt;</w:t>
      </w:r>
    </w:p>
    <w:p w14:paraId="20CDD9FA" w14:textId="1C7E5D69" w:rsidR="00E73B39" w:rsidRPr="00C4782F" w:rsidRDefault="00B26DD1">
      <w:pPr>
        <w:pStyle w:val="CDT"/>
      </w:pPr>
      <w:r>
        <w:t xml:space="preserve">               </w:t>
      </w:r>
      <w:r w:rsidR="00FA3D78" w:rsidRPr="00C4782F">
        <w:t>DisplayStatus(</w:t>
      </w:r>
      <w:r w:rsidR="00FA3D78" w:rsidRPr="00C4782F">
        <w:rPr>
          <w:rStyle w:val="Maroon"/>
        </w:rPr>
        <w:t>"Starting..."</w:t>
      </w:r>
      <w:r w:rsidR="00FA3D78" w:rsidRPr="00C4782F">
        <w:t>))</w:t>
      </w:r>
    </w:p>
    <w:p w14:paraId="143009F0" w14:textId="5A58B4AD" w:rsidR="00E73B39" w:rsidRPr="00C4782F" w:rsidRDefault="00B26DD1">
      <w:pPr>
        <w:pStyle w:val="CDT"/>
      </w:pPr>
      <w:r>
        <w:t xml:space="preserve">          </w:t>
      </w:r>
      <w:r w:rsidR="00FA3D78" w:rsidRPr="00C4782F">
        <w:t>.ContinueWith(</w:t>
      </w:r>
      <w:r>
        <w:t xml:space="preserve"> </w:t>
      </w:r>
      <w:r w:rsidR="00FA3D78" w:rsidRPr="00C4782F">
        <w:t>antecedent</w:t>
      </w:r>
      <w:r>
        <w:t xml:space="preserve"> </w:t>
      </w:r>
      <w:r w:rsidR="00FA3D78" w:rsidRPr="00C4782F">
        <w:t>=&gt;</w:t>
      </w:r>
    </w:p>
    <w:p w14:paraId="11FA05EC" w14:textId="12436EB2" w:rsidR="00E73B39" w:rsidRPr="00C4782F" w:rsidRDefault="00B26DD1">
      <w:pPr>
        <w:pStyle w:val="CDT"/>
      </w:pPr>
      <w:r>
        <w:t xml:space="preserve">               </w:t>
      </w:r>
      <w:r w:rsidR="00FA3D78" w:rsidRPr="00C4782F">
        <w:t>DisplayStatus(</w:t>
      </w:r>
      <w:r w:rsidR="00FA3D78" w:rsidRPr="00C4782F">
        <w:rPr>
          <w:rStyle w:val="Maroon"/>
        </w:rPr>
        <w:t>"Continuing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A..."</w:t>
      </w:r>
      <w:r w:rsidR="00FA3D78" w:rsidRPr="00C4782F">
        <w:t>));</w:t>
      </w:r>
    </w:p>
    <w:p w14:paraId="3FC1D805" w14:textId="3F85AA2F" w:rsidR="00E73B39" w:rsidRPr="00C4782F" w:rsidRDefault="00B26DD1">
      <w:pPr>
        <w:pStyle w:val="CDT"/>
      </w:pPr>
      <w:r>
        <w:t xml:space="preserve">      </w:t>
      </w:r>
      <w:r w:rsidR="00FA3D78" w:rsidRPr="00C4782F">
        <w:t>Task</w:t>
      </w:r>
      <w:r>
        <w:t xml:space="preserve"> </w:t>
      </w:r>
      <w:r w:rsidR="00FA3D78" w:rsidRPr="00C4782F">
        <w:t>taskB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taskA.ContinueWith(</w:t>
      </w:r>
      <w:r>
        <w:t xml:space="preserve"> </w:t>
      </w:r>
      <w:r w:rsidR="00FA3D78" w:rsidRPr="00C4782F">
        <w:t>antecedent</w:t>
      </w:r>
      <w:r>
        <w:t xml:space="preserve"> </w:t>
      </w:r>
      <w:r w:rsidR="00FA3D78" w:rsidRPr="00C4782F">
        <w:t>=&gt;</w:t>
      </w:r>
    </w:p>
    <w:p w14:paraId="0A8914E2" w14:textId="27911A0E" w:rsidR="00E73B39" w:rsidRPr="00C4782F" w:rsidRDefault="00B26DD1">
      <w:pPr>
        <w:pStyle w:val="CDT"/>
      </w:pPr>
      <w:r>
        <w:t xml:space="preserve">          </w:t>
      </w:r>
      <w:r w:rsidR="00FA3D78" w:rsidRPr="00C4782F">
        <w:t>DisplayStatus(</w:t>
      </w:r>
      <w:r w:rsidR="00FA3D78" w:rsidRPr="00C4782F">
        <w:rPr>
          <w:rStyle w:val="Maroon"/>
        </w:rPr>
        <w:t>"Continuing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B..."</w:t>
      </w:r>
      <w:r w:rsidR="00FA3D78" w:rsidRPr="00C4782F">
        <w:t>));</w:t>
      </w:r>
    </w:p>
    <w:p w14:paraId="47F2C624" w14:textId="6C74FB12" w:rsidR="00E73B39" w:rsidRPr="00C4782F" w:rsidRDefault="00B26DD1">
      <w:pPr>
        <w:pStyle w:val="CDT"/>
      </w:pPr>
      <w:r>
        <w:t xml:space="preserve">      </w:t>
      </w:r>
      <w:r w:rsidR="00FA3D78" w:rsidRPr="00C4782F">
        <w:t>Task</w:t>
      </w:r>
      <w:r>
        <w:t xml:space="preserve"> </w:t>
      </w:r>
      <w:r w:rsidR="00FA3D78" w:rsidRPr="00C4782F">
        <w:t>taskC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taskA.ContinueWith(</w:t>
      </w:r>
      <w:r>
        <w:t xml:space="preserve"> </w:t>
      </w:r>
      <w:r w:rsidR="00FA3D78" w:rsidRPr="00C4782F">
        <w:t>antecedent</w:t>
      </w:r>
      <w:r>
        <w:t xml:space="preserve"> </w:t>
      </w:r>
      <w:r w:rsidR="00FA3D78" w:rsidRPr="00C4782F">
        <w:t>=&gt;</w:t>
      </w:r>
    </w:p>
    <w:p w14:paraId="47A83B14" w14:textId="0C3B7608" w:rsidR="00E73B39" w:rsidRPr="00C4782F" w:rsidRDefault="00B26DD1">
      <w:pPr>
        <w:pStyle w:val="CDT"/>
      </w:pPr>
      <w:r>
        <w:t xml:space="preserve">          </w:t>
      </w:r>
      <w:r w:rsidR="00FA3D78" w:rsidRPr="00C4782F">
        <w:t>DisplayStatus(</w:t>
      </w:r>
      <w:r w:rsidR="00FA3D78" w:rsidRPr="00C4782F">
        <w:rPr>
          <w:rStyle w:val="Maroon"/>
        </w:rPr>
        <w:t>"Continuing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C..."</w:t>
      </w:r>
      <w:r w:rsidR="00FA3D78" w:rsidRPr="00C4782F">
        <w:t>));</w:t>
      </w:r>
    </w:p>
    <w:p w14:paraId="1BEF4C9A" w14:textId="01B758AC" w:rsidR="00E73B39" w:rsidRPr="00C4782F" w:rsidRDefault="00B26DD1">
      <w:pPr>
        <w:pStyle w:val="CDT"/>
      </w:pPr>
      <w:r>
        <w:t xml:space="preserve">      </w:t>
      </w:r>
      <w:r w:rsidR="00FA3D78" w:rsidRPr="00C4782F">
        <w:t>Task.WaitAll(taskB,</w:t>
      </w:r>
      <w:r>
        <w:t xml:space="preserve"> </w:t>
      </w:r>
      <w:r w:rsidR="00FA3D78" w:rsidRPr="00C4782F">
        <w:t>taskC);</w:t>
      </w:r>
    </w:p>
    <w:p w14:paraId="465A7DB9" w14:textId="550AE63E" w:rsidR="00E73B39" w:rsidRPr="00C4782F" w:rsidRDefault="00B26DD1">
      <w:pPr>
        <w:pStyle w:val="CDT"/>
      </w:pPr>
      <w:r>
        <w:t xml:space="preserve">      </w:t>
      </w:r>
      <w:r w:rsidR="00FA3D78" w:rsidRPr="00C4782F">
        <w:t>DisplayStatus(</w:t>
      </w:r>
      <w:r w:rsidR="00FA3D78" w:rsidRPr="00C4782F">
        <w:rPr>
          <w:rStyle w:val="Maroon"/>
        </w:rPr>
        <w:t>"Finished!"</w:t>
      </w:r>
      <w:r w:rsidR="00FA3D78" w:rsidRPr="00C4782F">
        <w:t>);</w:t>
      </w:r>
    </w:p>
    <w:p w14:paraId="1895EA84" w14:textId="75F94D9B" w:rsidR="00E73B39" w:rsidRPr="00C4782F" w:rsidRDefault="00B26DD1">
      <w:pPr>
        <w:pStyle w:val="CDT"/>
      </w:pPr>
      <w:r>
        <w:t xml:space="preserve">  </w:t>
      </w:r>
      <w:r w:rsidR="00FA3D78" w:rsidRPr="00C4782F">
        <w:t>}</w:t>
      </w:r>
    </w:p>
    <w:p w14:paraId="4A52884B" w14:textId="77777777" w:rsidR="00E73B39" w:rsidRPr="00C4782F" w:rsidRDefault="00E73B39">
      <w:pPr>
        <w:pStyle w:val="CDT"/>
      </w:pPr>
    </w:p>
    <w:p w14:paraId="5B4383E1" w14:textId="23B85579" w:rsidR="00E73B39" w:rsidRPr="00C4782F" w:rsidRDefault="00B26DD1">
      <w:pPr>
        <w:pStyle w:val="CDT"/>
      </w:pPr>
      <w:r>
        <w:t xml:space="preserve">  </w:t>
      </w:r>
      <w:r w:rsidR="00FA3D78" w:rsidRPr="00C4782F">
        <w:rPr>
          <w:rStyle w:val="CPKeyword"/>
        </w:rPr>
        <w:t>private</w:t>
      </w:r>
      <w:r>
        <w:t xml:space="preserve"> </w:t>
      </w:r>
      <w:r w:rsidR="00FA3D78" w:rsidRPr="00C4782F">
        <w:rPr>
          <w:rStyle w:val="CPKeyword"/>
        </w:rPr>
        <w:t>static</w:t>
      </w:r>
      <w:r>
        <w:t xml:space="preserve"> </w:t>
      </w:r>
      <w:r w:rsidR="00FA3D78" w:rsidRPr="00C4782F">
        <w:rPr>
          <w:rStyle w:val="CPKeyword"/>
        </w:rPr>
        <w:t>void</w:t>
      </w:r>
      <w:r>
        <w:t xml:space="preserve"> </w:t>
      </w:r>
      <w:r w:rsidR="00FA3D78" w:rsidRPr="00C4782F">
        <w:t>DisplayStatus(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message)</w:t>
      </w:r>
    </w:p>
    <w:p w14:paraId="48273863" w14:textId="2DF6949E" w:rsidR="00E73B39" w:rsidRPr="00C4782F" w:rsidRDefault="00B26DD1">
      <w:pPr>
        <w:pStyle w:val="CDT"/>
      </w:pPr>
      <w:r>
        <w:t xml:space="preserve">  </w:t>
      </w:r>
      <w:r w:rsidR="00FA3D78" w:rsidRPr="00C4782F">
        <w:t>{</w:t>
      </w:r>
    </w:p>
    <w:p w14:paraId="23AB0C27" w14:textId="5DD00362" w:rsidR="00102AB3" w:rsidRPr="00C4782F" w:rsidRDefault="00B26DD1">
      <w:pPr>
        <w:pStyle w:val="CDT"/>
      </w:pPr>
      <w:r>
        <w:t xml:space="preserve">      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text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string</w:t>
      </w:r>
      <w:r w:rsidR="00FA3D78" w:rsidRPr="00C4782F">
        <w:t>.Format(</w:t>
      </w:r>
    </w:p>
    <w:p w14:paraId="73FDF401" w14:textId="1F4C29C1" w:rsidR="0073083B" w:rsidRDefault="00B26DD1">
      <w:pPr>
        <w:pStyle w:val="CDT"/>
        <w:rPr>
          <w:rStyle w:val="Maroon"/>
        </w:rPr>
      </w:pPr>
      <w:r>
        <w:rPr>
          <w:rStyle w:val="CPKeyword"/>
        </w:rPr>
        <w:t xml:space="preserve">              </w:t>
      </w:r>
      <w:r w:rsidR="00607EAE" w:rsidRPr="00C4782F">
        <w:rPr>
          <w:rStyle w:val="Maroon"/>
        </w:rPr>
        <w:t>$</w:t>
      </w:r>
      <w:r w:rsidR="00607EAE" w:rsidRPr="00A8176A">
        <w:rPr>
          <w:rStyle w:val="Maroon"/>
        </w:rPr>
        <w:t>@</w:t>
      </w:r>
      <w:r w:rsidR="00FA3D78" w:rsidRPr="00C4782F">
        <w:rPr>
          <w:rStyle w:val="Maroon"/>
        </w:rPr>
        <w:t>"</w:t>
      </w:r>
      <w:r w:rsidR="00FA3D78" w:rsidRPr="00C4782F">
        <w:t>{</w:t>
      </w:r>
      <w:r>
        <w:rPr>
          <w:rStyle w:val="Maroon"/>
        </w:rPr>
        <w:t xml:space="preserve"> </w:t>
      </w:r>
      <w:r w:rsidR="00102AB3" w:rsidRPr="00C4782F">
        <w:t>Thread.CurrentThread.ManagedThreadId</w:t>
      </w:r>
    </w:p>
    <w:p w14:paraId="7086C146" w14:textId="109538B0" w:rsidR="00E73B39" w:rsidRPr="00C4782F" w:rsidRDefault="00B26DD1">
      <w:pPr>
        <w:pStyle w:val="CDT"/>
      </w:pPr>
      <w:r>
        <w:rPr>
          <w:rStyle w:val="Maroon"/>
        </w:rPr>
        <w:t xml:space="preserve">                  </w:t>
      </w:r>
      <w:r w:rsidR="00FA3D78" w:rsidRPr="00C4782F">
        <w:t>}</w:t>
      </w:r>
      <w:r w:rsidR="00FA3D78" w:rsidRPr="00C4782F">
        <w:rPr>
          <w:rStyle w:val="Maroon"/>
        </w:rPr>
        <w:t>:</w:t>
      </w:r>
      <w:r>
        <w:rPr>
          <w:rStyle w:val="Maroon"/>
        </w:rPr>
        <w:t xml:space="preserve"> </w:t>
      </w:r>
      <w:r w:rsidR="00FA3D78" w:rsidRPr="00C4782F">
        <w:t>{</w:t>
      </w:r>
      <w:r>
        <w:rPr>
          <w:rStyle w:val="Maroon"/>
        </w:rPr>
        <w:t xml:space="preserve"> </w:t>
      </w:r>
      <w:r w:rsidR="00102AB3" w:rsidRPr="00C4782F">
        <w:t>message</w:t>
      </w:r>
      <w:r>
        <w:rPr>
          <w:rStyle w:val="Maroon"/>
        </w:rPr>
        <w:t xml:space="preserve"> </w:t>
      </w:r>
      <w:r w:rsidR="00FA3D78" w:rsidRPr="00C4782F">
        <w:t>}</w:t>
      </w:r>
      <w:r w:rsidR="00FA3D78" w:rsidRPr="00C4782F">
        <w:rPr>
          <w:rStyle w:val="Maroon"/>
        </w:rPr>
        <w:t>"</w:t>
      </w:r>
      <w:r w:rsidR="00FA3D78" w:rsidRPr="00C4782F">
        <w:t>);</w:t>
      </w:r>
    </w:p>
    <w:p w14:paraId="7CB17E75" w14:textId="29FB0BF0" w:rsidR="00E73B39" w:rsidRPr="00C4782F" w:rsidRDefault="00B26DD1">
      <w:pPr>
        <w:pStyle w:val="CDT"/>
      </w:pPr>
      <w:r>
        <w:t xml:space="preserve">      </w:t>
      </w:r>
      <w:r w:rsidR="00FA3D78" w:rsidRPr="00C4782F">
        <w:t>Console.WriteLine(text);</w:t>
      </w:r>
    </w:p>
    <w:p w14:paraId="404D3B3A" w14:textId="4AECF454" w:rsidR="00E73B39" w:rsidRPr="00C4782F" w:rsidRDefault="00B26DD1">
      <w:pPr>
        <w:pStyle w:val="CDT"/>
      </w:pPr>
      <w:r>
        <w:t xml:space="preserve">  </w:t>
      </w:r>
      <w:r w:rsidR="00FA3D78" w:rsidRPr="00C4782F">
        <w:t>}</w:t>
      </w:r>
    </w:p>
    <w:p w14:paraId="6DE5E91F" w14:textId="77777777" w:rsidR="00E73B39" w:rsidRPr="00C4782F" w:rsidRDefault="00FA3D78">
      <w:pPr>
        <w:pStyle w:val="CDTX"/>
      </w:pPr>
      <w:r w:rsidRPr="00C4782F">
        <w:t>}</w:t>
      </w:r>
    </w:p>
    <w:p w14:paraId="282D4E4A" w14:textId="26E0BA2B" w:rsidR="00E73B39" w:rsidRPr="00C4782F" w:rsidRDefault="00956515" w:rsidP="00632463">
      <w:pPr>
        <w:pStyle w:val="OutputNumber"/>
      </w:pPr>
      <w:r>
        <w:t>Output</w:t>
      </w:r>
      <w:r w:rsidR="00B26DD1">
        <w:t xml:space="preserve"> </w:t>
      </w:r>
      <w:del w:id="3555" w:author="Kevin" w:date="2020-04-04T16:48:00Z">
        <w:r w:rsidDel="002239CE">
          <w:delText>19.</w:delText>
        </w:r>
        <w:r w:rsidR="00A35F04" w:rsidDel="002239CE">
          <w:delText>8</w:delText>
        </w:r>
      </w:del>
      <w:ins w:id="3556" w:author="Kevin" w:date="2020-04-04T16:48:00Z">
        <w:r w:rsidR="002239CE">
          <w:t>20.2</w:t>
        </w:r>
      </w:ins>
    </w:p>
    <w:p w14:paraId="6D212274" w14:textId="0A7AD092" w:rsidR="00E73B39" w:rsidRPr="00C4782F" w:rsidRDefault="00FA3D78">
      <w:pPr>
        <w:pStyle w:val="OutputCode1"/>
      </w:pPr>
      <w:r w:rsidRPr="00C4782F">
        <w:t>1:</w:t>
      </w:r>
      <w:r w:rsidR="00B26DD1">
        <w:t xml:space="preserve"> </w:t>
      </w:r>
      <w:r w:rsidRPr="00C4782F">
        <w:t>Before</w:t>
      </w:r>
    </w:p>
    <w:p w14:paraId="2B33B779" w14:textId="2D5DFC5F" w:rsidR="00E73B39" w:rsidRPr="00C4782F" w:rsidRDefault="00FA3D78">
      <w:pPr>
        <w:pStyle w:val="OutputCode"/>
      </w:pPr>
      <w:r w:rsidRPr="00C4782F">
        <w:t>3:</w:t>
      </w:r>
      <w:r w:rsidR="00B26DD1">
        <w:t xml:space="preserve"> </w:t>
      </w:r>
      <w:r w:rsidRPr="00C4782F">
        <w:t>Starting...</w:t>
      </w:r>
    </w:p>
    <w:p w14:paraId="7A127632" w14:textId="789CE7F2" w:rsidR="00E73B39" w:rsidRPr="00C4782F" w:rsidRDefault="00FA3D78">
      <w:pPr>
        <w:pStyle w:val="OutputCode"/>
      </w:pPr>
      <w:r w:rsidRPr="00C4782F">
        <w:t>4:</w:t>
      </w:r>
      <w:r w:rsidR="00B26DD1">
        <w:t xml:space="preserve"> </w:t>
      </w:r>
      <w:r w:rsidRPr="00C4782F">
        <w:t>Continuing</w:t>
      </w:r>
      <w:r w:rsidR="00B26DD1">
        <w:t xml:space="preserve"> </w:t>
      </w:r>
      <w:r w:rsidRPr="00C4782F">
        <w:t>A...</w:t>
      </w:r>
    </w:p>
    <w:p w14:paraId="314D42D1" w14:textId="0D6A524E" w:rsidR="00E73B39" w:rsidRPr="00C4782F" w:rsidRDefault="00FA3D78">
      <w:pPr>
        <w:pStyle w:val="OutputCode"/>
      </w:pPr>
      <w:r w:rsidRPr="00C4782F">
        <w:t>3:</w:t>
      </w:r>
      <w:r w:rsidR="00B26DD1">
        <w:t xml:space="preserve"> </w:t>
      </w:r>
      <w:r w:rsidRPr="00C4782F">
        <w:t>Continuing</w:t>
      </w:r>
      <w:r w:rsidR="00B26DD1">
        <w:t xml:space="preserve"> </w:t>
      </w:r>
      <w:r w:rsidRPr="00C4782F">
        <w:t>C...</w:t>
      </w:r>
    </w:p>
    <w:p w14:paraId="7C092011" w14:textId="029309FE" w:rsidR="00E73B39" w:rsidRPr="00C4782F" w:rsidRDefault="00FA3D78">
      <w:pPr>
        <w:pStyle w:val="OutputCode"/>
      </w:pPr>
      <w:r w:rsidRPr="00C4782F">
        <w:t>4:</w:t>
      </w:r>
      <w:r w:rsidR="00B26DD1">
        <w:t xml:space="preserve"> </w:t>
      </w:r>
      <w:r w:rsidRPr="00C4782F">
        <w:t>Continuing</w:t>
      </w:r>
      <w:r w:rsidR="00B26DD1">
        <w:t xml:space="preserve"> </w:t>
      </w:r>
      <w:r w:rsidRPr="00C4782F">
        <w:t>B...</w:t>
      </w:r>
    </w:p>
    <w:p w14:paraId="05202BB5" w14:textId="51FF2444" w:rsidR="00E73B39" w:rsidRPr="00C4782F" w:rsidRDefault="00FA3D78">
      <w:pPr>
        <w:pStyle w:val="OutputCodeLast"/>
      </w:pPr>
      <w:r w:rsidRPr="00C4782F">
        <w:t>1:</w:t>
      </w:r>
      <w:r w:rsidR="00B26DD1">
        <w:t xml:space="preserve"> </w:t>
      </w:r>
      <w:r w:rsidRPr="00C4782F">
        <w:t>Finished!</w:t>
      </w:r>
    </w:p>
    <w:p w14:paraId="3E397839" w14:textId="1EFB1E17" w:rsidR="00E73B39" w:rsidRPr="00C4782F" w:rsidRDefault="00FA3D78">
      <w:pPr>
        <w:pStyle w:val="Body"/>
      </w:pPr>
      <w:r w:rsidRPr="00C4782F">
        <w:lastRenderedPageBreak/>
        <w:t>What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noteworthy</w:t>
      </w:r>
      <w:r w:rsidR="00B26DD1">
        <w:t xml:space="preserve"> </w:t>
      </w:r>
      <w:r w:rsidRPr="00C4782F">
        <w:t>about</w:t>
      </w:r>
      <w:r w:rsidR="00B26DD1">
        <w:t xml:space="preserve"> </w:t>
      </w:r>
      <w:r w:rsidR="00E16329">
        <w:t>this</w:t>
      </w:r>
      <w:r w:rsidR="00B26DD1">
        <w:t xml:space="preserve"> </w:t>
      </w:r>
      <w:r w:rsidRPr="00C4782F">
        <w:t>output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ID</w:t>
      </w:r>
      <w:r w:rsidR="00B26DD1">
        <w:t xml:space="preserve"> </w:t>
      </w:r>
      <w:r w:rsidRPr="00C4782F">
        <w:t>changes</w:t>
      </w:r>
      <w:r w:rsidR="00B26DD1">
        <w:t xml:space="preserve"> </w:t>
      </w:r>
      <w:r w:rsidRPr="00C4782F">
        <w:t>sometimes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gets</w:t>
      </w:r>
      <w:r w:rsidR="00B26DD1">
        <w:t xml:space="preserve"> </w:t>
      </w:r>
      <w:r w:rsidRPr="00C4782F">
        <w:t>repeated</w:t>
      </w:r>
      <w:r w:rsidR="00B26DD1">
        <w:t xml:space="preserve"> </w:t>
      </w:r>
      <w:r w:rsidR="00E16329">
        <w:t>at</w:t>
      </w:r>
      <w:r w:rsidR="00B26DD1">
        <w:t xml:space="preserve"> </w:t>
      </w:r>
      <w:r w:rsidRPr="00C4782F">
        <w:t>other</w:t>
      </w:r>
      <w:r w:rsidR="00B26DD1">
        <w:t xml:space="preserve"> </w:t>
      </w:r>
      <w:r w:rsidRPr="00C4782F">
        <w:t>times.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E16329">
        <w:t>this</w:t>
      </w:r>
      <w:r w:rsidR="00B26DD1">
        <w:t xml:space="preserve"> </w:t>
      </w:r>
      <w:r w:rsidR="00E16329">
        <w:t>kind</w:t>
      </w:r>
      <w:r w:rsidR="00B26DD1">
        <w:t xml:space="preserve"> </w:t>
      </w:r>
      <w:r w:rsidR="00E16329">
        <w:t>of</w:t>
      </w:r>
      <w:r w:rsidR="00B26DD1">
        <w:t xml:space="preserve"> </w:t>
      </w:r>
      <w:r w:rsidRPr="00C4782F">
        <w:t>plain</w:t>
      </w:r>
      <w:r w:rsidR="00B26DD1">
        <w:t xml:space="preserve"> </w:t>
      </w:r>
      <w:r w:rsidRPr="00C4782F">
        <w:t>console</w:t>
      </w:r>
      <w:r w:rsidR="00B26DD1">
        <w:t xml:space="preserve"> </w:t>
      </w:r>
      <w:r w:rsidRPr="00C4782F">
        <w:t>application,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(accessible</w:t>
      </w:r>
      <w:r w:rsidR="00B26DD1">
        <w:t xml:space="preserve"> </w:t>
      </w:r>
      <w:r w:rsidRPr="00C4782F">
        <w:t>from</w:t>
      </w:r>
      <w:r w:rsidR="00B26DD1">
        <w:t xml:space="preserve"> </w:t>
      </w:r>
      <w:proofErr w:type="spellStart"/>
      <w:r w:rsidRPr="00B25458">
        <w:rPr>
          <w:rStyle w:val="C1"/>
        </w:rPr>
        <w:t>SynchronizationContext.Current</w:t>
      </w:r>
      <w:proofErr w:type="spellEnd"/>
      <w:r w:rsidRPr="00C4782F">
        <w:t>)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null—the</w:t>
      </w:r>
      <w:r w:rsidR="00B26DD1">
        <w:t xml:space="preserve"> </w:t>
      </w:r>
      <w:r w:rsidRPr="00C4782F">
        <w:t>default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causes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pool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handle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allocation</w:t>
      </w:r>
      <w:r w:rsidR="00B26DD1">
        <w:t xml:space="preserve"> </w:t>
      </w:r>
      <w:r w:rsidRPr="00C4782F">
        <w:t>instead.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explains</w:t>
      </w:r>
      <w:r w:rsidR="00B26DD1">
        <w:t xml:space="preserve"> </w:t>
      </w:r>
      <w:r w:rsidRPr="00C4782F">
        <w:t>why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ID</w:t>
      </w:r>
      <w:r w:rsidR="00B26DD1">
        <w:t xml:space="preserve"> </w:t>
      </w:r>
      <w:r w:rsidRPr="00C4782F">
        <w:t>changes</w:t>
      </w:r>
      <w:r w:rsidR="00B26DD1">
        <w:t xml:space="preserve"> </w:t>
      </w:r>
      <w:r w:rsidRPr="00C4782F">
        <w:t>between</w:t>
      </w:r>
      <w:r w:rsidR="00B26DD1">
        <w:t xml:space="preserve"> </w:t>
      </w:r>
      <w:r w:rsidRPr="00C4782F">
        <w:t>tasks</w:t>
      </w:r>
      <w:r w:rsidR="00E16329">
        <w:t>:</w:t>
      </w:r>
      <w:r w:rsidR="00B26DD1">
        <w:t xml:space="preserve"> </w:t>
      </w:r>
      <w:r w:rsidR="00E16329">
        <w:t>S</w:t>
      </w:r>
      <w:r w:rsidRPr="00C4782F">
        <w:t>ometimes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pool</w:t>
      </w:r>
      <w:r w:rsidR="00B26DD1">
        <w:t xml:space="preserve"> </w:t>
      </w:r>
      <w:r w:rsidRPr="00C4782F">
        <w:t>determines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more</w:t>
      </w:r>
      <w:r w:rsidR="00B26DD1">
        <w:t xml:space="preserve"> </w:t>
      </w:r>
      <w:r w:rsidRPr="00C4782F">
        <w:t>efficient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use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new</w:t>
      </w:r>
      <w:r w:rsidR="00B26DD1">
        <w:t xml:space="preserve"> </w:t>
      </w:r>
      <w:r w:rsidRPr="00C4782F">
        <w:t>thread</w:t>
      </w:r>
      <w:r w:rsidR="00E16329">
        <w:t>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sometimes</w:t>
      </w:r>
      <w:r w:rsidR="00B26DD1">
        <w:t xml:space="preserve"> </w:t>
      </w:r>
      <w:r w:rsidR="00E16329">
        <w:t>it</w:t>
      </w:r>
      <w:r w:rsidR="00B26DD1">
        <w:t xml:space="preserve"> </w:t>
      </w:r>
      <w:r w:rsidR="00E16329">
        <w:t>decides</w:t>
      </w:r>
      <w:r w:rsidR="00B26DD1">
        <w:t xml:space="preserve"> </w:t>
      </w:r>
      <w:r w:rsidR="00E16329">
        <w:t>that</w:t>
      </w:r>
      <w:r w:rsidR="00B26DD1">
        <w:t xml:space="preserve"> </w:t>
      </w:r>
      <w:r w:rsidR="00E16329">
        <w:t>the</w:t>
      </w:r>
      <w:r w:rsidR="00B26DD1">
        <w:t xml:space="preserve"> </w:t>
      </w:r>
      <w:r w:rsidR="00E16329">
        <w:t>best</w:t>
      </w:r>
      <w:r w:rsidR="00B26DD1">
        <w:t xml:space="preserve"> </w:t>
      </w:r>
      <w:r w:rsidR="00E16329">
        <w:t>course</w:t>
      </w:r>
      <w:r w:rsidR="00B26DD1">
        <w:t xml:space="preserve"> </w:t>
      </w:r>
      <w:r w:rsidR="00E16329">
        <w:t>of</w:t>
      </w:r>
      <w:r w:rsidR="00B26DD1">
        <w:t xml:space="preserve"> </w:t>
      </w:r>
      <w:r w:rsidR="00E16329">
        <w:t>action</w:t>
      </w:r>
      <w:r w:rsidR="00B26DD1">
        <w:t xml:space="preserve"> </w:t>
      </w:r>
      <w:r w:rsidR="00E16329">
        <w:t>is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reuse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existing</w:t>
      </w:r>
      <w:r w:rsidR="00B26DD1">
        <w:t xml:space="preserve"> </w:t>
      </w:r>
      <w:r w:rsidRPr="00C4782F">
        <w:t>thread.</w:t>
      </w:r>
    </w:p>
    <w:p w14:paraId="3DC608C3" w14:textId="58817905" w:rsidR="00E73B39" w:rsidRPr="00C4782F" w:rsidRDefault="00FA3D78">
      <w:pPr>
        <w:pStyle w:val="Body"/>
      </w:pPr>
      <w:r w:rsidRPr="00C4782F">
        <w:t>Fortunately,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gets</w:t>
      </w:r>
      <w:r w:rsidR="00B26DD1">
        <w:t xml:space="preserve"> </w:t>
      </w:r>
      <w:r w:rsidRPr="00C4782F">
        <w:t>set</w:t>
      </w:r>
      <w:r w:rsidR="00B26DD1">
        <w:t xml:space="preserve"> </w:t>
      </w:r>
      <w:r w:rsidRPr="00C4782F">
        <w:t>automatically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types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applications</w:t>
      </w:r>
      <w:r w:rsidR="00B26DD1">
        <w:t xml:space="preserve"> </w:t>
      </w:r>
      <w:r w:rsidRPr="00C4782F">
        <w:t>where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critical.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example,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creating</w:t>
      </w:r>
      <w:r w:rsidR="00B26DD1">
        <w:t xml:space="preserve"> </w:t>
      </w:r>
      <w:r w:rsidRPr="00C4782F">
        <w:t>tasks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running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created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ASP.NET,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have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type</w:t>
      </w:r>
      <w:r w:rsidR="00B26DD1">
        <w:t xml:space="preserve"> </w:t>
      </w:r>
      <w:proofErr w:type="spellStart"/>
      <w:r w:rsidRPr="00B25458">
        <w:rPr>
          <w:rStyle w:val="C1"/>
        </w:rPr>
        <w:t>AspNetSynchronizationContext</w:t>
      </w:r>
      <w:proofErr w:type="spellEnd"/>
      <w:r w:rsidR="00B26DD1">
        <w:t xml:space="preserve"> </w:t>
      </w:r>
      <w:r w:rsidRPr="00C4782F">
        <w:t>associated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="00533606" w:rsidRPr="00C4782F">
        <w:t>it.</w:t>
      </w:r>
      <w:r w:rsidR="00B26DD1">
        <w:t xml:space="preserve"> </w:t>
      </w:r>
      <w:r w:rsidR="00C4065D">
        <w:t>In</w:t>
      </w:r>
      <w:r w:rsidR="00B26DD1">
        <w:t xml:space="preserve"> </w:t>
      </w:r>
      <w:r w:rsidR="00C4065D">
        <w:t>contrast</w:t>
      </w:r>
      <w:r w:rsidR="00533606" w:rsidRPr="00C4782F">
        <w:t>,</w:t>
      </w:r>
      <w:r w:rsidR="00B26DD1">
        <w:t xml:space="preserve"> </w:t>
      </w:r>
      <w:r w:rsidRPr="00C4782F">
        <w:t>if</w:t>
      </w:r>
      <w:r w:rsidR="00B26DD1">
        <w:t xml:space="preserve"> </w:t>
      </w:r>
      <w:r w:rsidRPr="00C4782F">
        <w:t>your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running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created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a</w:t>
      </w:r>
      <w:r w:rsidR="00B26DD1">
        <w:t xml:space="preserve"> </w:t>
      </w:r>
      <w:r w:rsidR="00533606" w:rsidRPr="00C4782F">
        <w:t>Windows</w:t>
      </w:r>
      <w:r w:rsidR="00B26DD1">
        <w:t xml:space="preserve"> </w:t>
      </w:r>
      <w:r w:rsidR="00533606" w:rsidRPr="00C4782F">
        <w:t>UI</w:t>
      </w:r>
      <w:r w:rsidR="00B26DD1">
        <w:t xml:space="preserve"> </w:t>
      </w:r>
      <w:r w:rsidR="00533606" w:rsidRPr="00C4782F">
        <w:t>application</w:t>
      </w:r>
      <w:r w:rsidR="00B26DD1">
        <w:t xml:space="preserve"> </w:t>
      </w:r>
      <w:r w:rsidR="00533606" w:rsidRPr="00C4782F">
        <w:t>(</w:t>
      </w:r>
      <w:r w:rsidR="00E76F01">
        <w:t>Windows</w:t>
      </w:r>
      <w:r w:rsidR="00B26DD1">
        <w:t xml:space="preserve"> </w:t>
      </w:r>
      <w:r w:rsidR="00E76F01">
        <w:t>Presentation</w:t>
      </w:r>
      <w:r w:rsidR="00B26DD1">
        <w:t xml:space="preserve"> </w:t>
      </w:r>
      <w:r w:rsidR="00E76F01">
        <w:t>Foundation</w:t>
      </w:r>
      <w:r w:rsidR="00B26DD1">
        <w:t xml:space="preserve"> </w:t>
      </w:r>
      <w:r w:rsidR="00E76F01">
        <w:t>[</w:t>
      </w:r>
      <w:r w:rsidRPr="00C4782F">
        <w:t>WPF</w:t>
      </w:r>
      <w:r w:rsidR="00E76F01">
        <w:t>]</w:t>
      </w:r>
      <w:r w:rsidR="00B26DD1">
        <w:t xml:space="preserve"> </w:t>
      </w:r>
      <w:r w:rsidR="008E7111" w:rsidRPr="00C4782F">
        <w:t>or</w:t>
      </w:r>
      <w:r w:rsidR="00B26DD1">
        <w:t xml:space="preserve"> </w:t>
      </w:r>
      <w:commentRangeStart w:id="3557"/>
      <w:r w:rsidR="008E7111" w:rsidRPr="00C4782F">
        <w:t>Windows</w:t>
      </w:r>
      <w:r w:rsidR="00B26DD1">
        <w:t xml:space="preserve"> </w:t>
      </w:r>
      <w:r w:rsidR="008E7111" w:rsidRPr="00C4782F">
        <w:t>Forms</w:t>
      </w:r>
      <w:commentRangeEnd w:id="3557"/>
      <w:r w:rsidR="003E796B">
        <w:rPr>
          <w:rStyle w:val="CommentReference"/>
          <w:rFonts w:asciiTheme="minorHAnsi" w:hAnsiTheme="minorHAnsi" w:cstheme="minorBidi"/>
          <w:color w:val="auto"/>
        </w:rPr>
        <w:commentReference w:id="3557"/>
      </w:r>
      <w:r w:rsidR="00533606" w:rsidRPr="00C4782F">
        <w:t>)</w:t>
      </w:r>
      <w:r w:rsidRPr="00C4782F">
        <w:t>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will</w:t>
      </w:r>
      <w:r w:rsidR="00B26DD1">
        <w:t xml:space="preserve"> </w:t>
      </w:r>
      <w:r w:rsidRPr="00C4782F">
        <w:t>have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instance</w:t>
      </w:r>
      <w:r w:rsidR="00B26DD1">
        <w:t xml:space="preserve"> </w:t>
      </w:r>
      <w:r w:rsidRPr="00C4782F">
        <w:t>of</w:t>
      </w:r>
      <w:r w:rsidR="00B26DD1">
        <w:t xml:space="preserve"> </w:t>
      </w:r>
      <w:proofErr w:type="spellStart"/>
      <w:r w:rsidRPr="00B25458">
        <w:rPr>
          <w:rStyle w:val="C1"/>
        </w:rPr>
        <w:t>DispatcherSynchronizationContext</w:t>
      </w:r>
      <w:proofErr w:type="spellEnd"/>
      <w:r w:rsidR="00B26DD1">
        <w:t xml:space="preserve"> </w:t>
      </w:r>
      <w:r w:rsidRPr="00C4782F">
        <w:t>associated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it.</w:t>
      </w:r>
      <w:r w:rsidR="00B26DD1">
        <w:t xml:space="preserve"> </w:t>
      </w:r>
      <w:commentRangeStart w:id="3558"/>
      <w:r w:rsidRPr="00C4782F">
        <w:t>(</w:t>
      </w:r>
      <w:r w:rsidR="00C4065D">
        <w:t>F</w:t>
      </w:r>
      <w:r w:rsidRPr="00C4782F">
        <w:t>or</w:t>
      </w:r>
      <w:r w:rsidR="00B26DD1">
        <w:t xml:space="preserve"> </w:t>
      </w:r>
      <w:r w:rsidRPr="00C4782F">
        <w:t>console</w:t>
      </w:r>
      <w:r w:rsidR="00B26DD1">
        <w:t xml:space="preserve"> </w:t>
      </w:r>
      <w:r w:rsidRPr="00C4782F">
        <w:t>applications,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default.)</w:t>
      </w:r>
      <w:commentRangeEnd w:id="3558"/>
      <w:r w:rsidR="00C622B4">
        <w:rPr>
          <w:rStyle w:val="CommentReference"/>
          <w:rFonts w:asciiTheme="minorHAnsi" w:hAnsiTheme="minorHAnsi" w:cstheme="minorBidi"/>
          <w:color w:val="auto"/>
        </w:rPr>
        <w:commentReference w:id="3558"/>
      </w:r>
      <w:r w:rsidR="00B26DD1">
        <w:t xml:space="preserve"> </w:t>
      </w:r>
      <w:r w:rsidRPr="00C4782F">
        <w:t>Since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TPL</w:t>
      </w:r>
      <w:r w:rsidR="00B26DD1">
        <w:t xml:space="preserve"> </w:t>
      </w:r>
      <w:r w:rsidRPr="00C4782F">
        <w:t>consults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varies</w:t>
      </w:r>
      <w:r w:rsidR="00B26DD1">
        <w:t xml:space="preserve"> </w:t>
      </w:r>
      <w:r w:rsidRPr="00C4782F">
        <w:t>depending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circumstances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execution,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TPL</w:t>
      </w:r>
      <w:r w:rsidR="00B26DD1">
        <w:t xml:space="preserve"> </w:t>
      </w:r>
      <w:proofErr w:type="gramStart"/>
      <w:r w:rsidRPr="00C4782F">
        <w:t>is</w:t>
      </w:r>
      <w:r w:rsidR="00B26DD1">
        <w:t xml:space="preserve"> </w:t>
      </w:r>
      <w:r w:rsidRPr="00C4782F">
        <w:t>able</w:t>
      </w:r>
      <w:r w:rsidR="00B26DD1">
        <w:t xml:space="preserve"> </w:t>
      </w:r>
      <w:r w:rsidRPr="00C4782F">
        <w:t>to</w:t>
      </w:r>
      <w:proofErr w:type="gramEnd"/>
      <w:r w:rsidR="00B26DD1">
        <w:t xml:space="preserve"> </w:t>
      </w:r>
      <w:r w:rsidRPr="00C4782F">
        <w:t>schedule</w:t>
      </w:r>
      <w:r w:rsidR="00B26DD1">
        <w:t xml:space="preserve"> </w:t>
      </w:r>
      <w:r w:rsidRPr="00C4782F">
        <w:t>continuations</w:t>
      </w:r>
      <w:r w:rsidR="00B26DD1">
        <w:t xml:space="preserve"> </w:t>
      </w:r>
      <w:r w:rsidRPr="00C4782F">
        <w:t>executing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contexts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both</w:t>
      </w:r>
      <w:r w:rsidR="00B26DD1">
        <w:t xml:space="preserve"> </w:t>
      </w:r>
      <w:r w:rsidRPr="00C4782F">
        <w:t>efficient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safe.</w:t>
      </w:r>
    </w:p>
    <w:p w14:paraId="714AE373" w14:textId="3EAFA02E" w:rsidR="00E73B39" w:rsidRPr="00C4782F" w:rsidRDefault="00FA3D78">
      <w:pPr>
        <w:pStyle w:val="Body"/>
      </w:pPr>
      <w:r w:rsidRPr="00C4782F">
        <w:t>To</w:t>
      </w:r>
      <w:r w:rsidR="00B26DD1">
        <w:t xml:space="preserve"> </w:t>
      </w:r>
      <w:r w:rsidRPr="00C4782F">
        <w:t>modify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leveraged</w:t>
      </w:r>
      <w:r w:rsidR="00B26DD1">
        <w:t xml:space="preserve"> </w:t>
      </w:r>
      <w:r w:rsidRPr="00C4782F">
        <w:t>instead</w:t>
      </w:r>
      <w:r w:rsidR="00C4065D">
        <w:t>,</w:t>
      </w:r>
      <w:r w:rsidR="00B26DD1">
        <w:t xml:space="preserve"> </w:t>
      </w:r>
      <w:r w:rsidR="00C4065D">
        <w:t>you</w:t>
      </w:r>
      <w:r w:rsidR="00B26DD1">
        <w:t xml:space="preserve"> </w:t>
      </w:r>
      <w:r w:rsidR="00C4065D">
        <w:t>must</w:t>
      </w:r>
      <w:r w:rsidR="00B26DD1">
        <w:t xml:space="preserve"> </w:t>
      </w:r>
      <w:r w:rsidR="00C4065D">
        <w:t>(1)</w:t>
      </w:r>
      <w:r w:rsidR="00B26DD1">
        <w:t xml:space="preserve"> </w:t>
      </w:r>
      <w:r w:rsidR="00C4065D">
        <w:t>set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and</w:t>
      </w:r>
      <w:r w:rsidR="00B26DD1">
        <w:t xml:space="preserve"> </w:t>
      </w:r>
      <w:r w:rsidR="00C4065D">
        <w:t>(2)</w:t>
      </w:r>
      <w:r w:rsidR="00B26DD1">
        <w:t xml:space="preserve"> </w:t>
      </w:r>
      <w:r w:rsidR="00C4065D">
        <w:t>use</w:t>
      </w:r>
      <w:r w:rsidR="00B26DD1">
        <w:t xml:space="preserve"> </w:t>
      </w:r>
      <w:r w:rsidRPr="00B25458">
        <w:rPr>
          <w:rStyle w:val="C1"/>
        </w:rPr>
        <w:t>async</w:t>
      </w:r>
      <w:r w:rsidRPr="00C4782F">
        <w:t>/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="00C4065D">
        <w:t>is</w:t>
      </w:r>
      <w:r w:rsidR="00B26DD1">
        <w:t xml:space="preserve"> </w:t>
      </w:r>
      <w:r w:rsidRPr="00C4782F">
        <w:t>consulted.</w:t>
      </w:r>
      <w:r w:rsidRPr="00632463">
        <w:rPr>
          <w:rStyle w:val="Superscript"/>
        </w:rPr>
        <w:footnoteReference w:id="10"/>
      </w:r>
    </w:p>
    <w:p w14:paraId="61049EF9" w14:textId="463BB5A4" w:rsidR="0073083B" w:rsidRDefault="00FA3D78">
      <w:pPr>
        <w:pStyle w:val="Body"/>
      </w:pP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possible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define</w:t>
      </w:r>
      <w:r w:rsidR="00B26DD1">
        <w:t xml:space="preserve"> </w:t>
      </w:r>
      <w:r w:rsidRPr="00C4782F">
        <w:t>custom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existing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improve</w:t>
      </w:r>
      <w:r w:rsidR="00B26DD1">
        <w:t xml:space="preserve"> </w:t>
      </w:r>
      <w:r w:rsidRPr="00C4782F">
        <w:t>their</w:t>
      </w:r>
      <w:r w:rsidR="00B26DD1">
        <w:t xml:space="preserve"> </w:t>
      </w:r>
      <w:r w:rsidRPr="00C4782F">
        <w:t>performance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some</w:t>
      </w:r>
      <w:r w:rsidR="00B26DD1">
        <w:t xml:space="preserve"> </w:t>
      </w:r>
      <w:r w:rsidRPr="00C4782F">
        <w:t>specific</w:t>
      </w:r>
      <w:r w:rsidR="00B26DD1">
        <w:t xml:space="preserve"> </w:t>
      </w:r>
      <w:r w:rsidRPr="00C4782F">
        <w:t>scenarios.</w:t>
      </w:r>
      <w:r w:rsidR="00B26DD1">
        <w:t xml:space="preserve"> </w:t>
      </w:r>
      <w:r w:rsidRPr="00C4782F">
        <w:t>However,</w:t>
      </w:r>
      <w:r w:rsidR="00B26DD1">
        <w:t xml:space="preserve"> </w:t>
      </w:r>
      <w:r w:rsidRPr="00C4782F">
        <w:t>describing</w:t>
      </w:r>
      <w:r w:rsidR="00B26DD1">
        <w:t xml:space="preserve"> </w:t>
      </w:r>
      <w:r w:rsidRPr="00C4782F">
        <w:t>how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do</w:t>
      </w:r>
      <w:r w:rsidR="00B26DD1">
        <w:t xml:space="preserve"> </w:t>
      </w:r>
      <w:r w:rsidRPr="00C4782F">
        <w:t>so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beyond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scope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text.</w:t>
      </w:r>
    </w:p>
    <w:p w14:paraId="09539B64" w14:textId="59514C41" w:rsidR="00E73B39" w:rsidRPr="00C4782F" w:rsidRDefault="00FA3D78">
      <w:pPr>
        <w:pStyle w:val="HA"/>
        <w:pPrChange w:id="3559" w:author="Mark Michaelis" w:date="2020-04-10T14:50:00Z">
          <w:pPr>
            <w:pStyle w:val="HB"/>
          </w:pPr>
        </w:pPrChange>
      </w:pPr>
      <w:r w:rsidRPr="00082293">
        <w:rPr>
          <w:rStyle w:val="C1"/>
        </w:rPr>
        <w:t>async</w:t>
      </w:r>
      <w:r w:rsidRPr="00C4782F">
        <w:t>/</w:t>
      </w:r>
      <w:r w:rsidRPr="00082293">
        <w:rPr>
          <w:rStyle w:val="C1"/>
        </w:rPr>
        <w:t>await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Windows</w:t>
      </w:r>
      <w:r w:rsidR="00B26DD1">
        <w:t xml:space="preserve"> </w:t>
      </w:r>
      <w:r w:rsidRPr="00C4782F">
        <w:t>UI</w:t>
      </w:r>
    </w:p>
    <w:p w14:paraId="677CF224" w14:textId="4797C487" w:rsidR="00E73B39" w:rsidRPr="00C4782F" w:rsidRDefault="00FA3D78">
      <w:pPr>
        <w:pStyle w:val="BodyNoIndent"/>
      </w:pPr>
      <w:r w:rsidRPr="00C4782F">
        <w:t>One</w:t>
      </w:r>
      <w:r w:rsidR="00B26DD1">
        <w:t xml:space="preserve"> </w:t>
      </w:r>
      <w:r w:rsidRPr="00C4782F">
        <w:t>place</w:t>
      </w:r>
      <w:r w:rsidR="00B26DD1">
        <w:t xml:space="preserve"> </w:t>
      </w:r>
      <w:r w:rsidR="00C4065D">
        <w:t>where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especially</w:t>
      </w:r>
      <w:r w:rsidR="00B26DD1">
        <w:t xml:space="preserve"> </w:t>
      </w:r>
      <w:r w:rsidRPr="00C4782F">
        <w:t>important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lastRenderedPageBreak/>
        <w:t>of</w:t>
      </w:r>
      <w:r w:rsidR="00B26DD1">
        <w:t xml:space="preserve"> </w:t>
      </w:r>
      <w:r w:rsidRPr="00C4782F">
        <w:t>UI</w:t>
      </w:r>
      <w:del w:id="3560" w:author="Kevin" w:date="2020-04-04T17:00:00Z">
        <w:r w:rsidR="00B26DD1" w:rsidDel="00D46FAB">
          <w:delText xml:space="preserve"> </w:delText>
        </w:r>
        <w:r w:rsidRPr="00C4782F" w:rsidDel="00D46FAB">
          <w:delText>and</w:delText>
        </w:r>
        <w:r w:rsidR="00B26DD1" w:rsidDel="00D46FAB">
          <w:delText xml:space="preserve"> </w:delText>
        </w:r>
        <w:r w:rsidRPr="00C4782F" w:rsidDel="00D46FAB">
          <w:delText>Web</w:delText>
        </w:r>
        <w:r w:rsidR="00B26DD1" w:rsidDel="00D46FAB">
          <w:delText xml:space="preserve"> </w:delText>
        </w:r>
        <w:r w:rsidRPr="00C4782F" w:rsidDel="00D46FAB">
          <w:delText>programming</w:delText>
        </w:r>
      </w:del>
      <w:r w:rsidRPr="00C4782F">
        <w:t>.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Windows</w:t>
      </w:r>
      <w:r w:rsidR="00B26DD1">
        <w:t xml:space="preserve"> </w:t>
      </w:r>
      <w:r w:rsidRPr="00C4782F">
        <w:t>UI,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example,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pump</w:t>
      </w:r>
      <w:r w:rsidR="00B26DD1">
        <w:t xml:space="preserve"> </w:t>
      </w:r>
      <w:r w:rsidRPr="00C4782F">
        <w:t>processes</w:t>
      </w:r>
      <w:r w:rsidR="00B26DD1">
        <w:t xml:space="preserve"> </w:t>
      </w:r>
      <w:r w:rsidRPr="00C4782F">
        <w:t>messages</w:t>
      </w:r>
      <w:r w:rsidR="00B26DD1">
        <w:t xml:space="preserve"> </w:t>
      </w:r>
      <w:r w:rsidRPr="00C4782F">
        <w:t>such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mouse</w:t>
      </w:r>
      <w:r w:rsidR="00B26DD1">
        <w:t xml:space="preserve"> </w:t>
      </w:r>
      <w:r w:rsidRPr="00C4782F">
        <w:t>click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move</w:t>
      </w:r>
      <w:r w:rsidR="00B26DD1">
        <w:t xml:space="preserve"> </w:t>
      </w:r>
      <w:r w:rsidRPr="00C4782F">
        <w:t>events.</w:t>
      </w:r>
      <w:r w:rsidR="00B26DD1">
        <w:t xml:space="preserve"> </w:t>
      </w:r>
      <w:r w:rsidRPr="00C4782F">
        <w:t>Furthermore,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single-threaded</w:t>
      </w:r>
      <w:r w:rsidR="00C4065D">
        <w:t>,</w:t>
      </w:r>
      <w:r w:rsidR="00B26DD1">
        <w:t xml:space="preserve"> </w:t>
      </w:r>
      <w:r w:rsidR="00C4065D">
        <w:t>so</w:t>
      </w:r>
      <w:r w:rsidR="00B26DD1">
        <w:t xml:space="preserve"> </w:t>
      </w:r>
      <w:r w:rsidR="00C4065D">
        <w:t>that</w:t>
      </w:r>
      <w:r w:rsidR="00B26DD1">
        <w:t xml:space="preserve"> </w:t>
      </w:r>
      <w:r w:rsidRPr="00C4782F">
        <w:t>interaction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any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components</w:t>
      </w:r>
      <w:r w:rsidR="00B26DD1">
        <w:t xml:space="preserve"> </w:t>
      </w:r>
      <w:r w:rsidRPr="00C4782F">
        <w:t>(</w:t>
      </w:r>
      <w:r w:rsidR="00F02DD6">
        <w:t>e.g.,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text</w:t>
      </w:r>
      <w:r w:rsidR="00B26DD1">
        <w:t xml:space="preserve"> </w:t>
      </w:r>
      <w:r w:rsidRPr="00C4782F">
        <w:t>box)</w:t>
      </w:r>
      <w:r w:rsidR="00B26DD1">
        <w:t xml:space="preserve"> </w:t>
      </w:r>
      <w:r w:rsidRPr="00C4782F">
        <w:t>must</w:t>
      </w:r>
      <w:r w:rsidR="00B26DD1">
        <w:t xml:space="preserve"> </w:t>
      </w:r>
      <w:r w:rsidRPr="00C4782F">
        <w:t>always</w:t>
      </w:r>
      <w:r w:rsidR="00B26DD1">
        <w:t xml:space="preserve"> </w:t>
      </w:r>
      <w:r w:rsidRPr="00C4782F">
        <w:t>occur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single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thread.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key</w:t>
      </w:r>
      <w:r w:rsidR="00B26DD1">
        <w:t xml:space="preserve"> </w:t>
      </w:r>
      <w:r w:rsidRPr="00C4782F">
        <w:t>advantages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async</w:t>
      </w:r>
      <w:r w:rsidRPr="00C4782F">
        <w:t>/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pattern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leverages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="00C4065D">
        <w:t>to</w:t>
      </w:r>
      <w:r w:rsidR="00B26DD1">
        <w:t xml:space="preserve"> </w:t>
      </w:r>
      <w:r w:rsidR="00C4065D">
        <w:t>ensure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continuation</w:t>
      </w:r>
      <w:r w:rsidR="00B26DD1">
        <w:t xml:space="preserve"> </w:t>
      </w:r>
      <w:r w:rsidRPr="00C4782F">
        <w:t>work—work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appears</w:t>
      </w:r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statement—will</w:t>
      </w:r>
      <w:r w:rsidR="00B26DD1">
        <w:t xml:space="preserve"> </w:t>
      </w:r>
      <w:r w:rsidRPr="00C4782F">
        <w:t>always</w:t>
      </w:r>
      <w:r w:rsidR="00B26DD1">
        <w:t xml:space="preserve"> </w:t>
      </w:r>
      <w:r w:rsidRPr="00C4782F">
        <w:t>execute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same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task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invoked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statement.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="00C4065D">
        <w:t>approach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significant</w:t>
      </w:r>
      <w:r w:rsidR="00B26DD1">
        <w:t xml:space="preserve"> </w:t>
      </w:r>
      <w:r w:rsidRPr="00C4782F">
        <w:t>value</w:t>
      </w:r>
      <w:r w:rsidR="00B26DD1">
        <w:t xml:space="preserve"> </w:t>
      </w:r>
      <w:r w:rsidRPr="00C4782F">
        <w:t>because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eliminates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need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explicitly</w:t>
      </w:r>
      <w:r w:rsidR="00B26DD1">
        <w:t xml:space="preserve"> </w:t>
      </w:r>
      <w:r w:rsidRPr="00C4782F">
        <w:t>switch</w:t>
      </w:r>
      <w:r w:rsidR="00B26DD1">
        <w:t xml:space="preserve"> </w:t>
      </w:r>
      <w:r w:rsidRPr="00C4782F">
        <w:t>back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update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control.</w:t>
      </w:r>
    </w:p>
    <w:p w14:paraId="3F622C5D" w14:textId="5848B520" w:rsidR="00E73B39" w:rsidRPr="00C4782F" w:rsidRDefault="00FA3D78">
      <w:pPr>
        <w:pStyle w:val="Body"/>
      </w:pPr>
      <w:r w:rsidRPr="00C4782F">
        <w:t>To</w:t>
      </w:r>
      <w:r w:rsidR="00B26DD1">
        <w:t xml:space="preserve"> </w:t>
      </w:r>
      <w:r w:rsidR="00C4065D">
        <w:t>better</w:t>
      </w:r>
      <w:r w:rsidR="00B26DD1">
        <w:t xml:space="preserve"> </w:t>
      </w:r>
      <w:r w:rsidRPr="00C4782F">
        <w:t>appreciate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="00C4065D">
        <w:t>benefit</w:t>
      </w:r>
      <w:r w:rsidRPr="00C4782F">
        <w:t>,</w:t>
      </w:r>
      <w:r w:rsidR="00B26DD1">
        <w:t xml:space="preserve"> </w:t>
      </w:r>
      <w:r w:rsidRPr="00C4782F">
        <w:t>consider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example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event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button</w:t>
      </w:r>
      <w:r w:rsidR="00B26DD1">
        <w:t xml:space="preserve"> </w:t>
      </w:r>
      <w:r w:rsidRPr="00C4782F">
        <w:t>click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533606" w:rsidRPr="00C4782F">
        <w:t>WPF</w:t>
      </w:r>
      <w:r w:rsidRPr="00C4782F">
        <w:t>,</w:t>
      </w:r>
      <w:r w:rsidR="00B26DD1">
        <w:t xml:space="preserve"> </w:t>
      </w:r>
      <w:r w:rsidRPr="00C4782F">
        <w:t>as</w:t>
      </w:r>
      <w:r w:rsidR="00B26DD1">
        <w:t xml:space="preserve"> </w:t>
      </w:r>
      <w:r w:rsidR="00C4065D">
        <w:t>shown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61" w:author="Kevin" w:date="2020-04-04T17:02:00Z">
        <w:r w:rsidR="00A6283F" w:rsidDel="00DB6443">
          <w:delText>19.</w:delText>
        </w:r>
        <w:r w:rsidR="00C7066B" w:rsidDel="00DB6443">
          <w:delText>2</w:delText>
        </w:r>
      </w:del>
      <w:ins w:id="3562" w:author="Kevin" w:date="2020-04-04T17:02:00Z">
        <w:r w:rsidR="00DB6443">
          <w:t>20.1</w:t>
        </w:r>
      </w:ins>
      <w:r w:rsidR="00C7066B">
        <w:t>3</w:t>
      </w:r>
      <w:r w:rsidRPr="00C4782F">
        <w:t>.</w:t>
      </w:r>
    </w:p>
    <w:p w14:paraId="344CCB18" w14:textId="0E52B58C" w:rsidR="00E73B39" w:rsidRPr="00C4782F" w:rsidRDefault="00A6283F" w:rsidP="00FE7566">
      <w:pPr>
        <w:pStyle w:val="ListingHead"/>
      </w:pPr>
      <w:commentRangeStart w:id="3563"/>
      <w:r w:rsidRPr="00FE75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64" w:author="Kevin" w:date="2020-04-04T17:02:00Z">
        <w:r w:rsidRPr="00FE7566" w:rsidDel="0043069A">
          <w:rPr>
            <w:rStyle w:val="ListingNumber"/>
          </w:rPr>
          <w:delText>19.</w:delText>
        </w:r>
        <w:r w:rsidR="00C7066B" w:rsidRPr="00FE7566" w:rsidDel="0043069A">
          <w:rPr>
            <w:rStyle w:val="ListingNumber"/>
          </w:rPr>
          <w:delText>2</w:delText>
        </w:r>
      </w:del>
      <w:ins w:id="3565" w:author="Kevin" w:date="2020-04-04T17:02:00Z">
        <w:r w:rsidR="0043069A">
          <w:rPr>
            <w:rStyle w:val="ListingNumber"/>
          </w:rPr>
          <w:t>20.1</w:t>
        </w:r>
      </w:ins>
      <w:r w:rsidR="00C7066B" w:rsidRPr="00FE7566">
        <w:rPr>
          <w:rStyle w:val="ListingNumber"/>
        </w:rPr>
        <w:t>3</w:t>
      </w:r>
      <w:r w:rsidR="00B26DD1">
        <w:rPr>
          <w:rStyle w:val="ListingNumber"/>
        </w:rPr>
        <w:t>: </w:t>
      </w:r>
      <w:r w:rsidR="00FA3D78" w:rsidRPr="00C4782F">
        <w:t>Synchronous</w:t>
      </w:r>
      <w:r w:rsidR="00B26DD1">
        <w:t xml:space="preserve"> </w:t>
      </w:r>
      <w:r w:rsidR="00FA3D78" w:rsidRPr="00C4782F">
        <w:t>High-Latency</w:t>
      </w:r>
      <w:r w:rsidR="00B26DD1">
        <w:t xml:space="preserve"> </w:t>
      </w:r>
      <w:r w:rsidR="00FA3D78" w:rsidRPr="00C4782F">
        <w:t>Invocation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533606" w:rsidRPr="00C4782F">
        <w:t>WPF</w:t>
      </w:r>
      <w:commentRangeEnd w:id="3563"/>
      <w:r w:rsidR="00456C60">
        <w:rPr>
          <w:rStyle w:val="CommentReference"/>
          <w:rFonts w:asciiTheme="minorHAnsi" w:hAnsiTheme="minorHAnsi" w:cstheme="minorBidi"/>
          <w:color w:val="auto"/>
          <w:spacing w:val="0"/>
        </w:rPr>
        <w:commentReference w:id="3563"/>
      </w:r>
    </w:p>
    <w:p w14:paraId="0118335C" w14:textId="5BEAB5F3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18770985" w14:textId="77777777" w:rsidR="00E73B39" w:rsidRPr="00C4782F" w:rsidRDefault="00E73B39">
      <w:pPr>
        <w:pStyle w:val="CDT"/>
      </w:pPr>
    </w:p>
    <w:p w14:paraId="29B4F688" w14:textId="3B77C05B" w:rsidR="00E73B39" w:rsidRPr="00C4782F" w:rsidRDefault="00FA3D78">
      <w:pPr>
        <w:pStyle w:val="CDT"/>
      </w:pPr>
      <w:r w:rsidRPr="00C4782F">
        <w:rPr>
          <w:rStyle w:val="CPKeyword"/>
        </w:rPr>
        <w:t>private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void</w:t>
      </w:r>
      <w:r w:rsidR="00B26DD1">
        <w:rPr>
          <w:rStyle w:val="CPKeyword"/>
        </w:rPr>
        <w:t xml:space="preserve"> </w:t>
      </w:r>
      <w:r w:rsidRPr="00C4782F">
        <w:t>PingButton_Click(</w:t>
      </w:r>
    </w:p>
    <w:p w14:paraId="1E627BC3" w14:textId="43EB69CD" w:rsidR="00E73B39" w:rsidRPr="00C4782F" w:rsidRDefault="00B26DD1">
      <w:pPr>
        <w:pStyle w:val="CDT"/>
      </w:pPr>
      <w:r>
        <w:rPr>
          <w:rStyle w:val="CPKeyword"/>
        </w:rPr>
        <w:t xml:space="preserve">  </w:t>
      </w:r>
      <w:r w:rsidR="00FA3D78" w:rsidRPr="00C4782F">
        <w:rPr>
          <w:rStyle w:val="CPKeyword"/>
        </w:rPr>
        <w:t>object</w:t>
      </w:r>
      <w:r>
        <w:rPr>
          <w:rStyle w:val="CPKeyword"/>
        </w:rPr>
        <w:t xml:space="preserve"> </w:t>
      </w:r>
      <w:r w:rsidR="00FA3D78" w:rsidRPr="00C4782F">
        <w:t>sender,</w:t>
      </w:r>
      <w:r>
        <w:t xml:space="preserve"> </w:t>
      </w:r>
      <w:r w:rsidR="00FA3D78" w:rsidRPr="00C4782F">
        <w:t>RoutedEventArgs</w:t>
      </w:r>
      <w:r>
        <w:t xml:space="preserve"> </w:t>
      </w:r>
      <w:r w:rsidR="00FA3D78" w:rsidRPr="00C4782F">
        <w:t>e)</w:t>
      </w:r>
    </w:p>
    <w:p w14:paraId="4332BA73" w14:textId="77777777" w:rsidR="00E73B39" w:rsidRPr="00C4782F" w:rsidRDefault="00FA3D78">
      <w:pPr>
        <w:pStyle w:val="CDT"/>
      </w:pPr>
      <w:r w:rsidRPr="00C4782F">
        <w:t>{</w:t>
      </w:r>
    </w:p>
    <w:p w14:paraId="0C279E5E" w14:textId="6724F845" w:rsidR="00E73B39" w:rsidRPr="00C4782F" w:rsidRDefault="00B26DD1">
      <w:pPr>
        <w:pStyle w:val="CDT"/>
      </w:pPr>
      <w:r>
        <w:t xml:space="preserve">  </w:t>
      </w:r>
      <w:r w:rsidR="00FA3D78" w:rsidRPr="00C4782F">
        <w:t>StatusLabel.Content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Maroon"/>
        </w:rPr>
        <w:t>"Pinging</w:t>
      </w:r>
      <w:r w:rsidR="00E76F01">
        <w:rPr>
          <w:rStyle w:val="Maroon"/>
        </w:rPr>
        <w:t>...</w:t>
      </w:r>
      <w:r w:rsidR="00FA3D78" w:rsidRPr="00C4782F">
        <w:rPr>
          <w:rStyle w:val="Maroon"/>
        </w:rPr>
        <w:t>"</w:t>
      </w:r>
      <w:r w:rsidR="00FA3D78" w:rsidRPr="00C4782F">
        <w:t>;</w:t>
      </w:r>
    </w:p>
    <w:p w14:paraId="66F32A01" w14:textId="4C3F7FB5" w:rsidR="003C0E1E" w:rsidRPr="00C4782F" w:rsidRDefault="00B26DD1">
      <w:pPr>
        <w:pStyle w:val="CDT"/>
      </w:pPr>
      <w:r>
        <w:t xml:space="preserve">  </w:t>
      </w:r>
      <w:r w:rsidR="003C0E1E" w:rsidRPr="00C4782F">
        <w:t>UpdateLayout();</w:t>
      </w:r>
    </w:p>
    <w:p w14:paraId="199F4880" w14:textId="25872771" w:rsidR="00E73B39" w:rsidRPr="00C4782F" w:rsidRDefault="00B26DD1">
      <w:pPr>
        <w:pStyle w:val="CDT"/>
      </w:pPr>
      <w:r>
        <w:t xml:space="preserve">  </w:t>
      </w:r>
      <w:r w:rsidR="00FA3D78" w:rsidRPr="00C4782F">
        <w:t>Ping</w:t>
      </w:r>
      <w:r>
        <w:t xml:space="preserve"> </w:t>
      </w:r>
      <w:r w:rsidR="00FA3D78" w:rsidRPr="00C4782F">
        <w:t>ping</w:t>
      </w:r>
      <w:r>
        <w:t xml:space="preserve"> </w:t>
      </w:r>
      <w:r w:rsidR="00FA3D78" w:rsidRPr="00C4782F">
        <w:t>=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new</w:t>
      </w:r>
      <w:r>
        <w:rPr>
          <w:rStyle w:val="CPKeyword"/>
        </w:rPr>
        <w:t xml:space="preserve"> </w:t>
      </w:r>
      <w:r w:rsidR="00FA3D78" w:rsidRPr="00C4782F">
        <w:t>Ping();</w:t>
      </w:r>
    </w:p>
    <w:p w14:paraId="0EAD0BB4" w14:textId="3A9AB82D" w:rsidR="0073083B" w:rsidRDefault="00B26DD1">
      <w:pPr>
        <w:pStyle w:val="CDT"/>
      </w:pPr>
      <w:r>
        <w:t xml:space="preserve">  </w:t>
      </w:r>
      <w:r w:rsidR="00FA3D78" w:rsidRPr="00C4782F">
        <w:t>PingReply</w:t>
      </w:r>
      <w:r>
        <w:t xml:space="preserve"> </w:t>
      </w:r>
      <w:r w:rsidR="00FA3D78" w:rsidRPr="00C4782F">
        <w:t>pingReply</w:t>
      </w:r>
      <w:r>
        <w:t xml:space="preserve"> </w:t>
      </w:r>
      <w:r w:rsidR="00FA3D78" w:rsidRPr="00C4782F">
        <w:t>=</w:t>
      </w:r>
    </w:p>
    <w:p w14:paraId="1FA6AA85" w14:textId="3D068C1E" w:rsidR="00E73B39" w:rsidRPr="00C4782F" w:rsidRDefault="00B26DD1">
      <w:pPr>
        <w:pStyle w:val="CDT"/>
      </w:pPr>
      <w:r>
        <w:t xml:space="preserve">      </w:t>
      </w:r>
      <w:r w:rsidR="00FA3D78" w:rsidRPr="00C4782F">
        <w:t>ping.Send(</w:t>
      </w:r>
      <w:r w:rsidR="00FA3D78" w:rsidRPr="00C4782F">
        <w:rPr>
          <w:rStyle w:val="Maroon"/>
        </w:rPr>
        <w:t>"www.IntelliTect.com"</w:t>
      </w:r>
      <w:r w:rsidR="00FA3D78" w:rsidRPr="00C4782F">
        <w:t>);</w:t>
      </w:r>
    </w:p>
    <w:p w14:paraId="57E877A6" w14:textId="3681D2AD" w:rsidR="00E73B39" w:rsidRPr="00C4782F" w:rsidRDefault="00B26DD1">
      <w:pPr>
        <w:pStyle w:val="CDT"/>
      </w:pPr>
      <w:r>
        <w:t xml:space="preserve">  </w:t>
      </w:r>
      <w:r w:rsidR="00FA3D78" w:rsidRPr="00C4782F">
        <w:t>StatusLabel.</w:t>
      </w:r>
      <w:r w:rsidR="003C0E1E" w:rsidRPr="00C4782F">
        <w:t>Text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pingReply.Status.ToString();</w:t>
      </w:r>
    </w:p>
    <w:p w14:paraId="0C42F226" w14:textId="77777777" w:rsidR="00E73B39" w:rsidRPr="00C4782F" w:rsidRDefault="00FA3D78">
      <w:pPr>
        <w:pStyle w:val="CDTX"/>
      </w:pPr>
      <w:r w:rsidRPr="00C4782F">
        <w:t>}</w:t>
      </w:r>
    </w:p>
    <w:p w14:paraId="7F506348" w14:textId="05099ADC" w:rsidR="00E73B39" w:rsidRPr="00C4782F" w:rsidRDefault="00FA3D78">
      <w:pPr>
        <w:pStyle w:val="Body"/>
      </w:pPr>
      <w:r w:rsidRPr="00C4782F">
        <w:t>Given</w:t>
      </w:r>
      <w:r w:rsidR="00B26DD1">
        <w:t xml:space="preserve"> </w:t>
      </w:r>
      <w:r w:rsidRPr="00C4782F">
        <w:t>that</w:t>
      </w:r>
      <w:r w:rsidR="00B26DD1">
        <w:t xml:space="preserve"> </w:t>
      </w:r>
      <w:proofErr w:type="spellStart"/>
      <w:r w:rsidRPr="00B25458">
        <w:rPr>
          <w:rStyle w:val="C1"/>
        </w:rPr>
        <w:t>StatusLabel</w:t>
      </w:r>
      <w:proofErr w:type="spellEnd"/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</w:t>
      </w:r>
      <w:r w:rsidR="00B26DD1">
        <w:t xml:space="preserve"> </w:t>
      </w:r>
      <w:r w:rsidR="003C0E1E" w:rsidRPr="00C4782F">
        <w:t>WPF</w:t>
      </w:r>
      <w:r w:rsidR="00B26DD1">
        <w:t xml:space="preserve"> </w:t>
      </w:r>
      <w:proofErr w:type="spellStart"/>
      <w:r w:rsidR="003C0E1E" w:rsidRPr="00B25458">
        <w:rPr>
          <w:rStyle w:val="C1"/>
        </w:rPr>
        <w:t>System.Windows.Controls.TextBlock</w:t>
      </w:r>
      <w:proofErr w:type="spellEnd"/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have</w:t>
      </w:r>
      <w:r w:rsidR="00B26DD1">
        <w:t xml:space="preserve"> </w:t>
      </w:r>
      <w:r w:rsidRPr="00C4782F">
        <w:t>updated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Content</w:t>
      </w:r>
      <w:r w:rsidR="00B26DD1">
        <w:t xml:space="preserve"> </w:t>
      </w:r>
      <w:r w:rsidRPr="00C4782F">
        <w:t>property</w:t>
      </w:r>
      <w:r w:rsidR="00B26DD1">
        <w:t xml:space="preserve"> </w:t>
      </w:r>
      <w:r w:rsidRPr="00C4782F">
        <w:t>twice</w:t>
      </w:r>
      <w:r w:rsidR="00B26DD1">
        <w:t xml:space="preserve"> </w:t>
      </w:r>
      <w:r w:rsidRPr="00C4782F">
        <w:t>within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r w:rsidRPr="00B25458">
        <w:rPr>
          <w:rStyle w:val="C1"/>
        </w:rPr>
        <w:t>PingButton_Click</w:t>
      </w:r>
      <w:proofErr w:type="spellEnd"/>
      <w:r w:rsidRPr="00B25458">
        <w:rPr>
          <w:rStyle w:val="C1"/>
        </w:rPr>
        <w:t>()</w:t>
      </w:r>
      <w:r w:rsidR="00B26DD1">
        <w:t xml:space="preserve"> </w:t>
      </w:r>
      <w:r w:rsidRPr="00C4782F">
        <w:t>event</w:t>
      </w:r>
      <w:r w:rsidR="00B26DD1">
        <w:t xml:space="preserve"> </w:t>
      </w:r>
      <w:r w:rsidRPr="00C4782F">
        <w:t>subscriber,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would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reasonable</w:t>
      </w:r>
      <w:r w:rsidR="00B26DD1">
        <w:t xml:space="preserve"> </w:t>
      </w:r>
      <w:r w:rsidRPr="00C4782F">
        <w:t>assumption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first</w:t>
      </w:r>
      <w:r w:rsidR="00B26DD1">
        <w:t xml:space="preserve"> </w:t>
      </w:r>
      <w:r w:rsidR="00E76F01" w:rsidRPr="00E76F01">
        <w:t>“Pinging…”</w:t>
      </w:r>
      <w:r w:rsidR="00B26DD1">
        <w:t xml:space="preserve"> </w:t>
      </w:r>
      <w:r w:rsidRPr="00C4782F">
        <w:t>would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displayed</w:t>
      </w:r>
      <w:r w:rsidR="00B26DD1">
        <w:t xml:space="preserve"> </w:t>
      </w:r>
      <w:r w:rsidRPr="00C4782F">
        <w:t>until</w:t>
      </w:r>
      <w:r w:rsidR="00B26DD1">
        <w:t xml:space="preserve"> </w:t>
      </w:r>
      <w:proofErr w:type="spellStart"/>
      <w:r w:rsidRPr="00B25458">
        <w:rPr>
          <w:rStyle w:val="C1"/>
        </w:rPr>
        <w:t>Ping.Send</w:t>
      </w:r>
      <w:proofErr w:type="spellEnd"/>
      <w:r w:rsidRPr="00B25458">
        <w:rPr>
          <w:rStyle w:val="C1"/>
        </w:rPr>
        <w:t>()</w:t>
      </w:r>
      <w:r w:rsidR="00B26DD1">
        <w:t xml:space="preserve"> </w:t>
      </w:r>
      <w:r w:rsidRPr="00C4782F">
        <w:t>returned,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label</w:t>
      </w:r>
      <w:r w:rsidR="00B26DD1">
        <w:t xml:space="preserve"> </w:t>
      </w:r>
      <w:r w:rsidRPr="00C4782F">
        <w:t>would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updated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status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B25458">
        <w:rPr>
          <w:rStyle w:val="C1"/>
        </w:rPr>
        <w:t>Send()</w:t>
      </w:r>
      <w:r w:rsidR="00B26DD1">
        <w:t xml:space="preserve"> </w:t>
      </w:r>
      <w:r w:rsidRPr="00C4782F">
        <w:t>reply.</w:t>
      </w:r>
      <w:r w:rsidR="00B26DD1">
        <w:t xml:space="preserve"> </w:t>
      </w:r>
      <w:r w:rsidRPr="00C4782F">
        <w:t>As</w:t>
      </w:r>
      <w:r w:rsidR="00B26DD1">
        <w:t xml:space="preserve"> </w:t>
      </w:r>
      <w:r w:rsidRPr="00C4782F">
        <w:t>those</w:t>
      </w:r>
      <w:r w:rsidR="00B26DD1">
        <w:t xml:space="preserve"> </w:t>
      </w:r>
      <w:r w:rsidRPr="00C4782F">
        <w:t>experienced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="008E7111" w:rsidRPr="00C4782F">
        <w:t>Windows</w:t>
      </w:r>
      <w:r w:rsidR="00B26DD1">
        <w:t xml:space="preserve"> </w:t>
      </w:r>
      <w:r w:rsidR="008E7111" w:rsidRPr="00C4782F">
        <w:t>UI</w:t>
      </w:r>
      <w:r w:rsidR="00B26DD1">
        <w:t xml:space="preserve"> </w:t>
      </w:r>
      <w:r w:rsidR="008E7111" w:rsidRPr="00C4782F">
        <w:t>frameworks</w:t>
      </w:r>
      <w:r w:rsidR="00B26DD1">
        <w:t xml:space="preserve"> </w:t>
      </w:r>
      <w:r w:rsidRPr="00C4782F">
        <w:t>well</w:t>
      </w:r>
      <w:r w:rsidR="00B26DD1">
        <w:t xml:space="preserve"> </w:t>
      </w:r>
      <w:r w:rsidRPr="00C4782F">
        <w:t>know,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not,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fact,</w:t>
      </w:r>
      <w:r w:rsidR="00B26DD1">
        <w:t xml:space="preserve"> </w:t>
      </w:r>
      <w:r w:rsidRPr="00C4782F">
        <w:t>what</w:t>
      </w:r>
      <w:r w:rsidR="00B26DD1">
        <w:t xml:space="preserve"> </w:t>
      </w:r>
      <w:r w:rsidRPr="00C4782F">
        <w:t>happens.</w:t>
      </w:r>
      <w:r w:rsidR="00B26DD1">
        <w:t xml:space="preserve"> </w:t>
      </w:r>
      <w:r w:rsidRPr="00C4782F">
        <w:lastRenderedPageBreak/>
        <w:t>Rather,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posted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Windows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pump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update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content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“</w:t>
      </w:r>
      <w:r w:rsidRPr="00E76F01">
        <w:t>Pinging</w:t>
      </w:r>
      <w:r w:rsidR="00E76F01" w:rsidRPr="00E76F01">
        <w:t>…</w:t>
      </w:r>
      <w:r w:rsidR="00E76F01">
        <w:t>,</w:t>
      </w:r>
      <w:r w:rsidRPr="00C4782F">
        <w:t>”</w:t>
      </w:r>
      <w:r w:rsidR="00B26DD1">
        <w:t xml:space="preserve"> </w:t>
      </w:r>
      <w:r w:rsidRPr="00C4782F">
        <w:t>but</w:t>
      </w:r>
      <w:r w:rsidR="00B26DD1">
        <w:t xml:space="preserve"> </w:t>
      </w:r>
      <w:r w:rsidR="00C4065D">
        <w:t>because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busy</w:t>
      </w:r>
      <w:r w:rsidR="00B26DD1">
        <w:t xml:space="preserve"> </w:t>
      </w:r>
      <w:r w:rsidRPr="00C4782F">
        <w:t>executing</w:t>
      </w:r>
      <w:r w:rsidR="00B26DD1">
        <w:t xml:space="preserve"> </w:t>
      </w:r>
      <w:r w:rsidRPr="00C4782F">
        <w:t>the</w:t>
      </w:r>
      <w:r w:rsidR="00B26DD1">
        <w:t xml:space="preserve"> </w:t>
      </w:r>
      <w:proofErr w:type="spellStart"/>
      <w:r w:rsidRPr="00B25458">
        <w:rPr>
          <w:rStyle w:val="C1"/>
        </w:rPr>
        <w:t>PingButton_</w:t>
      </w:r>
      <w:proofErr w:type="gramStart"/>
      <w:r w:rsidRPr="00B25458">
        <w:rPr>
          <w:rStyle w:val="C1"/>
        </w:rPr>
        <w:t>Click</w:t>
      </w:r>
      <w:proofErr w:type="spellEnd"/>
      <w:r w:rsidRPr="00B25458">
        <w:rPr>
          <w:rStyle w:val="C1"/>
        </w:rPr>
        <w:t>(</w:t>
      </w:r>
      <w:proofErr w:type="gramEnd"/>
      <w:r w:rsidRPr="00B25458">
        <w:rPr>
          <w:rStyle w:val="C1"/>
        </w:rPr>
        <w:t>)</w:t>
      </w:r>
      <w:r w:rsidR="00B26DD1">
        <w:t xml:space="preserve"> </w:t>
      </w:r>
      <w:r w:rsidRPr="00C4782F">
        <w:t>method,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Windows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pump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processed.</w:t>
      </w:r>
      <w:r w:rsidR="00B26DD1">
        <w:t xml:space="preserve"> </w:t>
      </w:r>
      <w:r w:rsidRPr="00C4782F">
        <w:t>By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time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frees</w:t>
      </w:r>
      <w:r w:rsidR="00B26DD1">
        <w:t xml:space="preserve"> </w:t>
      </w:r>
      <w:r w:rsidRPr="00C4782F">
        <w:t>up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look</w:t>
      </w:r>
      <w:r w:rsidR="00B26DD1">
        <w:t xml:space="preserve"> </w:t>
      </w:r>
      <w:r w:rsidRPr="00C4782F">
        <w:t>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Windows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pump,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second</w:t>
      </w:r>
      <w:r w:rsidR="00B26DD1">
        <w:t xml:space="preserve"> </w:t>
      </w:r>
      <w:r w:rsidR="003C0E1E" w:rsidRPr="00B25458">
        <w:rPr>
          <w:rStyle w:val="C1"/>
        </w:rPr>
        <w:t>Text</w:t>
      </w:r>
      <w:r w:rsidR="00B26DD1">
        <w:t xml:space="preserve"> </w:t>
      </w:r>
      <w:r w:rsidRPr="00C4782F">
        <w:t>property</w:t>
      </w:r>
      <w:r w:rsidR="00B26DD1">
        <w:t xml:space="preserve"> </w:t>
      </w:r>
      <w:r w:rsidRPr="00C4782F">
        <w:t>update</w:t>
      </w:r>
      <w:r w:rsidR="00B26DD1">
        <w:t xml:space="preserve"> </w:t>
      </w:r>
      <w:r w:rsidRPr="00C4782F">
        <w:t>request</w:t>
      </w:r>
      <w:r w:rsidR="00B26DD1">
        <w:t xml:space="preserve"> </w:t>
      </w:r>
      <w:r w:rsidRPr="00C4782F">
        <w:t>has</w:t>
      </w:r>
      <w:r w:rsidR="00B26DD1">
        <w:t xml:space="preserve"> </w:t>
      </w:r>
      <w:r w:rsidRPr="00C4782F">
        <w:t>been</w:t>
      </w:r>
      <w:r w:rsidR="00B26DD1">
        <w:t xml:space="preserve"> </w:t>
      </w:r>
      <w:r w:rsidRPr="00C4782F">
        <w:t>queued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only</w:t>
      </w:r>
      <w:r w:rsidR="00B26DD1">
        <w:t xml:space="preserve"> </w:t>
      </w:r>
      <w:r w:rsidRPr="00C4782F">
        <w:t>message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user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able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observe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final</w:t>
      </w:r>
      <w:r w:rsidR="00B26DD1">
        <w:t xml:space="preserve"> </w:t>
      </w:r>
      <w:r w:rsidRPr="00C4782F">
        <w:t>status.</w:t>
      </w:r>
    </w:p>
    <w:p w14:paraId="49FDCC4C" w14:textId="583435E9" w:rsidR="00E73B39" w:rsidRPr="00C4782F" w:rsidRDefault="00FA3D78">
      <w:pPr>
        <w:pStyle w:val="Body"/>
      </w:pPr>
      <w:r w:rsidRPr="00C4782F">
        <w:t>To</w:t>
      </w:r>
      <w:r w:rsidR="00B26DD1">
        <w:t xml:space="preserve"> </w:t>
      </w:r>
      <w:r w:rsidRPr="00C4782F">
        <w:t>fix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problem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TAP,</w:t>
      </w:r>
      <w:r w:rsidR="00B26DD1">
        <w:t xml:space="preserve"> </w:t>
      </w:r>
      <w:r w:rsidRPr="00C4782F">
        <w:t>we</w:t>
      </w:r>
      <w:r w:rsidR="00B26DD1">
        <w:t xml:space="preserve"> </w:t>
      </w:r>
      <w:r w:rsidRPr="00C4782F">
        <w:t>change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highlighted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66" w:author="Kevin" w:date="2020-04-04T17:02:00Z">
        <w:r w:rsidR="00A6283F" w:rsidDel="004044A7">
          <w:delText>19.</w:delText>
        </w:r>
        <w:r w:rsidR="00C7066B" w:rsidDel="004044A7">
          <w:delText>2</w:delText>
        </w:r>
      </w:del>
      <w:ins w:id="3567" w:author="Kevin" w:date="2020-04-04T17:02:00Z">
        <w:r w:rsidR="004044A7">
          <w:t>20.1</w:t>
        </w:r>
      </w:ins>
      <w:r w:rsidR="00C7066B">
        <w:t>4</w:t>
      </w:r>
      <w:r w:rsidRPr="00C4782F">
        <w:t>.</w:t>
      </w:r>
    </w:p>
    <w:p w14:paraId="2893654A" w14:textId="4CC5EA88" w:rsidR="00E73B39" w:rsidRPr="00C4782F" w:rsidRDefault="00A6283F" w:rsidP="00FE7566">
      <w:pPr>
        <w:pStyle w:val="ListingHead"/>
      </w:pPr>
      <w:r w:rsidRPr="00FE75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68" w:author="Kevin" w:date="2020-04-04T17:02:00Z">
        <w:r w:rsidRPr="00FE7566" w:rsidDel="004044A7">
          <w:rPr>
            <w:rStyle w:val="ListingNumber"/>
          </w:rPr>
          <w:delText>19.</w:delText>
        </w:r>
        <w:r w:rsidR="00C7066B" w:rsidRPr="00FE7566" w:rsidDel="004044A7">
          <w:rPr>
            <w:rStyle w:val="ListingNumber"/>
          </w:rPr>
          <w:delText>2</w:delText>
        </w:r>
      </w:del>
      <w:ins w:id="3569" w:author="Kevin" w:date="2020-04-04T17:02:00Z">
        <w:r w:rsidR="004044A7">
          <w:rPr>
            <w:rStyle w:val="ListingNumber"/>
          </w:rPr>
          <w:t>20.1</w:t>
        </w:r>
      </w:ins>
      <w:r w:rsidR="00C7066B" w:rsidRPr="00FE7566">
        <w:rPr>
          <w:rStyle w:val="ListingNumber"/>
        </w:rPr>
        <w:t>4</w:t>
      </w:r>
      <w:r w:rsidR="00B26DD1">
        <w:rPr>
          <w:rStyle w:val="ListingNumber"/>
        </w:rPr>
        <w:t>: </w:t>
      </w:r>
      <w:r w:rsidR="00FA3D78" w:rsidRPr="00C4782F">
        <w:t>Synchronous</w:t>
      </w:r>
      <w:r w:rsidR="00B26DD1">
        <w:t xml:space="preserve"> </w:t>
      </w:r>
      <w:r w:rsidR="00FA3D78" w:rsidRPr="00C4782F">
        <w:t>High-Latency</w:t>
      </w:r>
      <w:r w:rsidR="00B26DD1">
        <w:t xml:space="preserve"> </w:t>
      </w:r>
      <w:r w:rsidR="00FA3D78" w:rsidRPr="00C4782F">
        <w:t>Invocation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686BD7" w:rsidRPr="00C4782F">
        <w:t>WPF</w:t>
      </w:r>
      <w:r w:rsidR="00B26DD1">
        <w:t xml:space="preserve"> </w:t>
      </w:r>
      <w:r w:rsidR="00FA3D78" w:rsidRPr="00C4782F">
        <w:t>Using</w:t>
      </w:r>
      <w:r w:rsidR="00B26DD1">
        <w:t xml:space="preserve"> </w:t>
      </w:r>
      <w:r w:rsidR="00FA3D78" w:rsidRPr="00082293">
        <w:rPr>
          <w:rStyle w:val="C1"/>
        </w:rPr>
        <w:t>await</w:t>
      </w:r>
    </w:p>
    <w:p w14:paraId="39A18E04" w14:textId="1CC7E3CB" w:rsidR="00E73B39" w:rsidRPr="00C4782F" w:rsidRDefault="00FA3D78">
      <w:pPr>
        <w:pStyle w:val="CDT1"/>
      </w:pPr>
      <w:r w:rsidRPr="00C4782F">
        <w:rPr>
          <w:rStyle w:val="CPKeyword"/>
        </w:rPr>
        <w:t>using</w:t>
      </w:r>
      <w:r w:rsidR="00B26DD1">
        <w:t xml:space="preserve"> </w:t>
      </w:r>
      <w:r w:rsidRPr="00C4782F">
        <w:t>System;</w:t>
      </w:r>
    </w:p>
    <w:p w14:paraId="05D209E5" w14:textId="19E57ACE" w:rsidR="00E73B39" w:rsidRPr="00C4782F" w:rsidRDefault="00FA3D78">
      <w:pPr>
        <w:pStyle w:val="CDT"/>
      </w:pPr>
      <w:r w:rsidRPr="00C4782F">
        <w:rPr>
          <w:rStyle w:val="E4CPKeyword"/>
        </w:rPr>
        <w:t>async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private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void</w:t>
      </w:r>
      <w:r w:rsidR="00B26DD1">
        <w:rPr>
          <w:rStyle w:val="CPKeyword"/>
        </w:rPr>
        <w:t xml:space="preserve"> </w:t>
      </w:r>
      <w:r w:rsidRPr="00C4782F">
        <w:t>PingButton_Click(</w:t>
      </w:r>
    </w:p>
    <w:p w14:paraId="65D252E2" w14:textId="458F65A4" w:rsidR="00E73B39" w:rsidRPr="00C4782F" w:rsidRDefault="00B26DD1">
      <w:pPr>
        <w:pStyle w:val="CDT"/>
      </w:pPr>
      <w:r>
        <w:rPr>
          <w:rStyle w:val="CPKeyword"/>
        </w:rPr>
        <w:t xml:space="preserve">  </w:t>
      </w:r>
      <w:r w:rsidR="00FA3D78" w:rsidRPr="00C4782F">
        <w:rPr>
          <w:rStyle w:val="CPKeyword"/>
        </w:rPr>
        <w:t>object</w:t>
      </w:r>
      <w:r>
        <w:rPr>
          <w:rStyle w:val="CPKeyword"/>
        </w:rPr>
        <w:t xml:space="preserve"> </w:t>
      </w:r>
      <w:r w:rsidR="00FA3D78" w:rsidRPr="00C4782F">
        <w:t>sender,</w:t>
      </w:r>
      <w:r>
        <w:t xml:space="preserve"> </w:t>
      </w:r>
      <w:r w:rsidR="00FA3D78" w:rsidRPr="00C4782F">
        <w:t>RoutedEventArgs</w:t>
      </w:r>
      <w:r>
        <w:t xml:space="preserve"> </w:t>
      </w:r>
      <w:r w:rsidR="00FA3D78" w:rsidRPr="00C4782F">
        <w:t>e)</w:t>
      </w:r>
    </w:p>
    <w:p w14:paraId="50C286E3" w14:textId="77777777" w:rsidR="00E73B39" w:rsidRPr="00C4782F" w:rsidRDefault="00FA3D78">
      <w:pPr>
        <w:pStyle w:val="CDT"/>
      </w:pPr>
      <w:r w:rsidRPr="00C4782F">
        <w:t>{</w:t>
      </w:r>
    </w:p>
    <w:p w14:paraId="51BD83B0" w14:textId="52FC090C" w:rsidR="00E73B39" w:rsidRPr="00C4782F" w:rsidRDefault="00B26DD1">
      <w:pPr>
        <w:pStyle w:val="CDT"/>
      </w:pPr>
      <w:r>
        <w:t xml:space="preserve">  </w:t>
      </w:r>
      <w:r w:rsidR="00FA3D78" w:rsidRPr="00C4782F">
        <w:t>StatusLabel.Content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Maroon"/>
        </w:rPr>
        <w:t>"Pinging</w:t>
      </w:r>
      <w:r w:rsidR="00DA4902" w:rsidRPr="00C4782F">
        <w:rPr>
          <w:rStyle w:val="Maroon"/>
        </w:rPr>
        <w:t>...</w:t>
      </w:r>
      <w:r w:rsidR="00FA3D78" w:rsidRPr="00C4782F">
        <w:rPr>
          <w:rStyle w:val="Maroon"/>
        </w:rPr>
        <w:t>"</w:t>
      </w:r>
      <w:r w:rsidR="00FA3D78" w:rsidRPr="00C4782F">
        <w:t>;</w:t>
      </w:r>
    </w:p>
    <w:p w14:paraId="6E71CCE1" w14:textId="6562EB41" w:rsidR="003C0E1E" w:rsidRPr="00C4782F" w:rsidRDefault="00B26DD1">
      <w:pPr>
        <w:pStyle w:val="CDT"/>
      </w:pPr>
      <w:r>
        <w:t xml:space="preserve">  </w:t>
      </w:r>
      <w:r w:rsidR="003C0E1E" w:rsidRPr="00C4782F">
        <w:t>UpdateLayout();</w:t>
      </w:r>
    </w:p>
    <w:p w14:paraId="1ECDBAB1" w14:textId="261DF113" w:rsidR="00E73B39" w:rsidRPr="00C4782F" w:rsidRDefault="00B26DD1">
      <w:pPr>
        <w:pStyle w:val="CDT"/>
        <w:rPr>
          <w:rStyle w:val="CPKeyword"/>
        </w:rPr>
      </w:pPr>
      <w:r>
        <w:t xml:space="preserve">  </w:t>
      </w:r>
      <w:r w:rsidR="00FA3D78" w:rsidRPr="00C4782F">
        <w:t>Ping</w:t>
      </w:r>
      <w:r>
        <w:t xml:space="preserve"> </w:t>
      </w:r>
      <w:r w:rsidR="00FA3D78" w:rsidRPr="00C4782F">
        <w:t>ping</w:t>
      </w:r>
      <w:r>
        <w:t xml:space="preserve"> </w:t>
      </w:r>
      <w:r w:rsidR="00FA3D78" w:rsidRPr="00C4782F">
        <w:t>=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new</w:t>
      </w:r>
      <w:r>
        <w:rPr>
          <w:rStyle w:val="CPKeyword"/>
        </w:rPr>
        <w:t xml:space="preserve"> </w:t>
      </w:r>
      <w:r w:rsidR="00FA3D78" w:rsidRPr="00C4782F">
        <w:t>Ping();</w:t>
      </w:r>
    </w:p>
    <w:p w14:paraId="557FE1F4" w14:textId="0C98895E" w:rsidR="0073083B" w:rsidRDefault="00B26DD1">
      <w:pPr>
        <w:pStyle w:val="CDT"/>
      </w:pPr>
      <w:r>
        <w:t xml:space="preserve">  </w:t>
      </w:r>
      <w:r w:rsidR="00FA3D78" w:rsidRPr="00C4782F">
        <w:t>PingReply</w:t>
      </w:r>
      <w:r>
        <w:t xml:space="preserve"> </w:t>
      </w:r>
      <w:r w:rsidR="00FA3D78" w:rsidRPr="00C4782F">
        <w:t>pingReply</w:t>
      </w:r>
      <w:r>
        <w:t xml:space="preserve"> </w:t>
      </w:r>
      <w:r w:rsidR="00FA3D78" w:rsidRPr="00C4782F">
        <w:t>=</w:t>
      </w:r>
    </w:p>
    <w:p w14:paraId="260C3CB0" w14:textId="24490A9B" w:rsidR="00E73B39" w:rsidRPr="00C4782F" w:rsidRDefault="00B26DD1">
      <w:pPr>
        <w:pStyle w:val="CDTGrayline"/>
      </w:pPr>
      <w:r>
        <w:t xml:space="preserve">     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ping.SendPingAsync(</w:t>
      </w:r>
      <w:r w:rsidR="00FA3D78" w:rsidRPr="00C4782F">
        <w:rPr>
          <w:rStyle w:val="Maroon"/>
        </w:rPr>
        <w:t>"www.IntelliTect.com"</w:t>
      </w:r>
      <w:r w:rsidR="00FA3D78" w:rsidRPr="00C4782F">
        <w:t>);</w:t>
      </w:r>
    </w:p>
    <w:p w14:paraId="3E80E6C2" w14:textId="0DB09383" w:rsidR="00E73B39" w:rsidRPr="00C4782F" w:rsidRDefault="00B26DD1">
      <w:pPr>
        <w:pStyle w:val="CDT"/>
      </w:pPr>
      <w:r>
        <w:t xml:space="preserve">  </w:t>
      </w:r>
      <w:r w:rsidR="00FA3D78" w:rsidRPr="00C4782F">
        <w:t>StatusLabel.</w:t>
      </w:r>
      <w:r w:rsidR="003C0E1E" w:rsidRPr="00C4782F">
        <w:t>Text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t>pingReply.Status.ToString();</w:t>
      </w:r>
    </w:p>
    <w:p w14:paraId="72216A81" w14:textId="77777777" w:rsidR="00E73B39" w:rsidRPr="00C4782F" w:rsidRDefault="00FA3D78">
      <w:pPr>
        <w:pStyle w:val="CDTX"/>
      </w:pPr>
      <w:r w:rsidRPr="00C4782F">
        <w:t>}</w:t>
      </w:r>
    </w:p>
    <w:p w14:paraId="06FFC264" w14:textId="21889C3D" w:rsidR="00E73B39" w:rsidRPr="00C4782F" w:rsidRDefault="00C4065D">
      <w:pPr>
        <w:pStyle w:val="Body"/>
      </w:pPr>
      <w:r>
        <w:t>This</w:t>
      </w:r>
      <w:r w:rsidR="00B26DD1">
        <w:t xml:space="preserve"> </w:t>
      </w:r>
      <w:r>
        <w:t>change</w:t>
      </w:r>
      <w:r w:rsidR="00B26DD1">
        <w:t xml:space="preserve"> </w:t>
      </w:r>
      <w:r>
        <w:t>offers</w:t>
      </w:r>
      <w:r w:rsidR="00B26DD1">
        <w:t xml:space="preserve"> </w:t>
      </w:r>
      <w:r w:rsidR="00FA3D78" w:rsidRPr="00C4782F">
        <w:t>two</w:t>
      </w:r>
      <w:r w:rsidR="00B26DD1">
        <w:t xml:space="preserve"> </w:t>
      </w:r>
      <w:r w:rsidR="00FA3D78" w:rsidRPr="00C4782F">
        <w:t>advantages.</w:t>
      </w:r>
      <w:r w:rsidR="00B26DD1">
        <w:t xml:space="preserve"> </w:t>
      </w:r>
      <w:r w:rsidR="00FA3D78" w:rsidRPr="00C4782F">
        <w:t>First,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nature</w:t>
      </w:r>
      <w:r w:rsidR="00B26DD1">
        <w:t xml:space="preserve"> </w:t>
      </w:r>
      <w:r w:rsidR="00FA3D78" w:rsidRPr="00C4782F">
        <w:t>of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ping</w:t>
      </w:r>
      <w:r w:rsidR="00B26DD1">
        <w:t xml:space="preserve"> </w:t>
      </w:r>
      <w:r w:rsidR="00FA3D78" w:rsidRPr="00C4782F">
        <w:t>call</w:t>
      </w:r>
      <w:r w:rsidR="00B26DD1">
        <w:t xml:space="preserve"> </w:t>
      </w:r>
      <w:r w:rsidR="00FA3D78" w:rsidRPr="00C4782F">
        <w:t>frees</w:t>
      </w:r>
      <w:r w:rsidR="00B26DD1">
        <w:t xml:space="preserve"> </w:t>
      </w:r>
      <w:r w:rsidR="00FA3D78" w:rsidRPr="00C4782F">
        <w:t>up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caller</w:t>
      </w:r>
      <w:r w:rsidR="00B26DD1">
        <w:t xml:space="preserve"> </w:t>
      </w:r>
      <w:r w:rsidR="00FA3D78" w:rsidRPr="00C4782F">
        <w:t>thread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return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Windows</w:t>
      </w:r>
      <w:r w:rsidR="00B26DD1">
        <w:t xml:space="preserve"> </w:t>
      </w:r>
      <w:r w:rsidR="00FA3D78" w:rsidRPr="00C4782F">
        <w:t>message</w:t>
      </w:r>
      <w:r w:rsidR="00B26DD1">
        <w:t xml:space="preserve"> </w:t>
      </w:r>
      <w:r w:rsidR="00FA3D78" w:rsidRPr="00C4782F">
        <w:t>pump</w:t>
      </w:r>
      <w:r w:rsidR="00B26DD1">
        <w:t xml:space="preserve"> </w:t>
      </w:r>
      <w:r w:rsidR="00FA3D78" w:rsidRPr="00C4782F">
        <w:t>caller’s</w:t>
      </w:r>
      <w:r w:rsidR="00B26DD1">
        <w:t xml:space="preserve"> </w:t>
      </w:r>
      <w:r w:rsidR="00FA3D78" w:rsidRPr="00C4782F">
        <w:t>synchronization</w:t>
      </w:r>
      <w:r w:rsidR="00B26DD1">
        <w:t xml:space="preserve"> </w:t>
      </w:r>
      <w:r w:rsidR="00FA3D78" w:rsidRPr="00C4782F">
        <w:t>context,</w:t>
      </w:r>
      <w:r w:rsidR="00B26DD1">
        <w:t xml:space="preserve"> </w:t>
      </w:r>
      <w:r w:rsidR="00FA3D78" w:rsidRPr="00C4782F">
        <w:t>and</w:t>
      </w:r>
      <w:r w:rsidR="00B26DD1">
        <w:t xml:space="preserve"> </w:t>
      </w:r>
      <w:r w:rsidR="00E76F01">
        <w:t>it</w:t>
      </w:r>
      <w:r w:rsidR="00B26DD1">
        <w:t xml:space="preserve"> </w:t>
      </w:r>
      <w:r w:rsidR="00FA3D78" w:rsidRPr="00C4782F">
        <w:t>processes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update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proofErr w:type="spellStart"/>
      <w:r w:rsidR="00FA3D78" w:rsidRPr="00B25458">
        <w:rPr>
          <w:rStyle w:val="C1"/>
        </w:rPr>
        <w:t>StatusLabel.Content</w:t>
      </w:r>
      <w:proofErr w:type="spellEnd"/>
      <w:r w:rsidR="00B26DD1">
        <w:t xml:space="preserve"> </w:t>
      </w:r>
      <w:r w:rsidR="00FA3D78" w:rsidRPr="00C4782F">
        <w:t>so</w:t>
      </w:r>
      <w:r w:rsidR="00B26DD1">
        <w:t xml:space="preserve"> </w:t>
      </w:r>
      <w:r w:rsidR="00FA3D78" w:rsidRPr="00C4782F">
        <w:t>that</w:t>
      </w:r>
      <w:r w:rsidR="00B26DD1">
        <w:t xml:space="preserve"> </w:t>
      </w:r>
      <w:r w:rsidR="00FA3D78" w:rsidRPr="00C4782F">
        <w:t>“Pinging…”</w:t>
      </w:r>
      <w:r w:rsidR="00B26DD1">
        <w:t xml:space="preserve"> </w:t>
      </w:r>
      <w:r w:rsidR="00FA3D78" w:rsidRPr="00C4782F">
        <w:t>appears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user.</w:t>
      </w:r>
      <w:r w:rsidR="00B26DD1">
        <w:t xml:space="preserve"> </w:t>
      </w:r>
      <w:r w:rsidR="00FA3D78" w:rsidRPr="00C4782F">
        <w:t>Second,</w:t>
      </w:r>
      <w:r w:rsidR="00B26DD1">
        <w:t xml:space="preserve"> </w:t>
      </w:r>
      <w:r w:rsidR="00FA3D78" w:rsidRPr="00C4782F">
        <w:t>when</w:t>
      </w:r>
      <w:r w:rsidR="00B26DD1">
        <w:t xml:space="preserve"> </w:t>
      </w:r>
      <w:r w:rsidR="00FA3D78" w:rsidRPr="00C4782F">
        <w:t>awaiting</w:t>
      </w:r>
      <w:r w:rsidR="00B26DD1">
        <w:t xml:space="preserve"> </w:t>
      </w:r>
      <w:proofErr w:type="spellStart"/>
      <w:proofErr w:type="gramStart"/>
      <w:r w:rsidR="00FA3D78" w:rsidRPr="00B25458">
        <w:rPr>
          <w:rStyle w:val="C1"/>
        </w:rPr>
        <w:t>ping.SendTaskAsync</w:t>
      </w:r>
      <w:proofErr w:type="spellEnd"/>
      <w:proofErr w:type="gramEnd"/>
      <w:r w:rsidR="00FA3D78" w:rsidRPr="00B25458">
        <w:rPr>
          <w:rStyle w:val="C1"/>
        </w:rPr>
        <w:t>()</w:t>
      </w:r>
      <w:r w:rsidR="00B26DD1">
        <w:t xml:space="preserve"> </w:t>
      </w:r>
      <w:r w:rsidR="00FA3D78" w:rsidRPr="00C4782F">
        <w:t>completes,</w:t>
      </w:r>
      <w:r w:rsidR="00B26DD1">
        <w:t xml:space="preserve"> </w:t>
      </w:r>
      <w:r w:rsidR="00FA3D78" w:rsidRPr="00C4782F">
        <w:t>it</w:t>
      </w:r>
      <w:r w:rsidR="00B26DD1">
        <w:t xml:space="preserve"> </w:t>
      </w:r>
      <w:r w:rsidR="00FA3D78" w:rsidRPr="00C4782F">
        <w:t>will</w:t>
      </w:r>
      <w:r w:rsidR="00B26DD1">
        <w:t xml:space="preserve"> </w:t>
      </w:r>
      <w:r w:rsidR="00FA3D78" w:rsidRPr="00C4782F">
        <w:t>always</w:t>
      </w:r>
      <w:r w:rsidR="00B26DD1">
        <w:t xml:space="preserve"> </w:t>
      </w:r>
      <w:r w:rsidR="00FA3D78" w:rsidRPr="00C4782F">
        <w:t>execute</w:t>
      </w:r>
      <w:r w:rsidR="00B26DD1">
        <w:t xml:space="preserve"> </w:t>
      </w:r>
      <w:r w:rsidR="00FA3D78" w:rsidRPr="00C4782F">
        <w:t>on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same</w:t>
      </w:r>
      <w:r w:rsidR="00B26DD1">
        <w:t xml:space="preserve"> </w:t>
      </w:r>
      <w:r w:rsidR="00FA3D78" w:rsidRPr="00C4782F">
        <w:t>synchronization</w:t>
      </w:r>
      <w:r w:rsidR="00B26DD1">
        <w:t xml:space="preserve"> </w:t>
      </w:r>
      <w:r w:rsidR="00FA3D78" w:rsidRPr="00C4782F">
        <w:t>context</w:t>
      </w:r>
      <w:r w:rsidR="00B26DD1">
        <w:t xml:space="preserve"> </w:t>
      </w:r>
      <w:r w:rsidR="00FA3D78" w:rsidRPr="00C4782F">
        <w:t>as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caller.</w:t>
      </w:r>
      <w:r w:rsidR="00B26DD1">
        <w:t xml:space="preserve"> </w:t>
      </w:r>
      <w:r>
        <w:t>Also,</w:t>
      </w:r>
      <w:r w:rsidR="00B26DD1">
        <w:t xml:space="preserve"> </w:t>
      </w:r>
      <w:r>
        <w:t>because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synchronization</w:t>
      </w:r>
      <w:r w:rsidR="00B26DD1">
        <w:t xml:space="preserve"> </w:t>
      </w:r>
      <w:r w:rsidR="00FA3D78" w:rsidRPr="00C4782F">
        <w:t>context</w:t>
      </w:r>
      <w:r w:rsidR="00B26DD1">
        <w:t xml:space="preserve"> </w:t>
      </w:r>
      <w:r w:rsidR="00FA3D78" w:rsidRPr="00C4782F">
        <w:t>is</w:t>
      </w:r>
      <w:r w:rsidR="00B26DD1">
        <w:t xml:space="preserve"> </w:t>
      </w:r>
      <w:r w:rsidR="00FA3D78" w:rsidRPr="00C4782F">
        <w:t>specifically</w:t>
      </w:r>
      <w:r w:rsidR="00B26DD1">
        <w:t xml:space="preserve"> </w:t>
      </w:r>
      <w:r w:rsidR="00FA3D78" w:rsidRPr="00C4782F">
        <w:t>appropriate</w:t>
      </w:r>
      <w:r w:rsidR="00B26DD1">
        <w:t xml:space="preserve"> </w:t>
      </w:r>
      <w:r w:rsidR="00FA3D78" w:rsidRPr="00C4782F">
        <w:t>for</w:t>
      </w:r>
      <w:r w:rsidR="00B26DD1">
        <w:t xml:space="preserve"> </w:t>
      </w:r>
      <w:r w:rsidR="008E7111" w:rsidRPr="00C4782F">
        <w:t>Windows</w:t>
      </w:r>
      <w:r w:rsidR="00B26DD1">
        <w:t xml:space="preserve"> </w:t>
      </w:r>
      <w:r w:rsidR="008E7111" w:rsidRPr="00C4782F">
        <w:t>UI</w:t>
      </w:r>
      <w:r w:rsidR="00FA3D78" w:rsidRPr="00C4782F">
        <w:t>,</w:t>
      </w:r>
      <w:r w:rsidR="00B26DD1">
        <w:t xml:space="preserve"> </w:t>
      </w:r>
      <w:r w:rsidR="00FA3D78" w:rsidRPr="00C4782F">
        <w:t>it</w:t>
      </w:r>
      <w:r w:rsidR="00B26DD1">
        <w:t xml:space="preserve"> </w:t>
      </w:r>
      <w:r w:rsidR="00FA3D78" w:rsidRPr="00C4782F">
        <w:t>is</w:t>
      </w:r>
      <w:r w:rsidR="00B26DD1">
        <w:t xml:space="preserve"> </w:t>
      </w:r>
      <w:r w:rsidR="00FA3D78" w:rsidRPr="00C4782F">
        <w:t>single-threaded</w:t>
      </w:r>
      <w:r w:rsidR="00E76F01">
        <w:t>,</w:t>
      </w:r>
      <w:r w:rsidR="00B26DD1">
        <w:t xml:space="preserve"> </w:t>
      </w:r>
      <w:r w:rsidR="00FA3D78" w:rsidRPr="00C4782F">
        <w:t>and</w:t>
      </w:r>
      <w:r w:rsidR="00B26DD1">
        <w:t xml:space="preserve"> </w:t>
      </w:r>
      <w:r w:rsidR="00FA3D78" w:rsidRPr="00C4782F">
        <w:t>therefore,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return</w:t>
      </w:r>
      <w:r w:rsidR="00B26DD1">
        <w:t xml:space="preserve"> </w:t>
      </w:r>
      <w:r w:rsidR="00FA3D78" w:rsidRPr="00C4782F">
        <w:t>will</w:t>
      </w:r>
      <w:r w:rsidR="00B26DD1">
        <w:t xml:space="preserve"> </w:t>
      </w:r>
      <w:r w:rsidR="00FA3D78" w:rsidRPr="00C4782F">
        <w:t>always</w:t>
      </w:r>
      <w:r w:rsidR="00B26DD1">
        <w:t xml:space="preserve"> </w:t>
      </w:r>
      <w:r w:rsidR="00FA3D78" w:rsidRPr="00C4782F">
        <w:t>be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same</w:t>
      </w:r>
      <w:r w:rsidR="00B26DD1">
        <w:t xml:space="preserve"> </w:t>
      </w:r>
      <w:r w:rsidR="00FA3D78" w:rsidRPr="00C4782F">
        <w:t>thread—the</w:t>
      </w:r>
      <w:r w:rsidR="00B26DD1">
        <w:t xml:space="preserve"> </w:t>
      </w:r>
      <w:r w:rsidR="00FA3D78" w:rsidRPr="00C4782F">
        <w:t>UI</w:t>
      </w:r>
      <w:r w:rsidR="00B26DD1">
        <w:t xml:space="preserve"> </w:t>
      </w:r>
      <w:r w:rsidR="00FA3D78" w:rsidRPr="00C4782F">
        <w:t>thread.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FA3D78" w:rsidRPr="00C4782F">
        <w:t>other</w:t>
      </w:r>
      <w:r w:rsidR="00B26DD1">
        <w:t xml:space="preserve"> </w:t>
      </w:r>
      <w:r w:rsidR="00FA3D78" w:rsidRPr="00C4782F">
        <w:t>words,</w:t>
      </w:r>
      <w:r w:rsidR="00B26DD1">
        <w:t xml:space="preserve"> </w:t>
      </w:r>
      <w:r w:rsidR="00FA3D78" w:rsidRPr="00C4782F">
        <w:t>rather</w:t>
      </w:r>
      <w:r w:rsidR="00B26DD1">
        <w:t xml:space="preserve"> </w:t>
      </w:r>
      <w:r w:rsidR="00FA3D78" w:rsidRPr="00C4782F">
        <w:t>than</w:t>
      </w:r>
      <w:r w:rsidR="00B26DD1">
        <w:t xml:space="preserve"> </w:t>
      </w:r>
      <w:r w:rsidR="00FA3D78" w:rsidRPr="00C4782F">
        <w:t>immediately</w:t>
      </w:r>
      <w:r w:rsidR="00B26DD1">
        <w:t xml:space="preserve"> </w:t>
      </w:r>
      <w:r w:rsidR="00FA3D78" w:rsidRPr="00C4782F">
        <w:t>executing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continuation</w:t>
      </w:r>
      <w:r w:rsidR="00B26DD1">
        <w:t xml:space="preserve"> </w:t>
      </w:r>
      <w:r w:rsidR="00FA3D78" w:rsidRPr="00C4782F">
        <w:t>task,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TPL</w:t>
      </w:r>
      <w:r w:rsidR="00B26DD1">
        <w:t xml:space="preserve"> </w:t>
      </w:r>
      <w:r w:rsidR="00FA3D78" w:rsidRPr="00C4782F">
        <w:t>consults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synchronization</w:t>
      </w:r>
      <w:r w:rsidR="00B26DD1">
        <w:t xml:space="preserve"> </w:t>
      </w:r>
      <w:r w:rsidR="00FA3D78" w:rsidRPr="00C4782F">
        <w:t>context,</w:t>
      </w:r>
      <w:r w:rsidR="00B26DD1">
        <w:t xml:space="preserve"> </w:t>
      </w:r>
      <w:r w:rsidR="00FA3D78" w:rsidRPr="00C4782F">
        <w:t>which</w:t>
      </w:r>
      <w:r w:rsidR="00B26DD1">
        <w:t xml:space="preserve"> </w:t>
      </w:r>
      <w:r w:rsidR="00FA3D78" w:rsidRPr="00C4782F">
        <w:t>instead</w:t>
      </w:r>
      <w:r w:rsidR="00B26DD1">
        <w:t xml:space="preserve"> </w:t>
      </w:r>
      <w:r w:rsidR="00FA3D78" w:rsidRPr="00C4782F">
        <w:t>posts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message</w:t>
      </w:r>
      <w:r w:rsidR="00B26DD1">
        <w:t xml:space="preserve"> </w:t>
      </w:r>
      <w:r w:rsidR="00FA3D78" w:rsidRPr="00C4782F">
        <w:t>regarding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continuation</w:t>
      </w:r>
      <w:r w:rsidR="00B26DD1">
        <w:t xml:space="preserve"> </w:t>
      </w:r>
      <w:r w:rsidR="00FA3D78" w:rsidRPr="00C4782F">
        <w:t>work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message</w:t>
      </w:r>
      <w:r w:rsidR="00B26DD1">
        <w:t xml:space="preserve"> </w:t>
      </w:r>
      <w:r w:rsidR="00FA3D78" w:rsidRPr="00C4782F">
        <w:t>pump.</w:t>
      </w:r>
      <w:r w:rsidR="00B26DD1">
        <w:t xml:space="preserve"> </w:t>
      </w:r>
      <w:r w:rsidR="00FA3D78" w:rsidRPr="00C4782F">
        <w:t>Next,</w:t>
      </w:r>
      <w:r w:rsidR="00B26DD1">
        <w:t xml:space="preserve"> </w:t>
      </w:r>
      <w:r w:rsidR="00FA3D78" w:rsidRPr="00C4782F">
        <w:t>because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UI</w:t>
      </w:r>
      <w:r w:rsidR="00B26DD1">
        <w:t xml:space="preserve"> </w:t>
      </w:r>
      <w:r w:rsidR="00FA3D78" w:rsidRPr="00C4782F">
        <w:t>thread</w:t>
      </w:r>
      <w:r w:rsidR="00B26DD1">
        <w:t xml:space="preserve"> </w:t>
      </w:r>
      <w:r w:rsidR="00FA3D78" w:rsidRPr="00C4782F">
        <w:t>monitors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message</w:t>
      </w:r>
      <w:r w:rsidR="00B26DD1">
        <w:t xml:space="preserve"> </w:t>
      </w:r>
      <w:r w:rsidR="00FA3D78" w:rsidRPr="00C4782F">
        <w:t>pump,</w:t>
      </w:r>
      <w:r w:rsidR="00B26DD1">
        <w:t xml:space="preserve"> </w:t>
      </w:r>
      <w:r w:rsidR="00FA3D78" w:rsidRPr="00C4782F">
        <w:lastRenderedPageBreak/>
        <w:t>upon</w:t>
      </w:r>
      <w:r w:rsidR="00B26DD1">
        <w:t xml:space="preserve"> </w:t>
      </w:r>
      <w:r w:rsidR="00FA3D78" w:rsidRPr="00C4782F">
        <w:t>picking</w:t>
      </w:r>
      <w:r w:rsidR="00B26DD1">
        <w:t xml:space="preserve"> </w:t>
      </w:r>
      <w:r w:rsidR="00FA3D78" w:rsidRPr="00C4782F">
        <w:t>up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continuation</w:t>
      </w:r>
      <w:r w:rsidR="00B26DD1">
        <w:t xml:space="preserve"> </w:t>
      </w:r>
      <w:r w:rsidR="00FA3D78" w:rsidRPr="00C4782F">
        <w:t>work</w:t>
      </w:r>
      <w:r w:rsidR="00B26DD1">
        <w:t xml:space="preserve"> </w:t>
      </w:r>
      <w:r w:rsidR="00FA3D78" w:rsidRPr="00C4782F">
        <w:t>message,</w:t>
      </w:r>
      <w:r w:rsidR="00B26DD1">
        <w:t xml:space="preserve"> </w:t>
      </w:r>
      <w:r w:rsidR="00FA3D78" w:rsidRPr="00C4782F">
        <w:t>it</w:t>
      </w:r>
      <w:r w:rsidR="00B26DD1">
        <w:t xml:space="preserve"> </w:t>
      </w:r>
      <w:r w:rsidR="00FA3D78" w:rsidRPr="00C4782F">
        <w:t>invokes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code</w:t>
      </w:r>
      <w:r w:rsidR="00B26DD1">
        <w:t xml:space="preserve"> </w:t>
      </w:r>
      <w:r w:rsidR="00FA3D78" w:rsidRPr="00C4782F">
        <w:t>following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B25458">
        <w:rPr>
          <w:rStyle w:val="C1"/>
        </w:rPr>
        <w:t>await</w:t>
      </w:r>
      <w:r w:rsidR="00B26DD1">
        <w:t xml:space="preserve"> </w:t>
      </w:r>
      <w:r w:rsidR="00FA3D78" w:rsidRPr="00C4782F">
        <w:t>call.</w:t>
      </w:r>
      <w:r w:rsidR="00B26DD1">
        <w:t xml:space="preserve"> </w:t>
      </w:r>
      <w:r w:rsidR="00FA3D78" w:rsidRPr="00C4782F">
        <w:t>(As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result,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invocation</w:t>
      </w:r>
      <w:r w:rsidR="00B26DD1">
        <w:t xml:space="preserve"> </w:t>
      </w:r>
      <w:r w:rsidR="00FA3D78" w:rsidRPr="00C4782F">
        <w:t>of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continuation</w:t>
      </w:r>
      <w:r w:rsidR="00B26DD1">
        <w:t xml:space="preserve"> </w:t>
      </w:r>
      <w:r w:rsidR="00FA3D78" w:rsidRPr="00C4782F">
        <w:t>code</w:t>
      </w:r>
      <w:r w:rsidR="00B26DD1">
        <w:t xml:space="preserve"> </w:t>
      </w:r>
      <w:r w:rsidR="00FA3D78" w:rsidRPr="00C4782F">
        <w:t>is</w:t>
      </w:r>
      <w:r w:rsidR="00B26DD1">
        <w:t xml:space="preserve"> </w:t>
      </w:r>
      <w:r w:rsidR="00FA3D78" w:rsidRPr="00C4782F">
        <w:t>on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same</w:t>
      </w:r>
      <w:r w:rsidR="00B26DD1">
        <w:t xml:space="preserve"> </w:t>
      </w:r>
      <w:r w:rsidR="00FA3D78" w:rsidRPr="00C4782F">
        <w:t>thread</w:t>
      </w:r>
      <w:r w:rsidR="00B26DD1">
        <w:t xml:space="preserve"> </w:t>
      </w:r>
      <w:r w:rsidR="00FA3D78" w:rsidRPr="00C4782F">
        <w:t>as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caller</w:t>
      </w:r>
      <w:r w:rsidR="00B26DD1">
        <w:t xml:space="preserve"> </w:t>
      </w:r>
      <w:r w:rsidR="00FA3D78" w:rsidRPr="00C4782F">
        <w:t>that</w:t>
      </w:r>
      <w:r w:rsidR="00B26DD1">
        <w:t xml:space="preserve"> </w:t>
      </w:r>
      <w:r w:rsidR="00FA3D78" w:rsidRPr="00C4782F">
        <w:t>processed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message</w:t>
      </w:r>
      <w:r w:rsidR="00B26DD1">
        <w:t xml:space="preserve"> </w:t>
      </w:r>
      <w:r w:rsidR="00FA3D78" w:rsidRPr="00C4782F">
        <w:t>pump.)</w:t>
      </w:r>
    </w:p>
    <w:p w14:paraId="1CD11C9E" w14:textId="678C99D0" w:rsidR="00E73B39" w:rsidRPr="00B25458" w:rsidRDefault="00FA3D78">
      <w:pPr>
        <w:pStyle w:val="Body"/>
      </w:pPr>
      <w:r w:rsidRPr="00B25458">
        <w:t>There</w:t>
      </w:r>
      <w:r w:rsidR="00B26DD1">
        <w:t xml:space="preserve"> </w:t>
      </w:r>
      <w:r w:rsidRPr="00B25458">
        <w:t>is</w:t>
      </w:r>
      <w:r w:rsidR="00B26DD1">
        <w:t xml:space="preserve"> </w:t>
      </w:r>
      <w:r w:rsidRPr="00B25458">
        <w:t>a</w:t>
      </w:r>
      <w:r w:rsidR="00B26DD1">
        <w:t xml:space="preserve"> </w:t>
      </w:r>
      <w:r w:rsidRPr="00B25458">
        <w:t>key</w:t>
      </w:r>
      <w:r w:rsidR="00B26DD1">
        <w:t xml:space="preserve"> </w:t>
      </w:r>
      <w:r w:rsidRPr="00B25458">
        <w:t>code</w:t>
      </w:r>
      <w:r w:rsidR="00B26DD1">
        <w:t xml:space="preserve"> </w:t>
      </w:r>
      <w:r w:rsidRPr="00B25458">
        <w:t>readability</w:t>
      </w:r>
      <w:r w:rsidR="00B26DD1">
        <w:t xml:space="preserve"> </w:t>
      </w:r>
      <w:r w:rsidRPr="00B25458">
        <w:t>feature</w:t>
      </w:r>
      <w:r w:rsidR="00B26DD1">
        <w:t xml:space="preserve"> </w:t>
      </w:r>
      <w:r w:rsidRPr="00B25458">
        <w:t>built</w:t>
      </w:r>
      <w:r w:rsidR="00B26DD1">
        <w:t xml:space="preserve"> </w:t>
      </w:r>
      <w:r w:rsidRPr="00B25458">
        <w:t>into</w:t>
      </w:r>
      <w:r w:rsidR="00B26DD1">
        <w:t xml:space="preserve"> </w:t>
      </w:r>
      <w:r w:rsidRPr="00B25458">
        <w:t>the</w:t>
      </w:r>
      <w:r w:rsidR="00B26DD1">
        <w:t xml:space="preserve"> </w:t>
      </w:r>
      <w:r w:rsidRPr="00B25458">
        <w:t>TAP</w:t>
      </w:r>
      <w:r w:rsidR="00B26DD1">
        <w:t xml:space="preserve"> </w:t>
      </w:r>
      <w:r w:rsidRPr="00B25458">
        <w:t>language</w:t>
      </w:r>
      <w:r w:rsidR="00B26DD1">
        <w:t xml:space="preserve"> </w:t>
      </w:r>
      <w:r w:rsidRPr="00B25458">
        <w:t>pattern.</w:t>
      </w:r>
      <w:r w:rsidR="00B26DD1">
        <w:t xml:space="preserve"> </w:t>
      </w:r>
      <w:r w:rsidRPr="00B25458">
        <w:t>Notice</w:t>
      </w:r>
      <w:r w:rsidR="00B26DD1">
        <w:t xml:space="preserve"> </w:t>
      </w:r>
      <w:r w:rsidRPr="00B25458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70" w:author="Kevin" w:date="2020-04-04T17:04:00Z">
        <w:r w:rsidR="00A6283F" w:rsidDel="00FD1277">
          <w:delText>19.</w:delText>
        </w:r>
        <w:r w:rsidR="00C7066B" w:rsidDel="00FD1277">
          <w:delText>2</w:delText>
        </w:r>
      </w:del>
      <w:ins w:id="3571" w:author="Kevin" w:date="2020-04-04T17:04:00Z">
        <w:r w:rsidR="00FD1277">
          <w:t>20.1</w:t>
        </w:r>
      </w:ins>
      <w:r w:rsidR="00C7066B">
        <w:t>4</w:t>
      </w:r>
      <w:r w:rsidR="00B26DD1">
        <w:t xml:space="preserve"> </w:t>
      </w:r>
      <w:r w:rsidRPr="00B25458">
        <w:t>that</w:t>
      </w:r>
      <w:r w:rsidR="00B26DD1">
        <w:t xml:space="preserve"> </w:t>
      </w:r>
      <w:r w:rsidRPr="00B25458">
        <w:t>the</w:t>
      </w:r>
      <w:r w:rsidR="00B26DD1">
        <w:t xml:space="preserve"> </w:t>
      </w:r>
      <w:r w:rsidRPr="00B25458">
        <w:t>call</w:t>
      </w:r>
      <w:r w:rsidR="00B26DD1">
        <w:t xml:space="preserve"> </w:t>
      </w:r>
      <w:r w:rsidRPr="00B25458">
        <w:t>to</w:t>
      </w:r>
      <w:r w:rsidR="00B26DD1">
        <w:t xml:space="preserve"> </w:t>
      </w:r>
      <w:r w:rsidRPr="00B25458">
        <w:t>return</w:t>
      </w:r>
      <w:r w:rsidR="00B26DD1">
        <w:t xml:space="preserve"> </w:t>
      </w:r>
      <w:proofErr w:type="spellStart"/>
      <w:r w:rsidRPr="003932CB">
        <w:rPr>
          <w:rStyle w:val="C1"/>
        </w:rPr>
        <w:t>pingReply.Status</w:t>
      </w:r>
      <w:proofErr w:type="spellEnd"/>
      <w:r w:rsidR="00B26DD1">
        <w:t xml:space="preserve"> </w:t>
      </w:r>
      <w:r w:rsidRPr="00B25458">
        <w:t>appears</w:t>
      </w:r>
      <w:r w:rsidR="00B26DD1">
        <w:t xml:space="preserve"> </w:t>
      </w:r>
      <w:r w:rsidRPr="00B25458">
        <w:t>to</w:t>
      </w:r>
      <w:r w:rsidR="00B26DD1">
        <w:t xml:space="preserve"> </w:t>
      </w:r>
      <w:r w:rsidRPr="00B25458">
        <w:t>flow</w:t>
      </w:r>
      <w:r w:rsidR="00B26DD1">
        <w:t xml:space="preserve"> </w:t>
      </w:r>
      <w:r w:rsidRPr="00B25458">
        <w:t>naturally</w:t>
      </w:r>
      <w:r w:rsidR="00B26DD1">
        <w:t xml:space="preserve"> </w:t>
      </w:r>
      <w:r w:rsidRPr="00B25458">
        <w:t>after</w:t>
      </w:r>
      <w:r w:rsidR="00B26DD1">
        <w:t xml:space="preserve"> </w:t>
      </w:r>
      <w:r w:rsidRPr="00B25458">
        <w:t>the</w:t>
      </w:r>
      <w:r w:rsidR="00B26DD1">
        <w:t xml:space="preserve"> </w:t>
      </w:r>
      <w:r w:rsidRPr="003932CB">
        <w:rPr>
          <w:rStyle w:val="C1"/>
        </w:rPr>
        <w:t>await</w:t>
      </w:r>
      <w:r w:rsidRPr="00B25458">
        <w:t>,</w:t>
      </w:r>
      <w:r w:rsidR="00B26DD1">
        <w:t xml:space="preserve"> </w:t>
      </w:r>
      <w:r w:rsidRPr="00B25458">
        <w:t>providing</w:t>
      </w:r>
      <w:r w:rsidR="00B26DD1">
        <w:t xml:space="preserve"> </w:t>
      </w:r>
      <w:r w:rsidR="00781A05">
        <w:t>a</w:t>
      </w:r>
      <w:r w:rsidR="00B26DD1">
        <w:t xml:space="preserve"> </w:t>
      </w:r>
      <w:r w:rsidRPr="00B25458">
        <w:t>clear</w:t>
      </w:r>
      <w:r w:rsidR="00B26DD1">
        <w:t xml:space="preserve"> </w:t>
      </w:r>
      <w:r w:rsidRPr="00B25458">
        <w:t>indication</w:t>
      </w:r>
      <w:r w:rsidR="00B26DD1">
        <w:t xml:space="preserve"> </w:t>
      </w:r>
      <w:r w:rsidRPr="00B25458">
        <w:t>that</w:t>
      </w:r>
      <w:r w:rsidR="00B26DD1">
        <w:t xml:space="preserve"> </w:t>
      </w:r>
      <w:r w:rsidRPr="00B25458">
        <w:t>it</w:t>
      </w:r>
      <w:r w:rsidR="00B26DD1">
        <w:t xml:space="preserve"> </w:t>
      </w:r>
      <w:r w:rsidRPr="00B25458">
        <w:t>will</w:t>
      </w:r>
      <w:r w:rsidR="00B26DD1">
        <w:t xml:space="preserve"> </w:t>
      </w:r>
      <w:r w:rsidRPr="00B25458">
        <w:t>execute</w:t>
      </w:r>
      <w:r w:rsidR="00B26DD1">
        <w:t xml:space="preserve"> </w:t>
      </w:r>
      <w:r w:rsidRPr="00B25458">
        <w:t>immediately</w:t>
      </w:r>
      <w:r w:rsidR="00B26DD1">
        <w:t xml:space="preserve"> </w:t>
      </w:r>
      <w:r w:rsidRPr="00B25458">
        <w:t>following</w:t>
      </w:r>
      <w:r w:rsidR="00B26DD1">
        <w:t xml:space="preserve"> </w:t>
      </w:r>
      <w:r w:rsidRPr="00B25458">
        <w:t>the</w:t>
      </w:r>
      <w:r w:rsidR="00B26DD1">
        <w:t xml:space="preserve"> </w:t>
      </w:r>
      <w:r w:rsidRPr="00B25458">
        <w:t>previous</w:t>
      </w:r>
      <w:r w:rsidR="00B26DD1">
        <w:t xml:space="preserve"> </w:t>
      </w:r>
      <w:r w:rsidRPr="00B25458">
        <w:t>line.</w:t>
      </w:r>
      <w:r w:rsidR="00B26DD1">
        <w:t xml:space="preserve"> </w:t>
      </w:r>
      <w:r w:rsidRPr="00B25458">
        <w:t>However,</w:t>
      </w:r>
      <w:r w:rsidR="00B26DD1">
        <w:t xml:space="preserve"> </w:t>
      </w:r>
      <w:r w:rsidRPr="00B25458">
        <w:t>writing</w:t>
      </w:r>
      <w:r w:rsidR="00B26DD1">
        <w:t xml:space="preserve"> </w:t>
      </w:r>
      <w:r w:rsidRPr="00B25458">
        <w:t>what</w:t>
      </w:r>
      <w:r w:rsidR="00B26DD1">
        <w:t xml:space="preserve"> </w:t>
      </w:r>
      <w:r w:rsidRPr="00B25458">
        <w:t>really</w:t>
      </w:r>
      <w:r w:rsidR="00B26DD1">
        <w:t xml:space="preserve"> </w:t>
      </w:r>
      <w:r w:rsidRPr="00B25458">
        <w:t>happens</w:t>
      </w:r>
      <w:r w:rsidR="00B26DD1">
        <w:t xml:space="preserve"> </w:t>
      </w:r>
      <w:r w:rsidRPr="00B25458">
        <w:t>from</w:t>
      </w:r>
      <w:r w:rsidR="00B26DD1">
        <w:t xml:space="preserve"> </w:t>
      </w:r>
      <w:r w:rsidRPr="00B25458">
        <w:t>scratch</w:t>
      </w:r>
      <w:r w:rsidR="00B26DD1">
        <w:t xml:space="preserve"> </w:t>
      </w:r>
      <w:r w:rsidRPr="00B25458">
        <w:t>would</w:t>
      </w:r>
      <w:r w:rsidR="00B26DD1">
        <w:t xml:space="preserve"> </w:t>
      </w:r>
      <w:r w:rsidRPr="00B25458">
        <w:t>be</w:t>
      </w:r>
      <w:r w:rsidR="00B26DD1">
        <w:t xml:space="preserve"> </w:t>
      </w:r>
      <w:r w:rsidRPr="00B25458">
        <w:t>far</w:t>
      </w:r>
      <w:r w:rsidR="00B26DD1">
        <w:t xml:space="preserve"> </w:t>
      </w:r>
      <w:r w:rsidRPr="00B25458">
        <w:t>less</w:t>
      </w:r>
      <w:r w:rsidR="00B26DD1">
        <w:t xml:space="preserve"> </w:t>
      </w:r>
      <w:r w:rsidRPr="00B25458">
        <w:t>understandable</w:t>
      </w:r>
      <w:r w:rsidR="00B26DD1">
        <w:t xml:space="preserve"> </w:t>
      </w:r>
      <w:r w:rsidRPr="00B25458">
        <w:t>for</w:t>
      </w:r>
      <w:r w:rsidR="00B26DD1">
        <w:t xml:space="preserve"> </w:t>
      </w:r>
      <w:r w:rsidRPr="00B25458">
        <w:t>multiple</w:t>
      </w:r>
      <w:r w:rsidR="00B26DD1">
        <w:t xml:space="preserve"> </w:t>
      </w:r>
      <w:r w:rsidRPr="00B25458">
        <w:t>reasons.</w:t>
      </w:r>
    </w:p>
    <w:p w14:paraId="1D43AC46" w14:textId="5FD0CAD1" w:rsidR="00E73B39" w:rsidRPr="00C4782F" w:rsidRDefault="00FA3D78">
      <w:pPr>
        <w:pStyle w:val="HA"/>
        <w:pPrChange w:id="3572" w:author="Mark Michaelis" w:date="2020-04-10T14:50:00Z">
          <w:pPr>
            <w:pStyle w:val="HB"/>
          </w:pPr>
        </w:pPrChange>
      </w:pPr>
      <w:r w:rsidRPr="00082293">
        <w:rPr>
          <w:rStyle w:val="C1"/>
        </w:rPr>
        <w:t>await</w:t>
      </w:r>
      <w:r w:rsidR="00B26DD1">
        <w:t xml:space="preserve"> </w:t>
      </w:r>
      <w:r w:rsidRPr="00C4782F">
        <w:t>Operators</w:t>
      </w:r>
    </w:p>
    <w:p w14:paraId="4834A8DC" w14:textId="492B6C7B" w:rsidR="00E73B39" w:rsidRPr="00C4782F" w:rsidRDefault="00FA3D78">
      <w:pPr>
        <w:pStyle w:val="BodyNoIndent"/>
      </w:pP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limitation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number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times</w:t>
      </w:r>
      <w:r w:rsidR="00B26DD1">
        <w:t xml:space="preserve"> </w:t>
      </w:r>
      <w:r w:rsidR="00781A05">
        <w:t>that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placed</w:t>
      </w:r>
      <w:r w:rsidR="00B26DD1">
        <w:t xml:space="preserve"> </w:t>
      </w:r>
      <w:r w:rsidRPr="00C4782F">
        <w:t>into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single</w:t>
      </w:r>
      <w:r w:rsidR="00B26DD1">
        <w:t xml:space="preserve"> </w:t>
      </w:r>
      <w:r w:rsidRPr="00C4782F">
        <w:t>method.</w:t>
      </w:r>
      <w:r w:rsidR="00B26DD1">
        <w:t xml:space="preserve"> </w:t>
      </w:r>
      <w:r w:rsidR="00781A05">
        <w:t>I</w:t>
      </w:r>
      <w:r w:rsidRPr="00C4782F">
        <w:t>n</w:t>
      </w:r>
      <w:r w:rsidR="00B26DD1">
        <w:t xml:space="preserve"> </w:t>
      </w:r>
      <w:r w:rsidRPr="00C4782F">
        <w:t>fact,</w:t>
      </w:r>
      <w:r w:rsidR="00B26DD1">
        <w:t xml:space="preserve"> </w:t>
      </w:r>
      <w:r w:rsidR="00781A05">
        <w:t>such</w:t>
      </w:r>
      <w:r w:rsidR="00B26DD1">
        <w:t xml:space="preserve"> </w:t>
      </w:r>
      <w:r w:rsidR="00781A05">
        <w:t>statements</w:t>
      </w:r>
      <w:r w:rsidR="00B26DD1">
        <w:t xml:space="preserve"> </w:t>
      </w:r>
      <w:r w:rsidRPr="00C4782F">
        <w:t>are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limited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appearing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another.</w:t>
      </w:r>
      <w:r w:rsidR="00B26DD1">
        <w:t xml:space="preserve"> </w:t>
      </w:r>
      <w:r w:rsidRPr="00C4782F">
        <w:t>Rather,</w:t>
      </w:r>
      <w:r w:rsidR="00B26DD1">
        <w:t xml:space="preserve"> </w:t>
      </w:r>
      <w:r w:rsidRPr="00B25458">
        <w:rPr>
          <w:rStyle w:val="C1"/>
        </w:rPr>
        <w:t>await</w:t>
      </w:r>
      <w:r w:rsidR="00B26DD1">
        <w:t xml:space="preserve"> </w:t>
      </w:r>
      <w:r w:rsidR="00781A05">
        <w:t>statements</w:t>
      </w:r>
      <w:r w:rsidR="00B26DD1">
        <w:t xml:space="preserve"> </w:t>
      </w:r>
      <w:r w:rsidRPr="00C4782F">
        <w:t>can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placed</w:t>
      </w:r>
      <w:r w:rsidR="00B26DD1">
        <w:t xml:space="preserve"> </w:t>
      </w:r>
      <w:r w:rsidRPr="00C4782F">
        <w:t>into</w:t>
      </w:r>
      <w:r w:rsidR="00B26DD1">
        <w:t xml:space="preserve"> </w:t>
      </w:r>
      <w:r w:rsidRPr="00C4782F">
        <w:t>loops</w:t>
      </w:r>
      <w:r w:rsidR="00B26DD1">
        <w:t xml:space="preserve"> </w:t>
      </w:r>
      <w:r w:rsidRPr="00C4782F">
        <w:t>and</w:t>
      </w:r>
      <w:r w:rsidR="00B26DD1">
        <w:t xml:space="preserve"> </w:t>
      </w:r>
      <w:r w:rsidRPr="00C4782F">
        <w:t>processed</w:t>
      </w:r>
      <w:r w:rsidR="00B26DD1">
        <w:t xml:space="preserve"> </w:t>
      </w:r>
      <w:r w:rsidRPr="00C4782F">
        <w:t>consecutively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after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other,</w:t>
      </w:r>
      <w:r w:rsidR="00B26DD1">
        <w:t xml:space="preserve"> </w:t>
      </w:r>
      <w:r w:rsidRPr="00C4782F">
        <w:t>thereby</w:t>
      </w:r>
      <w:r w:rsidR="00B26DD1">
        <w:t xml:space="preserve"> </w:t>
      </w:r>
      <w:r w:rsidRPr="00C4782F">
        <w:t>following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natural</w:t>
      </w:r>
      <w:r w:rsidR="00B26DD1">
        <w:t xml:space="preserve"> </w:t>
      </w:r>
      <w:r w:rsidRPr="00C4782F">
        <w:t>control</w:t>
      </w:r>
      <w:r w:rsidR="00B26DD1">
        <w:t xml:space="preserve"> </w:t>
      </w:r>
      <w:r w:rsidRPr="00C4782F">
        <w:t>flow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way</w:t>
      </w:r>
      <w:r w:rsidR="00B26DD1">
        <w:t xml:space="preserve"> </w:t>
      </w:r>
      <w:r w:rsidRPr="00C4782F">
        <w:t>code</w:t>
      </w:r>
      <w:r w:rsidR="00B26DD1">
        <w:t xml:space="preserve"> </w:t>
      </w:r>
      <w:r w:rsidRPr="00C4782F">
        <w:t>appears.</w:t>
      </w:r>
      <w:r w:rsidR="00B26DD1">
        <w:t xml:space="preserve"> </w:t>
      </w:r>
      <w:r w:rsidRPr="00C4782F">
        <w:t>Consider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example</w:t>
      </w:r>
      <w:r w:rsidR="00B26DD1">
        <w:t xml:space="preserve"> </w:t>
      </w:r>
      <w:r w:rsidRPr="00C4782F">
        <w:t>in</w:t>
      </w:r>
      <w:r w:rsidR="00B26DD1">
        <w:t xml:space="preserve"> </w:t>
      </w:r>
      <w:r w:rsidR="00A6283F">
        <w:t>Listing</w:t>
      </w:r>
      <w:r w:rsidR="00B26DD1">
        <w:t xml:space="preserve"> </w:t>
      </w:r>
      <w:del w:id="3573" w:author="Kevin" w:date="2020-04-04T17:04:00Z">
        <w:r w:rsidR="00A6283F" w:rsidDel="00FD1277">
          <w:delText>19.</w:delText>
        </w:r>
        <w:r w:rsidR="00C7066B" w:rsidDel="00FD1277">
          <w:delText>2</w:delText>
        </w:r>
      </w:del>
      <w:ins w:id="3574" w:author="Kevin" w:date="2020-04-04T17:04:00Z">
        <w:r w:rsidR="00FD1277">
          <w:t>20.1</w:t>
        </w:r>
      </w:ins>
      <w:r w:rsidR="00C7066B">
        <w:t>5</w:t>
      </w:r>
      <w:r w:rsidRPr="00C4782F">
        <w:t>.</w:t>
      </w:r>
    </w:p>
    <w:p w14:paraId="273ED8F0" w14:textId="565281C8" w:rsidR="00E73B39" w:rsidRPr="00C4782F" w:rsidRDefault="00A6283F" w:rsidP="00FE7566">
      <w:pPr>
        <w:pStyle w:val="ListingHead"/>
      </w:pPr>
      <w:r w:rsidRPr="00FE7566">
        <w:rPr>
          <w:rStyle w:val="ListingNumber"/>
        </w:rPr>
        <w:t>Listing</w:t>
      </w:r>
      <w:r w:rsidR="00B26DD1">
        <w:rPr>
          <w:rStyle w:val="ListingNumber"/>
        </w:rPr>
        <w:t xml:space="preserve"> </w:t>
      </w:r>
      <w:del w:id="3575" w:author="Kevin" w:date="2020-04-04T17:04:00Z">
        <w:r w:rsidRPr="00FE7566" w:rsidDel="00FD1277">
          <w:rPr>
            <w:rStyle w:val="ListingNumber"/>
          </w:rPr>
          <w:delText>19.</w:delText>
        </w:r>
        <w:r w:rsidR="00C7066B" w:rsidRPr="00FE7566" w:rsidDel="00FD1277">
          <w:rPr>
            <w:rStyle w:val="ListingNumber"/>
          </w:rPr>
          <w:delText>2</w:delText>
        </w:r>
      </w:del>
      <w:ins w:id="3576" w:author="Kevin" w:date="2020-04-04T17:04:00Z">
        <w:r w:rsidR="00FD1277">
          <w:rPr>
            <w:rStyle w:val="ListingNumber"/>
          </w:rPr>
          <w:t>20.1</w:t>
        </w:r>
      </w:ins>
      <w:r w:rsidR="00C7066B" w:rsidRPr="00FE7566">
        <w:rPr>
          <w:rStyle w:val="ListingNumber"/>
        </w:rPr>
        <w:t>5</w:t>
      </w:r>
      <w:r w:rsidR="00B26DD1">
        <w:rPr>
          <w:rStyle w:val="ListingNumber"/>
        </w:rPr>
        <w:t>: </w:t>
      </w:r>
      <w:r w:rsidR="00FA3D78" w:rsidRPr="00C4782F">
        <w:t>Iterating</w:t>
      </w:r>
      <w:r w:rsidR="00B26DD1">
        <w:t xml:space="preserve"> </w:t>
      </w:r>
      <w:r w:rsidR="00FA3D78" w:rsidRPr="00C4782F">
        <w:t>over</w:t>
      </w:r>
      <w:r w:rsidR="00B26DD1">
        <w:t xml:space="preserve"> </w:t>
      </w:r>
      <w:r w:rsidR="00FA3D78" w:rsidRPr="00C4782F">
        <w:t>an</w:t>
      </w:r>
      <w:r w:rsidR="00B26DD1">
        <w:t xml:space="preserve"> </w:t>
      </w:r>
      <w:r w:rsidR="00FA3D78" w:rsidRPr="00C4782F">
        <w:t>Await</w:t>
      </w:r>
      <w:r w:rsidR="00B26DD1">
        <w:t xml:space="preserve"> </w:t>
      </w:r>
      <w:r w:rsidR="00FA3D78" w:rsidRPr="00C4782F">
        <w:t>Operation</w:t>
      </w:r>
    </w:p>
    <w:p w14:paraId="311540EF" w14:textId="074E98CC" w:rsidR="00E73B39" w:rsidRPr="00C4782F" w:rsidRDefault="00FA3D78">
      <w:pPr>
        <w:pStyle w:val="CDT"/>
      </w:pPr>
      <w:r w:rsidRPr="00C4782F">
        <w:rPr>
          <w:rStyle w:val="CPKeyword"/>
        </w:rPr>
        <w:t>async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private</w:t>
      </w:r>
      <w:r w:rsidR="00B26DD1">
        <w:rPr>
          <w:rStyle w:val="CPKeyword"/>
        </w:rPr>
        <w:t xml:space="preserve"> </w:t>
      </w:r>
      <w:r w:rsidRPr="00C4782F">
        <w:rPr>
          <w:rStyle w:val="CPKeyword"/>
        </w:rPr>
        <w:t>void</w:t>
      </w:r>
      <w:r w:rsidR="00B26DD1">
        <w:rPr>
          <w:rStyle w:val="CPKeyword"/>
        </w:rPr>
        <w:t xml:space="preserve"> </w:t>
      </w:r>
      <w:r w:rsidRPr="00C4782F">
        <w:t>PingButton_Click(</w:t>
      </w:r>
    </w:p>
    <w:p w14:paraId="1768F12F" w14:textId="579C0049" w:rsidR="00E73B39" w:rsidRPr="00C4782F" w:rsidRDefault="00B26DD1">
      <w:pPr>
        <w:pStyle w:val="CDT"/>
      </w:pPr>
      <w:r>
        <w:rPr>
          <w:rStyle w:val="CPKeyword"/>
        </w:rPr>
        <w:t xml:space="preserve">  </w:t>
      </w:r>
      <w:r w:rsidR="00FA3D78" w:rsidRPr="00C4782F">
        <w:rPr>
          <w:rStyle w:val="CPKeyword"/>
        </w:rPr>
        <w:t>object</w:t>
      </w:r>
      <w:r>
        <w:rPr>
          <w:rStyle w:val="CPKeyword"/>
        </w:rPr>
        <w:t xml:space="preserve"> </w:t>
      </w:r>
      <w:r w:rsidR="00FA3D78" w:rsidRPr="00C4782F">
        <w:t>sender,</w:t>
      </w:r>
      <w:r>
        <w:t xml:space="preserve"> </w:t>
      </w:r>
      <w:r w:rsidR="00FA3D78" w:rsidRPr="00C4782F">
        <w:t>RoutedEventArgs</w:t>
      </w:r>
      <w:r>
        <w:t xml:space="preserve"> </w:t>
      </w:r>
      <w:r w:rsidR="00FA3D78" w:rsidRPr="00C4782F">
        <w:t>e)</w:t>
      </w:r>
    </w:p>
    <w:p w14:paraId="2FF9622E" w14:textId="77777777" w:rsidR="00E73B39" w:rsidRPr="00C4782F" w:rsidRDefault="00FA3D78">
      <w:pPr>
        <w:pStyle w:val="CDT"/>
      </w:pPr>
      <w:r w:rsidRPr="00C4782F">
        <w:t>{</w:t>
      </w:r>
    </w:p>
    <w:p w14:paraId="0D384AD7" w14:textId="1D962F21" w:rsidR="00E73B39" w:rsidRPr="00C4782F" w:rsidRDefault="00B26DD1">
      <w:pPr>
        <w:pStyle w:val="CDT"/>
        <w:rPr>
          <w:rStyle w:val="CPKeyword"/>
        </w:rPr>
      </w:pPr>
      <w:r>
        <w:t xml:space="preserve">  </w:t>
      </w:r>
      <w:r w:rsidR="00FA3D78" w:rsidRPr="00C4782F">
        <w:t>List</w:t>
      </w:r>
      <w:r w:rsidR="00FA3D78" w:rsidRPr="00C4782F">
        <w:rPr>
          <w:rStyle w:val="CPKeyword"/>
        </w:rPr>
        <w:t>&lt;string&gt;</w:t>
      </w:r>
      <w:r>
        <w:rPr>
          <w:rStyle w:val="CPKeyword"/>
        </w:rPr>
        <w:t xml:space="preserve"> </w:t>
      </w:r>
      <w:r w:rsidR="00FA3D78" w:rsidRPr="00C4782F">
        <w:t>urls</w:t>
      </w:r>
      <w:r>
        <w:t xml:space="preserve"> </w:t>
      </w:r>
      <w:r w:rsidR="00FA3D78" w:rsidRPr="00C4782F">
        <w:t>=</w:t>
      </w:r>
      <w:r>
        <w:rPr>
          <w:rStyle w:val="CPKeyword"/>
        </w:rP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List&lt;</w:t>
      </w:r>
      <w:r w:rsidR="00FA3D78" w:rsidRPr="00C4782F">
        <w:rPr>
          <w:rStyle w:val="CPKeyword"/>
        </w:rPr>
        <w:t>string</w:t>
      </w:r>
      <w:r w:rsidR="00FA3D78" w:rsidRPr="00C4782F">
        <w:t>&gt;()</w:t>
      </w:r>
    </w:p>
    <w:p w14:paraId="439BE290" w14:textId="6C4EAE45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4E4F7A97" w14:textId="57A371D2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Maroon"/>
        </w:rPr>
        <w:t>"www.habitat-spokane.org"</w:t>
      </w:r>
      <w:r w:rsidR="00FA3D78" w:rsidRPr="00C4782F">
        <w:t>,</w:t>
      </w:r>
    </w:p>
    <w:p w14:paraId="5A1EC93F" w14:textId="7407212D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Maroon"/>
        </w:rPr>
        <w:t>"www.partnersintl.org"</w:t>
      </w:r>
      <w:r w:rsidR="00FA3D78" w:rsidRPr="00C4782F">
        <w:t>,</w:t>
      </w:r>
    </w:p>
    <w:p w14:paraId="6A1B6048" w14:textId="0AEA3AFB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Maroon"/>
        </w:rPr>
        <w:t>"www.iassist.org"</w:t>
      </w:r>
      <w:r w:rsidR="00FA3D78" w:rsidRPr="00C4782F">
        <w:t>,</w:t>
      </w:r>
    </w:p>
    <w:p w14:paraId="3749A7A9" w14:textId="340E9BCD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Maroon"/>
        </w:rPr>
        <w:t>"www.fh.org"</w:t>
      </w:r>
      <w:r w:rsidR="00FA3D78" w:rsidRPr="00C4782F">
        <w:t>,</w:t>
      </w:r>
    </w:p>
    <w:p w14:paraId="1FB1E1C0" w14:textId="1BD097A2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Maroon"/>
        </w:rPr>
        <w:t>"www.worldvision.org"</w:t>
      </w:r>
    </w:p>
    <w:p w14:paraId="062E570C" w14:textId="1C906C3E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3ACE2819" w14:textId="2738574C" w:rsidR="00E73B39" w:rsidRPr="00C4782F" w:rsidRDefault="00B26DD1">
      <w:pPr>
        <w:pStyle w:val="CDT"/>
      </w:pPr>
      <w:r>
        <w:t xml:space="preserve">  </w:t>
      </w:r>
      <w:r w:rsidR="00FA3D78" w:rsidRPr="00C4782F">
        <w:t>IPStatus</w:t>
      </w:r>
      <w:r>
        <w:t xml:space="preserve"> </w:t>
      </w:r>
      <w:r w:rsidR="00FA3D78" w:rsidRPr="00C4782F">
        <w:t>status;</w:t>
      </w:r>
    </w:p>
    <w:p w14:paraId="11E51E87" w14:textId="77777777" w:rsidR="0073083B" w:rsidRDefault="0073083B">
      <w:pPr>
        <w:pStyle w:val="CDT"/>
      </w:pPr>
    </w:p>
    <w:p w14:paraId="1DD0D38C" w14:textId="1C523C91" w:rsidR="00E73B39" w:rsidRPr="00C4782F" w:rsidRDefault="00B26DD1">
      <w:pPr>
        <w:pStyle w:val="CDT"/>
      </w:pPr>
      <w:r>
        <w:t xml:space="preserve">  </w:t>
      </w:r>
      <w:r w:rsidR="00FA3D78" w:rsidRPr="00C4782F">
        <w:t>Func&lt;</w:t>
      </w:r>
      <w:r w:rsidR="00FA3D78" w:rsidRPr="00C4782F">
        <w:rPr>
          <w:rStyle w:val="CPKeyword"/>
        </w:rPr>
        <w:t>string</w:t>
      </w:r>
      <w:r w:rsidR="00FA3D78" w:rsidRPr="00C4782F">
        <w:t>,</w:t>
      </w:r>
      <w:r>
        <w:t xml:space="preserve"> </w:t>
      </w:r>
      <w:r w:rsidR="00FA3D78" w:rsidRPr="00C4782F">
        <w:t>Task&lt;IPStatus&gt;&gt;</w:t>
      </w:r>
      <w:r>
        <w:t xml:space="preserve"> </w:t>
      </w:r>
      <w:r w:rsidR="00FA3D78" w:rsidRPr="00C4782F">
        <w:t>func</w:t>
      </w:r>
      <w:r>
        <w:t xml:space="preserve"> </w:t>
      </w:r>
      <w:r w:rsidR="00FA3D78" w:rsidRPr="00C4782F">
        <w:t>=</w:t>
      </w:r>
    </w:p>
    <w:p w14:paraId="6F5065AB" w14:textId="1938CD5A" w:rsidR="00E73B39" w:rsidRPr="00C4782F" w:rsidRDefault="00B26DD1">
      <w:pPr>
        <w:pStyle w:val="CDT"/>
      </w:pPr>
      <w:r>
        <w:lastRenderedPageBreak/>
        <w:t xml:space="preserve">      </w:t>
      </w:r>
      <w:r w:rsidR="00FA3D78" w:rsidRPr="00C4782F">
        <w:rPr>
          <w:rStyle w:val="CPKeyword"/>
        </w:rPr>
        <w:t>async</w:t>
      </w:r>
      <w:r>
        <w:t xml:space="preserve"> </w:t>
      </w:r>
      <w:r w:rsidR="00FA3D78" w:rsidRPr="00C4782F">
        <w:t>(localUrl)</w:t>
      </w:r>
      <w:r>
        <w:t xml:space="preserve"> </w:t>
      </w:r>
      <w:r w:rsidR="00FA3D78" w:rsidRPr="00C4782F">
        <w:t>=&gt;</w:t>
      </w:r>
    </w:p>
    <w:p w14:paraId="7A5939B8" w14:textId="2A964937" w:rsidR="00E73B39" w:rsidRPr="00C4782F" w:rsidRDefault="00B26DD1">
      <w:pPr>
        <w:pStyle w:val="CDT"/>
      </w:pPr>
      <w:r>
        <w:t xml:space="preserve">      </w:t>
      </w:r>
      <w:r w:rsidR="00FA3D78" w:rsidRPr="00C4782F">
        <w:t>{</w:t>
      </w:r>
    </w:p>
    <w:p w14:paraId="4C083790" w14:textId="6CB6AB4C" w:rsidR="00E73B39" w:rsidRPr="00C4782F" w:rsidRDefault="00B26DD1">
      <w:pPr>
        <w:pStyle w:val="CDT"/>
      </w:pPr>
      <w:r>
        <w:t xml:space="preserve">          </w:t>
      </w:r>
      <w:r w:rsidR="00FA3D78" w:rsidRPr="00C4782F">
        <w:t>Ping</w:t>
      </w:r>
      <w:r>
        <w:t xml:space="preserve"> </w:t>
      </w:r>
      <w:r w:rsidR="00FA3D78" w:rsidRPr="00C4782F">
        <w:t>ping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new</w:t>
      </w:r>
      <w:r>
        <w:t xml:space="preserve"> </w:t>
      </w:r>
      <w:r w:rsidR="00FA3D78" w:rsidRPr="00C4782F">
        <w:t>Ping();</w:t>
      </w:r>
    </w:p>
    <w:p w14:paraId="7248628E" w14:textId="04EC249C" w:rsidR="0073083B" w:rsidRDefault="00B26DD1">
      <w:pPr>
        <w:pStyle w:val="CDT"/>
      </w:pPr>
      <w:r>
        <w:t xml:space="preserve">          </w:t>
      </w:r>
      <w:r w:rsidR="00FA3D78" w:rsidRPr="00C4782F">
        <w:t>PingReply</w:t>
      </w:r>
      <w:r>
        <w:t xml:space="preserve"> </w:t>
      </w:r>
      <w:r w:rsidR="00FA3D78" w:rsidRPr="00C4782F">
        <w:t>pingReply</w:t>
      </w:r>
      <w:r>
        <w:t xml:space="preserve"> </w:t>
      </w:r>
      <w:r w:rsidR="00FA3D78" w:rsidRPr="00C4782F">
        <w:t>=</w:t>
      </w:r>
    </w:p>
    <w:p w14:paraId="5DF9DA38" w14:textId="05860857" w:rsidR="00E73B39" w:rsidRPr="00C4782F" w:rsidRDefault="00B26DD1">
      <w:pPr>
        <w:pStyle w:val="CDT"/>
      </w:pPr>
      <w:r>
        <w:t xml:space="preserve">             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ping.SendPingAsync(localUrl);</w:t>
      </w:r>
    </w:p>
    <w:p w14:paraId="55358144" w14:textId="3900C01C" w:rsidR="00E73B39" w:rsidRPr="00C4782F" w:rsidRDefault="00B26DD1">
      <w:pPr>
        <w:pStyle w:val="CDT"/>
      </w:pPr>
      <w:r>
        <w:t xml:space="preserve">          </w:t>
      </w:r>
      <w:r w:rsidR="00FA3D78" w:rsidRPr="00C4782F">
        <w:rPr>
          <w:rStyle w:val="CPKeyword"/>
        </w:rPr>
        <w:t>return</w:t>
      </w:r>
      <w:r>
        <w:t xml:space="preserve"> </w:t>
      </w:r>
      <w:r w:rsidR="00FA3D78" w:rsidRPr="00C4782F">
        <w:t>pingReply.Status;</w:t>
      </w:r>
    </w:p>
    <w:p w14:paraId="00ACEF44" w14:textId="0F659EFF" w:rsidR="00E73B39" w:rsidRPr="00C4782F" w:rsidRDefault="00B26DD1">
      <w:pPr>
        <w:pStyle w:val="CDT"/>
      </w:pPr>
      <w:r>
        <w:t xml:space="preserve">      </w:t>
      </w:r>
      <w:r w:rsidR="00FA3D78" w:rsidRPr="00C4782F">
        <w:t>};</w:t>
      </w:r>
    </w:p>
    <w:p w14:paraId="0563A3DA" w14:textId="77777777" w:rsidR="0073083B" w:rsidRDefault="0073083B">
      <w:pPr>
        <w:pStyle w:val="CDT"/>
      </w:pPr>
    </w:p>
    <w:p w14:paraId="5A9192C0" w14:textId="2FF05A2C" w:rsidR="00E73B39" w:rsidRPr="00C4782F" w:rsidRDefault="00B26DD1">
      <w:pPr>
        <w:pStyle w:val="CDT"/>
      </w:pPr>
      <w:r>
        <w:t xml:space="preserve">  </w:t>
      </w:r>
      <w:r w:rsidR="00FA3D78" w:rsidRPr="00C4782F">
        <w:t>StatusLabel.Content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Maroon"/>
        </w:rPr>
        <w:t>"Pinging…"</w:t>
      </w:r>
      <w:r w:rsidR="00FA3D78" w:rsidRPr="00C4782F">
        <w:t>;</w:t>
      </w:r>
    </w:p>
    <w:p w14:paraId="1DB7A9B3" w14:textId="77777777" w:rsidR="00E73B39" w:rsidRPr="00C4782F" w:rsidRDefault="00E73B39">
      <w:pPr>
        <w:pStyle w:val="CDT"/>
        <w:rPr>
          <w:rStyle w:val="CPKeyword"/>
        </w:rPr>
      </w:pPr>
    </w:p>
    <w:p w14:paraId="29F5F95E" w14:textId="3CC96BD0" w:rsidR="00E73B39" w:rsidRPr="00C4782F" w:rsidRDefault="00B26DD1">
      <w:pPr>
        <w:pStyle w:val="CDTGrayline"/>
      </w:pPr>
      <w:r>
        <w:t xml:space="preserve">  </w:t>
      </w:r>
      <w:r w:rsidR="00FA3D78" w:rsidRPr="00C4782F">
        <w:rPr>
          <w:rStyle w:val="CPKeyword"/>
        </w:rPr>
        <w:t>foreach</w:t>
      </w:r>
      <w:r w:rsidR="00FA3D78" w:rsidRPr="00C4782F">
        <w:t>(</w:t>
      </w:r>
      <w:r w:rsidR="00FA3D78" w:rsidRPr="00C4782F">
        <w:rPr>
          <w:rStyle w:val="CPKeyword"/>
        </w:rPr>
        <w:t>string</w:t>
      </w:r>
      <w:r>
        <w:t xml:space="preserve"> </w:t>
      </w:r>
      <w:r w:rsidR="00FA3D78" w:rsidRPr="00C4782F">
        <w:t>url</w:t>
      </w:r>
      <w:r>
        <w:t xml:space="preserve"> </w:t>
      </w:r>
      <w:r w:rsidR="00FA3D78" w:rsidRPr="00C4782F">
        <w:rPr>
          <w:rStyle w:val="CPKeyword"/>
        </w:rPr>
        <w:t>in</w:t>
      </w:r>
      <w:r>
        <w:t xml:space="preserve"> </w:t>
      </w:r>
      <w:r w:rsidR="00FA3D78" w:rsidRPr="00C4782F">
        <w:t>urls)</w:t>
      </w:r>
    </w:p>
    <w:p w14:paraId="5C6C4D9C" w14:textId="4EEC961C" w:rsidR="00E73B39" w:rsidRPr="00C4782F" w:rsidRDefault="00B26DD1">
      <w:pPr>
        <w:pStyle w:val="CDTGrayline"/>
      </w:pPr>
      <w:r>
        <w:t xml:space="preserve">  </w:t>
      </w:r>
      <w:r w:rsidR="00FA3D78" w:rsidRPr="00C4782F">
        <w:t>{</w:t>
      </w:r>
    </w:p>
    <w:p w14:paraId="41EA37EF" w14:textId="25D7D929" w:rsidR="00E73B39" w:rsidRPr="00C4782F" w:rsidRDefault="00B26DD1">
      <w:pPr>
        <w:pStyle w:val="CDTGrayline"/>
      </w:pPr>
      <w:r>
        <w:t xml:space="preserve">      </w:t>
      </w:r>
      <w:r w:rsidR="00FA3D78" w:rsidRPr="00C4782F">
        <w:t>status</w:t>
      </w:r>
      <w:r>
        <w:t xml:space="preserve"> </w:t>
      </w:r>
      <w:r w:rsidR="00FA3D78" w:rsidRPr="00C4782F">
        <w:t>=</w:t>
      </w:r>
      <w:r>
        <w:t xml:space="preserve"> </w:t>
      </w:r>
      <w:r w:rsidR="00FA3D78" w:rsidRPr="00C4782F">
        <w:rPr>
          <w:rStyle w:val="CPKeyword"/>
        </w:rPr>
        <w:t>await</w:t>
      </w:r>
      <w:r>
        <w:t xml:space="preserve"> </w:t>
      </w:r>
      <w:r w:rsidR="00FA3D78" w:rsidRPr="00C4782F">
        <w:t>func(url);</w:t>
      </w:r>
    </w:p>
    <w:p w14:paraId="517092A1" w14:textId="3F4AF7A3" w:rsidR="0073083B" w:rsidRDefault="00B26DD1">
      <w:pPr>
        <w:pStyle w:val="CDTGrayline"/>
      </w:pPr>
      <w:r>
        <w:t xml:space="preserve">      </w:t>
      </w:r>
      <w:r w:rsidR="00FA3D78" w:rsidRPr="00C4782F">
        <w:t>StatusLabel.</w:t>
      </w:r>
      <w:r w:rsidR="003C0E1E" w:rsidRPr="00C4782F">
        <w:t>Text</w:t>
      </w:r>
      <w:r>
        <w:t xml:space="preserve"> </w:t>
      </w:r>
      <w:r w:rsidR="00FA3D78" w:rsidRPr="00C4782F">
        <w:t>=</w:t>
      </w:r>
    </w:p>
    <w:p w14:paraId="66B61D47" w14:textId="2357A05F" w:rsidR="0073083B" w:rsidRDefault="00B26DD1">
      <w:pPr>
        <w:pStyle w:val="CDTGrayline"/>
        <w:rPr>
          <w:rStyle w:val="Maroon"/>
        </w:rPr>
      </w:pPr>
      <w:r>
        <w:t xml:space="preserve">          </w:t>
      </w:r>
      <w:r w:rsidR="00B45FBE" w:rsidRPr="00C4782F">
        <w:rPr>
          <w:rStyle w:val="Maroon"/>
        </w:rPr>
        <w:t>$@</w:t>
      </w:r>
      <w:r w:rsidR="00FA3D78" w:rsidRPr="00C4782F">
        <w:rPr>
          <w:rStyle w:val="Maroon"/>
        </w:rPr>
        <w:t>"{</w:t>
      </w:r>
      <w:r>
        <w:t xml:space="preserve"> </w:t>
      </w:r>
      <w:r w:rsidR="00B45FBE" w:rsidRPr="00C4782F">
        <w:t>url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}: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{</w:t>
      </w:r>
      <w:r>
        <w:t xml:space="preserve"> </w:t>
      </w:r>
      <w:r w:rsidR="00B45FBE" w:rsidRPr="00C4782F">
        <w:t>status.ToString()</w:t>
      </w:r>
      <w:r>
        <w:t xml:space="preserve"> </w:t>
      </w:r>
      <w:r w:rsidR="00FA3D78" w:rsidRPr="00C4782F">
        <w:rPr>
          <w:rStyle w:val="Maroon"/>
        </w:rPr>
        <w:t>}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({</w:t>
      </w:r>
    </w:p>
    <w:p w14:paraId="738E111E" w14:textId="15C2B68F" w:rsidR="00B45FBE" w:rsidRPr="00C4782F" w:rsidRDefault="00B26DD1" w:rsidP="00B45FBE">
      <w:pPr>
        <w:pStyle w:val="CDTGrayline"/>
      </w:pPr>
      <w:r>
        <w:t xml:space="preserve">              </w:t>
      </w:r>
      <w:r w:rsidR="00B45FBE" w:rsidRPr="00C4782F">
        <w:t>Thread.CurrentThread.ManagedThreadId</w:t>
      </w:r>
      <w:r>
        <w:rPr>
          <w:rStyle w:val="Maroon"/>
        </w:rPr>
        <w:t xml:space="preserve"> </w:t>
      </w:r>
      <w:r w:rsidR="00FA3D78" w:rsidRPr="00C4782F">
        <w:rPr>
          <w:rStyle w:val="Maroon"/>
        </w:rPr>
        <w:t>})"</w:t>
      </w:r>
      <w:r w:rsidR="00B45FBE" w:rsidRPr="00C4782F">
        <w:t>;</w:t>
      </w:r>
    </w:p>
    <w:p w14:paraId="2C33B46B" w14:textId="4F081BF0" w:rsidR="00E73B39" w:rsidRPr="00C4782F" w:rsidRDefault="00B26DD1">
      <w:pPr>
        <w:pStyle w:val="CDTGrayline"/>
      </w:pPr>
      <w:r>
        <w:t xml:space="preserve">  </w:t>
      </w:r>
      <w:r w:rsidR="00FA3D78" w:rsidRPr="00C4782F">
        <w:t>}</w:t>
      </w:r>
    </w:p>
    <w:p w14:paraId="569D44E9" w14:textId="77777777" w:rsidR="00E73B39" w:rsidRPr="00C4782F" w:rsidRDefault="00FA3D78">
      <w:pPr>
        <w:pStyle w:val="CDTX"/>
      </w:pPr>
      <w:r w:rsidRPr="00C4782F">
        <w:t>}</w:t>
      </w:r>
    </w:p>
    <w:p w14:paraId="6A6988E4" w14:textId="6A428C8A" w:rsidR="009450EA" w:rsidRPr="00C4782F" w:rsidRDefault="00781A05" w:rsidP="00533165">
      <w:pPr>
        <w:pStyle w:val="Body"/>
      </w:pPr>
      <w:r>
        <w:t>R</w:t>
      </w:r>
      <w:r w:rsidR="00FA3D78" w:rsidRPr="00C4782F">
        <w:t>egardless</w:t>
      </w:r>
      <w:r w:rsidR="00B26DD1">
        <w:t xml:space="preserve"> </w:t>
      </w:r>
      <w:r w:rsidR="00FA3D78" w:rsidRPr="00C4782F">
        <w:t>of</w:t>
      </w:r>
      <w:r w:rsidR="00B26DD1">
        <w:t xml:space="preserve"> </w:t>
      </w:r>
      <w:r w:rsidR="00FA3D78" w:rsidRPr="00C4782F">
        <w:t>whether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B25458">
        <w:rPr>
          <w:rStyle w:val="C1"/>
        </w:rPr>
        <w:t>await</w:t>
      </w:r>
      <w:r w:rsidR="00B26DD1">
        <w:t xml:space="preserve"> </w:t>
      </w:r>
      <w:r>
        <w:t>statements</w:t>
      </w:r>
      <w:r w:rsidR="00B26DD1">
        <w:t xml:space="preserve"> </w:t>
      </w:r>
      <w:r w:rsidR="00FA3D78" w:rsidRPr="00C4782F">
        <w:t>occur</w:t>
      </w:r>
      <w:r w:rsidR="00B26DD1">
        <w:t xml:space="preserve"> </w:t>
      </w:r>
      <w:r w:rsidR="00FA3D78" w:rsidRPr="00C4782F">
        <w:t>within</w:t>
      </w:r>
      <w:r w:rsidR="00B26DD1">
        <w:t xml:space="preserve"> </w:t>
      </w:r>
      <w:r w:rsidR="00FA3D78" w:rsidRPr="00C4782F">
        <w:t>an</w:t>
      </w:r>
      <w:r w:rsidR="00B26DD1">
        <w:t xml:space="preserve"> </w:t>
      </w:r>
      <w:r w:rsidR="00FA3D78" w:rsidRPr="00C4782F">
        <w:t>iteration</w:t>
      </w:r>
      <w:r w:rsidR="00B26DD1">
        <w:t xml:space="preserve"> </w:t>
      </w:r>
      <w:r w:rsidR="00FA3D78" w:rsidRPr="00C4782F">
        <w:t>or</w:t>
      </w:r>
      <w:r w:rsidR="00B26DD1">
        <w:t xml:space="preserve"> </w:t>
      </w:r>
      <w:r w:rsidR="00FA3D78" w:rsidRPr="00C4782F">
        <w:t>as</w:t>
      </w:r>
      <w:r w:rsidR="00B26DD1">
        <w:t xml:space="preserve"> </w:t>
      </w:r>
      <w:r w:rsidR="00FA3D78" w:rsidRPr="00C4782F">
        <w:t>separate</w:t>
      </w:r>
      <w:r w:rsidR="00B26DD1">
        <w:t xml:space="preserve"> </w:t>
      </w:r>
      <w:r w:rsidR="00FA3D78" w:rsidRPr="00C4782F">
        <w:t>entries</w:t>
      </w:r>
      <w:r>
        <w:t>,</w:t>
      </w:r>
      <w:r w:rsidR="00B26DD1">
        <w:t xml:space="preserve"> </w:t>
      </w:r>
      <w:r w:rsidR="00FA3D78" w:rsidRPr="00C4782F">
        <w:t>they</w:t>
      </w:r>
      <w:r w:rsidR="00B26DD1">
        <w:t xml:space="preserve"> </w:t>
      </w:r>
      <w:r w:rsidR="00FA3D78" w:rsidRPr="00C4782F">
        <w:t>will</w:t>
      </w:r>
      <w:r w:rsidR="00B26DD1">
        <w:t xml:space="preserve"> </w:t>
      </w:r>
      <w:r w:rsidR="00FA3D78" w:rsidRPr="00C4782F">
        <w:t>execute</w:t>
      </w:r>
      <w:r w:rsidR="00B26DD1">
        <w:t xml:space="preserve"> </w:t>
      </w:r>
      <w:r w:rsidR="00FA3D78" w:rsidRPr="00C4782F">
        <w:t>serially,</w:t>
      </w:r>
      <w:r w:rsidR="00B26DD1">
        <w:t xml:space="preserve"> </w:t>
      </w:r>
      <w:r w:rsidR="00FA3D78" w:rsidRPr="00C4782F">
        <w:t>one</w:t>
      </w:r>
      <w:r w:rsidR="00B26DD1">
        <w:t xml:space="preserve"> </w:t>
      </w:r>
      <w:r w:rsidR="00FA3D78" w:rsidRPr="00C4782F">
        <w:t>after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other</w:t>
      </w:r>
      <w:r w:rsidR="00B26DD1">
        <w:t xml:space="preserve"> </w:t>
      </w:r>
      <w:r w:rsidR="00FA3D78" w:rsidRPr="00C4782F">
        <w:t>and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same</w:t>
      </w:r>
      <w:r w:rsidR="00B26DD1">
        <w:t xml:space="preserve"> </w:t>
      </w:r>
      <w:r w:rsidR="00FA3D78" w:rsidRPr="00C4782F">
        <w:t>order</w:t>
      </w:r>
      <w:r w:rsidR="00B26DD1">
        <w:t xml:space="preserve"> </w:t>
      </w:r>
      <w:r w:rsidR="00FA3D78" w:rsidRPr="00C4782F">
        <w:t>they</w:t>
      </w:r>
      <w:r w:rsidR="00B26DD1">
        <w:t xml:space="preserve"> </w:t>
      </w:r>
      <w:r w:rsidR="00FA3D78" w:rsidRPr="00C4782F">
        <w:t>were</w:t>
      </w:r>
      <w:r w:rsidR="00B26DD1">
        <w:t xml:space="preserve"> </w:t>
      </w:r>
      <w:r w:rsidR="00FA3D78" w:rsidRPr="00C4782F">
        <w:t>invoked</w:t>
      </w:r>
      <w:r w:rsidR="00B26DD1">
        <w:t xml:space="preserve"> </w:t>
      </w:r>
      <w:r w:rsidR="00FA3D78" w:rsidRPr="00C4782F">
        <w:t>from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calling</w:t>
      </w:r>
      <w:r w:rsidR="00B26DD1">
        <w:t xml:space="preserve"> </w:t>
      </w:r>
      <w:r w:rsidR="00FA3D78" w:rsidRPr="00C4782F">
        <w:t>thread.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underlying</w:t>
      </w:r>
      <w:r w:rsidR="00B26DD1">
        <w:t xml:space="preserve"> </w:t>
      </w:r>
      <w:r w:rsidR="00FA3D78" w:rsidRPr="00C4782F">
        <w:t>implementation</w:t>
      </w:r>
      <w:r w:rsidR="00B26DD1">
        <w:t xml:space="preserve"> </w:t>
      </w:r>
      <w:r w:rsidR="00FA3D78" w:rsidRPr="00C4782F">
        <w:t>is</w:t>
      </w:r>
      <w:r w:rsidR="00B26DD1">
        <w:t xml:space="preserve"> </w:t>
      </w:r>
      <w:r w:rsidR="00FA3D78" w:rsidRPr="00C4782F">
        <w:t>to</w:t>
      </w:r>
      <w:r w:rsidR="00B26DD1">
        <w:t xml:space="preserve"> </w:t>
      </w:r>
      <w:r w:rsidR="00FA3D78" w:rsidRPr="00C4782F">
        <w:t>string</w:t>
      </w:r>
      <w:r w:rsidR="00B26DD1">
        <w:t xml:space="preserve"> </w:t>
      </w:r>
      <w:r w:rsidR="00FA3D78" w:rsidRPr="00C4782F">
        <w:t>them</w:t>
      </w:r>
      <w:r w:rsidR="00B26DD1">
        <w:t xml:space="preserve"> </w:t>
      </w:r>
      <w:r w:rsidR="00FA3D78" w:rsidRPr="00C4782F">
        <w:t>together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semantic</w:t>
      </w:r>
      <w:r w:rsidR="00B26DD1">
        <w:t xml:space="preserve"> </w:t>
      </w:r>
      <w:r w:rsidR="00FA3D78" w:rsidRPr="00C4782F">
        <w:t>equivalent</w:t>
      </w:r>
      <w:r w:rsidR="00B26DD1">
        <w:t xml:space="preserve"> </w:t>
      </w:r>
      <w:r w:rsidR="00FA3D78" w:rsidRPr="00C4782F">
        <w:t>of</w:t>
      </w:r>
      <w:r w:rsidR="00B26DD1">
        <w:t xml:space="preserve"> </w:t>
      </w:r>
      <w:proofErr w:type="spellStart"/>
      <w:r w:rsidR="00FA3D78" w:rsidRPr="00B25458">
        <w:rPr>
          <w:rStyle w:val="C1"/>
        </w:rPr>
        <w:t>Task.ContinueWith</w:t>
      </w:r>
      <w:proofErr w:type="spellEnd"/>
      <w:r w:rsidR="00FA3D78" w:rsidRPr="00B25458">
        <w:rPr>
          <w:rStyle w:val="C1"/>
        </w:rPr>
        <w:t>()</w:t>
      </w:r>
      <w:r w:rsidR="00B26DD1">
        <w:t xml:space="preserve"> </w:t>
      </w:r>
      <w:r w:rsidR="00FA3D78" w:rsidRPr="00C4782F">
        <w:t>except</w:t>
      </w:r>
      <w:r w:rsidR="00B26DD1">
        <w:t xml:space="preserve"> </w:t>
      </w:r>
      <w:r>
        <w:t>that</w:t>
      </w:r>
      <w:r w:rsidR="00B26DD1">
        <w:t xml:space="preserve"> </w:t>
      </w:r>
      <w:proofErr w:type="gramStart"/>
      <w:r>
        <w:t>all</w:t>
      </w:r>
      <w:r w:rsidR="00B26DD1">
        <w:t xml:space="preserve"> </w:t>
      </w:r>
      <w:r>
        <w:t>of</w:t>
      </w:r>
      <w:proofErr w:type="gramEnd"/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code</w:t>
      </w:r>
      <w:r w:rsidR="00B26DD1">
        <w:t xml:space="preserve"> </w:t>
      </w:r>
      <w:r w:rsidR="00FA3D78" w:rsidRPr="00C4782F">
        <w:t>between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B25458">
        <w:rPr>
          <w:rStyle w:val="C1"/>
        </w:rPr>
        <w:t>await</w:t>
      </w:r>
      <w:r w:rsidR="00B26DD1">
        <w:t xml:space="preserve"> </w:t>
      </w:r>
      <w:r w:rsidR="00FA3D78" w:rsidRPr="00C4782F">
        <w:t>operators</w:t>
      </w:r>
      <w:r w:rsidR="00B26DD1">
        <w:t xml:space="preserve"> </w:t>
      </w:r>
      <w:r w:rsidR="00FA3D78" w:rsidRPr="00C4782F">
        <w:t>will</w:t>
      </w:r>
      <w:r w:rsidR="00B26DD1">
        <w:t xml:space="preserve"> </w:t>
      </w:r>
      <w:r w:rsidR="00FA3D78" w:rsidRPr="00C4782F">
        <w:t>execute</w:t>
      </w:r>
      <w:r w:rsidR="00B26DD1">
        <w:t xml:space="preserve"> </w:t>
      </w:r>
      <w:r w:rsidR="00FA3D78" w:rsidRPr="00C4782F">
        <w:t>in</w:t>
      </w:r>
      <w:r w:rsidR="00B26DD1">
        <w:t xml:space="preserve"> </w:t>
      </w:r>
      <w:r w:rsidR="00FA3D78" w:rsidRPr="00C4782F">
        <w:t>the</w:t>
      </w:r>
      <w:r w:rsidR="00B26DD1">
        <w:t xml:space="preserve"> </w:t>
      </w:r>
      <w:r w:rsidR="00FA3D78" w:rsidRPr="00C4782F">
        <w:t>caller’s</w:t>
      </w:r>
      <w:r w:rsidR="00B26DD1">
        <w:t xml:space="preserve"> </w:t>
      </w:r>
      <w:r w:rsidR="00FA3D78" w:rsidRPr="00C4782F">
        <w:t>synchronization</w:t>
      </w:r>
      <w:r w:rsidR="00B26DD1">
        <w:t xml:space="preserve"> </w:t>
      </w:r>
      <w:r w:rsidR="00FA3D78" w:rsidRPr="00C4782F">
        <w:t>context.</w:t>
      </w:r>
    </w:p>
    <w:p w14:paraId="6DB58265" w14:textId="43CB9841" w:rsidR="00E73B39" w:rsidRPr="00C4782F" w:rsidRDefault="00FA3D78">
      <w:pPr>
        <w:pStyle w:val="Body"/>
      </w:pPr>
      <w:r w:rsidRPr="00C4782F">
        <w:t>Support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TAP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key</w:t>
      </w:r>
      <w:r w:rsidR="00B26DD1">
        <w:t xml:space="preserve"> </w:t>
      </w:r>
      <w:r w:rsidRPr="00C4782F">
        <w:t>scenarios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led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TAP’s</w:t>
      </w:r>
      <w:r w:rsidR="00B26DD1">
        <w:t xml:space="preserve"> </w:t>
      </w:r>
      <w:r w:rsidRPr="00C4782F">
        <w:t>creation.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second</w:t>
      </w:r>
      <w:r w:rsidR="00B26DD1">
        <w:t xml:space="preserve"> </w:t>
      </w:r>
      <w:r w:rsidRPr="00C4782F">
        <w:t>scenario</w:t>
      </w:r>
      <w:r w:rsidR="00B26DD1">
        <w:t xml:space="preserve"> </w:t>
      </w:r>
      <w:r w:rsidRPr="00C4782F">
        <w:t>takes</w:t>
      </w:r>
      <w:r w:rsidR="00B26DD1">
        <w:t xml:space="preserve"> </w:t>
      </w:r>
      <w:r w:rsidRPr="00C4782F">
        <w:t>place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server</w:t>
      </w:r>
      <w:r w:rsidR="00781A05">
        <w:t>,</w:t>
      </w:r>
      <w:r w:rsidR="00B26DD1">
        <w:t xml:space="preserve"> </w:t>
      </w:r>
      <w:r w:rsidR="00781A05">
        <w:t>when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request</w:t>
      </w:r>
      <w:r w:rsidR="00B26DD1">
        <w:t xml:space="preserve"> </w:t>
      </w:r>
      <w:r w:rsidRPr="00C4782F">
        <w:t>comes</w:t>
      </w:r>
      <w:r w:rsidR="00B26DD1">
        <w:t xml:space="preserve"> </w:t>
      </w:r>
      <w:r w:rsidRPr="00C4782F">
        <w:t>in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client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query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entire</w:t>
      </w:r>
      <w:r w:rsidR="00B26DD1">
        <w:t xml:space="preserve"> </w:t>
      </w:r>
      <w:r w:rsidRPr="00C4782F">
        <w:t>table’s</w:t>
      </w:r>
      <w:r w:rsidR="00B26DD1">
        <w:t xml:space="preserve"> </w:t>
      </w:r>
      <w:r w:rsidRPr="00C4782F">
        <w:t>worth</w:t>
      </w:r>
      <w:r w:rsidR="00B26DD1">
        <w:t xml:space="preserve"> </w:t>
      </w:r>
      <w:r w:rsidRPr="00C4782F">
        <w:t>of</w:t>
      </w:r>
      <w:r w:rsidR="00B26DD1">
        <w:t xml:space="preserve"> </w:t>
      </w:r>
      <w:r w:rsidRPr="00C4782F">
        <w:t>data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database.</w:t>
      </w:r>
      <w:r w:rsidR="00B26DD1">
        <w:t xml:space="preserve"> </w:t>
      </w:r>
      <w:r w:rsidR="00781A05">
        <w:t>As</w:t>
      </w:r>
      <w:r w:rsidR="00B26DD1">
        <w:t xml:space="preserve"> </w:t>
      </w:r>
      <w:r w:rsidRPr="00C4782F">
        <w:t>querying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data</w:t>
      </w:r>
      <w:r w:rsidR="00B26DD1">
        <w:t xml:space="preserve"> </w:t>
      </w:r>
      <w:r w:rsidRPr="00C4782F">
        <w:t>could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time-consuming,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new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should</w:t>
      </w:r>
      <w:r w:rsidR="00B26DD1">
        <w:t xml:space="preserve"> </w:t>
      </w:r>
      <w:r w:rsidRPr="00C4782F">
        <w:t>be</w:t>
      </w:r>
      <w:r w:rsidR="00B26DD1">
        <w:t xml:space="preserve"> </w:t>
      </w:r>
      <w:r w:rsidRPr="00C4782F">
        <w:t>created</w:t>
      </w:r>
      <w:r w:rsidR="00B26DD1">
        <w:t xml:space="preserve"> </w:t>
      </w:r>
      <w:r w:rsidRPr="00C4782F">
        <w:t>rather</w:t>
      </w:r>
      <w:r w:rsidR="00B26DD1">
        <w:t xml:space="preserve"> </w:t>
      </w:r>
      <w:r w:rsidRPr="00C4782F">
        <w:t>than</w:t>
      </w:r>
      <w:r w:rsidR="00B26DD1">
        <w:t xml:space="preserve"> </w:t>
      </w:r>
      <w:r w:rsidRPr="00C4782F">
        <w:t>consuming</w:t>
      </w:r>
      <w:r w:rsidR="00B26DD1">
        <w:t xml:space="preserve"> </w:t>
      </w:r>
      <w:r w:rsidRPr="00C4782F">
        <w:t>one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limited</w:t>
      </w:r>
      <w:r w:rsidR="00B26DD1">
        <w:t xml:space="preserve"> </w:t>
      </w:r>
      <w:r w:rsidRPr="00C4782F">
        <w:t>number</w:t>
      </w:r>
      <w:r w:rsidR="00B26DD1">
        <w:t xml:space="preserve"> </w:t>
      </w:r>
      <w:r w:rsidRPr="00C4782F">
        <w:t>allocated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pool.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problem</w:t>
      </w:r>
      <w:r w:rsidR="00B26DD1">
        <w:t xml:space="preserve"> </w:t>
      </w:r>
      <w:r w:rsidRPr="00C4782F">
        <w:t>with</w:t>
      </w:r>
      <w:r w:rsidR="00B26DD1">
        <w:t xml:space="preserve"> </w:t>
      </w:r>
      <w:r w:rsidRPr="00C4782F">
        <w:t>this</w:t>
      </w:r>
      <w:r w:rsidR="00B26DD1">
        <w:t xml:space="preserve"> </w:t>
      </w:r>
      <w:r w:rsidRPr="00C4782F">
        <w:t>approach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query</w:t>
      </w:r>
      <w:r w:rsidR="00B26DD1">
        <w:t xml:space="preserve"> </w:t>
      </w:r>
      <w:r w:rsidRPr="00C4782F">
        <w:t>from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database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executing</w:t>
      </w:r>
      <w:r w:rsidR="00B26DD1">
        <w:t xml:space="preserve"> </w:t>
      </w:r>
      <w:r w:rsidRPr="00C4782F">
        <w:t>entirely</w:t>
      </w:r>
      <w:r w:rsidR="00B26DD1">
        <w:t xml:space="preserve"> </w:t>
      </w:r>
      <w:r w:rsidRPr="00C4782F">
        <w:t>on</w:t>
      </w:r>
      <w:r w:rsidR="00B26DD1">
        <w:t xml:space="preserve"> </w:t>
      </w:r>
      <w:r w:rsidRPr="00C4782F">
        <w:t>another</w:t>
      </w:r>
      <w:r w:rsidR="00B26DD1">
        <w:t xml:space="preserve"> </w:t>
      </w:r>
      <w:r w:rsidRPr="00C4782F">
        <w:t>machine.</w:t>
      </w:r>
      <w:r w:rsidR="00B26DD1">
        <w:t xml:space="preserve"> </w:t>
      </w: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no</w:t>
      </w:r>
      <w:r w:rsidR="00B26DD1">
        <w:t xml:space="preserve"> </w:t>
      </w:r>
      <w:r w:rsidRPr="00C4782F">
        <w:t>reason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block</w:t>
      </w:r>
      <w:r w:rsidR="00B26DD1">
        <w:t xml:space="preserve"> </w:t>
      </w:r>
      <w:r w:rsidRPr="00C4782F">
        <w:t>an</w:t>
      </w:r>
      <w:r w:rsidR="00B26DD1">
        <w:t xml:space="preserve"> </w:t>
      </w:r>
      <w:r w:rsidRPr="00C4782F">
        <w:t>entire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="00781A05">
        <w:t>given</w:t>
      </w:r>
      <w:r w:rsidR="00B26DD1">
        <w:t xml:space="preserve"> </w:t>
      </w:r>
      <w:r w:rsidR="00781A05">
        <w:t>that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lastRenderedPageBreak/>
        <w:t>thread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generally</w:t>
      </w:r>
      <w:r w:rsidR="00B26DD1">
        <w:t xml:space="preserve"> </w:t>
      </w:r>
      <w:r w:rsidRPr="00C4782F">
        <w:t>not</w:t>
      </w:r>
      <w:r w:rsidR="00B26DD1">
        <w:t xml:space="preserve"> </w:t>
      </w:r>
      <w:r w:rsidRPr="00C4782F">
        <w:t>active</w:t>
      </w:r>
      <w:r w:rsidR="00B26DD1">
        <w:t xml:space="preserve"> </w:t>
      </w:r>
      <w:r w:rsidRPr="00C4782F">
        <w:t>anyway.</w:t>
      </w:r>
    </w:p>
    <w:p w14:paraId="67584849" w14:textId="76FE01DB" w:rsidR="00E73B39" w:rsidRPr="00C4782F" w:rsidRDefault="00FA3D78">
      <w:pPr>
        <w:pStyle w:val="Body"/>
      </w:pPr>
      <w:r w:rsidRPr="00C4782F">
        <w:t>To</w:t>
      </w:r>
      <w:r w:rsidR="00B26DD1">
        <w:t xml:space="preserve"> </w:t>
      </w:r>
      <w:r w:rsidRPr="00C4782F">
        <w:t>summarize,</w:t>
      </w:r>
      <w:r w:rsidR="00B26DD1">
        <w:t xml:space="preserve"> </w:t>
      </w:r>
      <w:r w:rsidRPr="00C4782F">
        <w:t>TAP</w:t>
      </w:r>
      <w:r w:rsidR="00B26DD1">
        <w:t xml:space="preserve"> </w:t>
      </w:r>
      <w:r w:rsidRPr="00C4782F">
        <w:t>was</w:t>
      </w:r>
      <w:r w:rsidR="00B26DD1">
        <w:t xml:space="preserve"> </w:t>
      </w:r>
      <w:r w:rsidRPr="00C4782F">
        <w:t>created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address</w:t>
      </w:r>
      <w:r w:rsidR="00B26DD1">
        <w:t xml:space="preserve"> </w:t>
      </w:r>
      <w:r w:rsidRPr="00C4782F">
        <w:t>these</w:t>
      </w:r>
      <w:r w:rsidR="00B26DD1">
        <w:t xml:space="preserve"> </w:t>
      </w:r>
      <w:r w:rsidRPr="00C4782F">
        <w:t>key</w:t>
      </w:r>
      <w:r w:rsidR="00B26DD1">
        <w:t xml:space="preserve"> </w:t>
      </w:r>
      <w:r w:rsidRPr="00C4782F">
        <w:t>problems:</w:t>
      </w:r>
    </w:p>
    <w:p w14:paraId="40DA126E" w14:textId="7CBE4B0B" w:rsidR="00E73B39" w:rsidRPr="00C4782F" w:rsidRDefault="00FA3D78" w:rsidP="000D5B89">
      <w:pPr>
        <w:pStyle w:val="BL1"/>
      </w:pPr>
      <w:r w:rsidRPr="00C4782F">
        <w:t>There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need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allow</w:t>
      </w:r>
      <w:r w:rsidR="00B26DD1">
        <w:t xml:space="preserve"> </w:t>
      </w:r>
      <w:r w:rsidRPr="00C4782F">
        <w:t>long-running</w:t>
      </w:r>
      <w:r w:rsidR="00B26DD1">
        <w:t xml:space="preserve"> </w:t>
      </w:r>
      <w:r w:rsidRPr="00C4782F">
        <w:t>activities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occur</w:t>
      </w:r>
      <w:r w:rsidR="00B26DD1">
        <w:t xml:space="preserve"> </w:t>
      </w:r>
      <w:r w:rsidRPr="00C4782F">
        <w:t>without</w:t>
      </w:r>
      <w:r w:rsidR="00B26DD1">
        <w:t xml:space="preserve"> </w:t>
      </w:r>
      <w:r w:rsidRPr="00C4782F">
        <w:t>blocking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UI</w:t>
      </w:r>
      <w:r w:rsidR="00B26DD1">
        <w:t xml:space="preserve"> </w:t>
      </w:r>
      <w:r w:rsidRPr="00C4782F">
        <w:t>thread.</w:t>
      </w:r>
    </w:p>
    <w:p w14:paraId="0901CDBF" w14:textId="396FA402" w:rsidR="00E73B39" w:rsidRPr="00C4782F" w:rsidRDefault="00FA3D78" w:rsidP="00F10FDE">
      <w:pPr>
        <w:pStyle w:val="BL"/>
      </w:pPr>
      <w:r w:rsidRPr="00C4782F">
        <w:t>Creating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new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(or</w:t>
      </w:r>
      <w:r w:rsidR="00B26DD1">
        <w:t xml:space="preserve"> </w:t>
      </w:r>
      <w:r w:rsidRPr="00B25458">
        <w:rPr>
          <w:rStyle w:val="C1"/>
        </w:rPr>
        <w:t>Task</w:t>
      </w:r>
      <w:r w:rsidRPr="00C4782F">
        <w:t>)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non</w:t>
      </w:r>
      <w:r w:rsidR="00781A05">
        <w:t>–</w:t>
      </w:r>
      <w:r w:rsidRPr="00C4782F">
        <w:t>CPU-intensive</w:t>
      </w:r>
      <w:r w:rsidR="00B26DD1">
        <w:t xml:space="preserve"> </w:t>
      </w:r>
      <w:r w:rsidRPr="00C4782F">
        <w:t>work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relatively</w:t>
      </w:r>
      <w:r w:rsidR="00B26DD1">
        <w:t xml:space="preserve"> </w:t>
      </w:r>
      <w:r w:rsidRPr="00C4782F">
        <w:t>expensive</w:t>
      </w:r>
      <w:r w:rsidR="00B26DD1">
        <w:t xml:space="preserve"> </w:t>
      </w:r>
      <w:r w:rsidRPr="00C4782F">
        <w:t>when</w:t>
      </w:r>
      <w:r w:rsidR="00B26DD1">
        <w:t xml:space="preserve"> </w:t>
      </w:r>
      <w:r w:rsidRPr="00C4782F">
        <w:t>you</w:t>
      </w:r>
      <w:r w:rsidR="00B26DD1">
        <w:t xml:space="preserve"> </w:t>
      </w:r>
      <w:r w:rsidRPr="00C4782F">
        <w:t>consider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all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doing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waiting</w:t>
      </w:r>
      <w:r w:rsidR="00B26DD1">
        <w:t xml:space="preserve"> </w:t>
      </w:r>
      <w:r w:rsidRPr="00C4782F">
        <w:t>for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activity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complete.</w:t>
      </w:r>
    </w:p>
    <w:p w14:paraId="253ECC50" w14:textId="19074899" w:rsidR="00E73B39" w:rsidRPr="00C4782F" w:rsidRDefault="00FA3D78" w:rsidP="00F10FDE">
      <w:pPr>
        <w:pStyle w:val="BL"/>
      </w:pPr>
      <w:r w:rsidRPr="00C4782F">
        <w:t>When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activity</w:t>
      </w:r>
      <w:r w:rsidR="00B26DD1">
        <w:t xml:space="preserve"> </w:t>
      </w:r>
      <w:r w:rsidRPr="00C4782F">
        <w:t>completes</w:t>
      </w:r>
      <w:r w:rsidR="00B26DD1">
        <w:t xml:space="preserve"> </w:t>
      </w:r>
      <w:r w:rsidRPr="00C4782F">
        <w:t>(either</w:t>
      </w:r>
      <w:r w:rsidR="00B26DD1">
        <w:t xml:space="preserve"> </w:t>
      </w:r>
      <w:r w:rsidR="00781A05">
        <w:t>by</w:t>
      </w:r>
      <w:r w:rsidR="00B26DD1">
        <w:t xml:space="preserve"> </w:t>
      </w:r>
      <w:r w:rsidRPr="00C4782F">
        <w:t>using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new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or</w:t>
      </w:r>
      <w:r w:rsidR="00B26DD1">
        <w:t xml:space="preserve"> </w:t>
      </w:r>
      <w:r w:rsidRPr="00C4782F">
        <w:t>via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callback)</w:t>
      </w:r>
      <w:r w:rsidR="00781A05">
        <w:t>,</w:t>
      </w:r>
      <w:r w:rsidR="00B26DD1">
        <w:t xml:space="preserve"> </w:t>
      </w:r>
      <w:r w:rsidRPr="00C4782F">
        <w:t>it</w:t>
      </w:r>
      <w:r w:rsidR="00B26DD1">
        <w:t xml:space="preserve"> </w:t>
      </w:r>
      <w:r w:rsidRPr="00C4782F">
        <w:t>is</w:t>
      </w:r>
      <w:r w:rsidR="00B26DD1">
        <w:t xml:space="preserve"> </w:t>
      </w:r>
      <w:r w:rsidRPr="00C4782F">
        <w:t>frequently</w:t>
      </w:r>
      <w:r w:rsidR="00B26DD1">
        <w:t xml:space="preserve"> </w:t>
      </w:r>
      <w:r w:rsidRPr="00C4782F">
        <w:t>necessary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make</w:t>
      </w:r>
      <w:r w:rsidR="00B26DD1">
        <w:t xml:space="preserve"> </w:t>
      </w:r>
      <w:r w:rsidRPr="00C4782F">
        <w:t>a</w:t>
      </w:r>
      <w:r w:rsidR="00B26DD1">
        <w:t xml:space="preserve"> </w:t>
      </w:r>
      <w:r w:rsidRPr="00C4782F">
        <w:t>thread</w:t>
      </w:r>
      <w:r w:rsidR="00B26DD1">
        <w:t xml:space="preserve"> </w:t>
      </w:r>
      <w:r w:rsidRPr="00C4782F">
        <w:t>synchronization</w:t>
      </w:r>
      <w:r w:rsidR="00B26DD1">
        <w:t xml:space="preserve"> </w:t>
      </w:r>
      <w:r w:rsidRPr="00C4782F">
        <w:t>context</w:t>
      </w:r>
      <w:r w:rsidR="00B26DD1">
        <w:t xml:space="preserve"> </w:t>
      </w:r>
      <w:r w:rsidRPr="00C4782F">
        <w:t>switch</w:t>
      </w:r>
      <w:r w:rsidR="00B26DD1">
        <w:t xml:space="preserve"> </w:t>
      </w:r>
      <w:r w:rsidRPr="00C4782F">
        <w:t>back</w:t>
      </w:r>
      <w:r w:rsidR="00B26DD1">
        <w:t xml:space="preserve"> </w:t>
      </w:r>
      <w:r w:rsidRPr="00C4782F">
        <w:t>to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original</w:t>
      </w:r>
      <w:r w:rsidR="00B26DD1">
        <w:t xml:space="preserve"> </w:t>
      </w:r>
      <w:r w:rsidRPr="00C4782F">
        <w:t>caller</w:t>
      </w:r>
      <w:r w:rsidR="00B26DD1">
        <w:t xml:space="preserve"> </w:t>
      </w:r>
      <w:r w:rsidRPr="00C4782F">
        <w:t>that</w:t>
      </w:r>
      <w:r w:rsidR="00B26DD1">
        <w:t xml:space="preserve"> </w:t>
      </w:r>
      <w:r w:rsidRPr="00C4782F">
        <w:t>initiated</w:t>
      </w:r>
      <w:r w:rsidR="00B26DD1">
        <w:t xml:space="preserve"> </w:t>
      </w:r>
      <w:r w:rsidRPr="00C4782F">
        <w:t>the</w:t>
      </w:r>
      <w:r w:rsidR="00B26DD1">
        <w:t xml:space="preserve"> </w:t>
      </w:r>
      <w:r w:rsidRPr="00C4782F">
        <w:t>activity.</w:t>
      </w:r>
    </w:p>
    <w:p w14:paraId="7530EE2E" w14:textId="17E69402" w:rsidR="00E73B39" w:rsidRPr="00C4782F" w:rsidRDefault="00781A05" w:rsidP="002E650B">
      <w:pPr>
        <w:pStyle w:val="BLX"/>
      </w:pPr>
      <w:r>
        <w:t>TAP</w:t>
      </w:r>
      <w:r w:rsidR="00B26DD1">
        <w:t xml:space="preserve"> </w:t>
      </w:r>
      <w:r w:rsidR="00FA3D78" w:rsidRPr="00C4782F">
        <w:t>provides</w:t>
      </w:r>
      <w:r w:rsidR="00B26DD1">
        <w:t xml:space="preserve"> </w:t>
      </w:r>
      <w:r w:rsidR="00FA3D78" w:rsidRPr="00C4782F">
        <w:t>a</w:t>
      </w:r>
      <w:r w:rsidR="00B26DD1">
        <w:t xml:space="preserve"> </w:t>
      </w:r>
      <w:r w:rsidR="00FA3D78" w:rsidRPr="00C4782F">
        <w:t>new</w:t>
      </w:r>
      <w:r w:rsidR="00B26DD1">
        <w:t xml:space="preserve"> </w:t>
      </w:r>
      <w:r w:rsidR="00FA3D78" w:rsidRPr="00C4782F">
        <w:t>pattern</w:t>
      </w:r>
      <w:r w:rsidR="00B26DD1">
        <w:t xml:space="preserve"> </w:t>
      </w:r>
      <w:r w:rsidR="00FA3D78" w:rsidRPr="00C4782F">
        <w:t>that</w:t>
      </w:r>
      <w:r w:rsidR="00B26DD1">
        <w:t xml:space="preserve"> </w:t>
      </w:r>
      <w:r w:rsidR="00FA3D78" w:rsidRPr="00C4782F">
        <w:t>works</w:t>
      </w:r>
      <w:r w:rsidR="00B26DD1">
        <w:t xml:space="preserve"> </w:t>
      </w:r>
      <w:r w:rsidR="00FA3D78" w:rsidRPr="00C4782F">
        <w:t>for</w:t>
      </w:r>
      <w:r w:rsidR="00B26DD1">
        <w:t xml:space="preserve"> </w:t>
      </w:r>
      <w:r w:rsidR="00FA3D78" w:rsidRPr="00C4782F">
        <w:t>both</w:t>
      </w:r>
      <w:r w:rsidR="00B26DD1">
        <w:t xml:space="preserve"> </w:t>
      </w:r>
      <w:r w:rsidR="00FA3D78" w:rsidRPr="00C4782F">
        <w:t>CPU-</w:t>
      </w:r>
      <w:r>
        <w:t>intensive</w:t>
      </w:r>
      <w:r w:rsidR="00B26DD1">
        <w:t xml:space="preserve"> </w:t>
      </w:r>
      <w:r w:rsidR="00FA3D78" w:rsidRPr="00C4782F">
        <w:t>and</w:t>
      </w:r>
      <w:r w:rsidR="00B26DD1">
        <w:t xml:space="preserve"> </w:t>
      </w:r>
      <w:r w:rsidR="00FA3D78" w:rsidRPr="00C4782F">
        <w:t>non</w:t>
      </w:r>
      <w:r>
        <w:t>–</w:t>
      </w:r>
      <w:r w:rsidR="00FA3D78" w:rsidRPr="00C4782F">
        <w:t>CPU-intensive</w:t>
      </w:r>
      <w:r w:rsidR="00B26DD1">
        <w:t xml:space="preserve"> </w:t>
      </w:r>
      <w:r w:rsidR="00FA3D78" w:rsidRPr="00C4782F">
        <w:t>asynchronous</w:t>
      </w:r>
      <w:r w:rsidR="00B26DD1">
        <w:t xml:space="preserve"> </w:t>
      </w:r>
      <w:r w:rsidR="00FA3D78" w:rsidRPr="00C4782F">
        <w:t>invocations—one</w:t>
      </w:r>
      <w:r w:rsidR="00B26DD1">
        <w:t xml:space="preserve"> </w:t>
      </w:r>
      <w:r w:rsidR="00FA3D78" w:rsidRPr="00C4782F">
        <w:t>that</w:t>
      </w:r>
      <w:r w:rsidR="00B26DD1">
        <w:t xml:space="preserve"> </w:t>
      </w:r>
      <w:r w:rsidR="00FA3D78" w:rsidRPr="00C4782F">
        <w:t>all</w:t>
      </w:r>
      <w:r w:rsidR="00B26DD1">
        <w:t xml:space="preserve"> </w:t>
      </w:r>
      <w:r w:rsidR="00FA3D78" w:rsidRPr="00C4782F">
        <w:t>.NET</w:t>
      </w:r>
      <w:r w:rsidR="00B26DD1">
        <w:t xml:space="preserve"> </w:t>
      </w:r>
      <w:r w:rsidR="00FA3D78" w:rsidRPr="00C4782F">
        <w:t>languages</w:t>
      </w:r>
      <w:r w:rsidR="00B26DD1">
        <w:t xml:space="preserve"> </w:t>
      </w:r>
      <w:r w:rsidR="00FA3D78" w:rsidRPr="00C4782F">
        <w:t>support</w:t>
      </w:r>
      <w:r w:rsidR="00B26DD1">
        <w:t xml:space="preserve"> </w:t>
      </w:r>
      <w:r w:rsidR="00FA3D78" w:rsidRPr="00C4782F">
        <w:t>explicitly.</w:t>
      </w:r>
    </w:p>
    <w:p w14:paraId="712E41BC" w14:textId="74E53C23" w:rsidR="00AB0741" w:rsidRDefault="00FE7566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“Begin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169CC036" w14:textId="7590FDA6" w:rsidR="00AB0741" w:rsidRPr="00C4782F" w:rsidRDefault="00402CBB" w:rsidP="00F26D04">
      <w:pPr>
        <w:pStyle w:val="Body"/>
      </w:pPr>
      <w:r>
        <w:t>Parenthetically,</w:t>
      </w:r>
      <w:r w:rsidR="00B26DD1">
        <w:t xml:space="preserve"> </w:t>
      </w:r>
      <w:r w:rsidR="0077397C">
        <w:t>i</w:t>
      </w:r>
      <w:r>
        <w:t>n</w:t>
      </w:r>
      <w:r w:rsidR="00B26DD1">
        <w:t xml:space="preserve"> </w:t>
      </w:r>
      <w:r w:rsidR="00AB0741">
        <w:t>C#</w:t>
      </w:r>
      <w:r w:rsidR="00B26DD1">
        <w:t xml:space="preserve"> </w:t>
      </w:r>
      <w:r w:rsidR="00AB0741">
        <w:t>5.0</w:t>
      </w:r>
      <w:r w:rsidR="00B26DD1">
        <w:t xml:space="preserve"> </w:t>
      </w:r>
      <w:r w:rsidR="00AB0741">
        <w:t>and</w:t>
      </w:r>
      <w:r w:rsidR="00B26DD1">
        <w:t xml:space="preserve"> </w:t>
      </w:r>
      <w:r w:rsidR="00AB0741">
        <w:t>6.0</w:t>
      </w:r>
      <w:r w:rsidR="00B26DD1">
        <w:t xml:space="preserve"> </w:t>
      </w:r>
      <w:r w:rsidR="00AB0741">
        <w:t>there</w:t>
      </w:r>
      <w:r w:rsidR="00B26DD1">
        <w:t xml:space="preserve"> </w:t>
      </w:r>
      <w:r w:rsidR="00AB0741">
        <w:t>was</w:t>
      </w:r>
      <w:r w:rsidR="00B26DD1">
        <w:t xml:space="preserve"> </w:t>
      </w:r>
      <w:r w:rsidR="00AB0741">
        <w:t>a</w:t>
      </w:r>
      <w:r w:rsidR="00B26DD1">
        <w:t xml:space="preserve"> </w:t>
      </w:r>
      <w:r w:rsidR="00AB0741">
        <w:t>restriction</w:t>
      </w:r>
      <w:r w:rsidR="00B26DD1">
        <w:t xml:space="preserve"> </w:t>
      </w:r>
      <w:r w:rsidR="00AB0741">
        <w:t>that</w:t>
      </w:r>
      <w:r w:rsidR="00B26DD1">
        <w:t xml:space="preserve"> </w:t>
      </w:r>
      <w:r w:rsidR="00AB0741">
        <w:t>awaits</w:t>
      </w:r>
      <w:r w:rsidR="00B26DD1">
        <w:t xml:space="preserve"> </w:t>
      </w:r>
      <w:r w:rsidR="00AB0741">
        <w:t>couldn’t</w:t>
      </w:r>
      <w:r w:rsidR="00B26DD1">
        <w:t xml:space="preserve"> </w:t>
      </w:r>
      <w:r w:rsidR="00AB0741">
        <w:t>appear</w:t>
      </w:r>
      <w:r w:rsidR="00B26DD1">
        <w:t xml:space="preserve"> </w:t>
      </w:r>
      <w:r w:rsidR="00AB0741">
        <w:t>within</w:t>
      </w:r>
      <w:r w:rsidR="00B26DD1">
        <w:t xml:space="preserve"> </w:t>
      </w:r>
      <w:r w:rsidR="00AB0741">
        <w:t>exception</w:t>
      </w:r>
      <w:r w:rsidR="00B26DD1">
        <w:t xml:space="preserve"> </w:t>
      </w:r>
      <w:r w:rsidR="00AB0741">
        <w:t>handling</w:t>
      </w:r>
      <w:r w:rsidR="00B26DD1">
        <w:t xml:space="preserve"> </w:t>
      </w:r>
      <w:r w:rsidR="00AB0741" w:rsidRPr="0015717F">
        <w:rPr>
          <w:rStyle w:val="C1"/>
        </w:rPr>
        <w:t>catch</w:t>
      </w:r>
      <w:r w:rsidR="00B26DD1">
        <w:t xml:space="preserve"> </w:t>
      </w:r>
      <w:r w:rsidR="00AB0741">
        <w:t>or</w:t>
      </w:r>
      <w:r w:rsidR="00B26DD1">
        <w:t xml:space="preserve"> </w:t>
      </w:r>
      <w:r w:rsidR="0077397C" w:rsidRPr="0015717F">
        <w:rPr>
          <w:rStyle w:val="C1"/>
        </w:rPr>
        <w:t>finally</w:t>
      </w:r>
      <w:r w:rsidR="00B26DD1">
        <w:t xml:space="preserve"> </w:t>
      </w:r>
      <w:r w:rsidR="00AB0741">
        <w:t>statements.</w:t>
      </w:r>
      <w:r w:rsidR="00B26DD1">
        <w:t xml:space="preserve"> </w:t>
      </w:r>
      <w:r w:rsidR="00AB0741">
        <w:t>However,</w:t>
      </w:r>
      <w:r w:rsidR="00B26DD1">
        <w:t xml:space="preserve"> </w:t>
      </w:r>
      <w:r w:rsidR="00AB0741">
        <w:t>this</w:t>
      </w:r>
      <w:r w:rsidR="00B26DD1">
        <w:t xml:space="preserve"> </w:t>
      </w:r>
      <w:r w:rsidR="00AB0741">
        <w:t>restriction</w:t>
      </w:r>
      <w:r w:rsidR="00B26DD1">
        <w:t xml:space="preserve"> </w:t>
      </w:r>
      <w:r w:rsidR="00AB0741">
        <w:t>has</w:t>
      </w:r>
      <w:r w:rsidR="00B26DD1">
        <w:t xml:space="preserve"> </w:t>
      </w:r>
      <w:r w:rsidR="00AB0741">
        <w:t>been</w:t>
      </w:r>
      <w:r w:rsidR="00B26DD1">
        <w:t xml:space="preserve"> </w:t>
      </w:r>
      <w:r w:rsidR="00AB0741">
        <w:t>removed</w:t>
      </w:r>
      <w:r w:rsidR="00B26DD1">
        <w:t xml:space="preserve"> </w:t>
      </w:r>
      <w:r w:rsidR="00AB0741">
        <w:t>starting</w:t>
      </w:r>
      <w:r w:rsidR="00B26DD1">
        <w:t xml:space="preserve"> </w:t>
      </w:r>
      <w:r w:rsidR="00AB0741">
        <w:t>with</w:t>
      </w:r>
      <w:r w:rsidR="00B26DD1">
        <w:t xml:space="preserve"> </w:t>
      </w:r>
      <w:r w:rsidR="00AB0741">
        <w:t>C#</w:t>
      </w:r>
      <w:r w:rsidR="00B26DD1">
        <w:t xml:space="preserve"> </w:t>
      </w:r>
      <w:r w:rsidR="00AB0741">
        <w:t>7.0.</w:t>
      </w:r>
      <w:r w:rsidR="00B26DD1">
        <w:t xml:space="preserve"> </w:t>
      </w:r>
      <w:r w:rsidR="00AB0741">
        <w:t>This</w:t>
      </w:r>
      <w:r w:rsidR="00B26DD1">
        <w:t xml:space="preserve"> </w:t>
      </w:r>
      <w:r w:rsidR="00CA7781">
        <w:t>is</w:t>
      </w:r>
      <w:r w:rsidR="00B26DD1">
        <w:t xml:space="preserve"> </w:t>
      </w:r>
      <w:r w:rsidR="00AB0741">
        <w:t>a</w:t>
      </w:r>
      <w:r w:rsidR="00B26DD1">
        <w:t xml:space="preserve"> </w:t>
      </w:r>
      <w:r w:rsidR="00AB0741">
        <w:t>helpful</w:t>
      </w:r>
      <w:r w:rsidR="00B26DD1">
        <w:t xml:space="preserve"> </w:t>
      </w:r>
      <w:r w:rsidR="0077397C">
        <w:t>improvement</w:t>
      </w:r>
      <w:r w:rsidR="00B26DD1">
        <w:t xml:space="preserve"> </w:t>
      </w:r>
      <w:r w:rsidR="00AB0741">
        <w:t>when</w:t>
      </w:r>
      <w:r w:rsidR="00B26DD1">
        <w:t xml:space="preserve"> </w:t>
      </w:r>
      <w:r w:rsidR="00AB0741">
        <w:t>you</w:t>
      </w:r>
      <w:r w:rsidR="00B26DD1">
        <w:t xml:space="preserve"> </w:t>
      </w:r>
      <w:r w:rsidR="00AB0741">
        <w:t>consider</w:t>
      </w:r>
      <w:r w:rsidR="00B26DD1">
        <w:t xml:space="preserve"> </w:t>
      </w:r>
      <w:r w:rsidR="00AB0741">
        <w:t>that</w:t>
      </w:r>
      <w:r w:rsidR="00B26DD1">
        <w:t xml:space="preserve"> </w:t>
      </w:r>
      <w:r w:rsidR="00AB0741">
        <w:t>you</w:t>
      </w:r>
      <w:r w:rsidR="00B26DD1">
        <w:t xml:space="preserve"> </w:t>
      </w:r>
      <w:r w:rsidR="00AB0741">
        <w:t>likely</w:t>
      </w:r>
      <w:r w:rsidR="00B26DD1">
        <w:t xml:space="preserve"> </w:t>
      </w:r>
      <w:r w:rsidR="00AB0741">
        <w:t>might</w:t>
      </w:r>
      <w:r w:rsidR="00B26DD1">
        <w:t xml:space="preserve"> </w:t>
      </w:r>
      <w:r w:rsidR="00AB0741">
        <w:t>want</w:t>
      </w:r>
      <w:r w:rsidR="00B26DD1">
        <w:t xml:space="preserve"> </w:t>
      </w:r>
      <w:r w:rsidR="00AB0741">
        <w:t>to</w:t>
      </w:r>
      <w:r w:rsidR="00B26DD1">
        <w:t xml:space="preserve"> </w:t>
      </w:r>
      <w:r w:rsidR="00AB0741">
        <w:t>log</w:t>
      </w:r>
      <w:r w:rsidR="00B26DD1">
        <w:t xml:space="preserve"> </w:t>
      </w:r>
      <w:r w:rsidR="0077397C">
        <w:t>the</w:t>
      </w:r>
      <w:r w:rsidR="00B26DD1">
        <w:t xml:space="preserve"> </w:t>
      </w:r>
      <w:r w:rsidR="0077397C">
        <w:t>exception</w:t>
      </w:r>
      <w:r w:rsidR="00B26DD1">
        <w:t xml:space="preserve"> </w:t>
      </w:r>
      <w:r w:rsidR="0077397C">
        <w:t>from</w:t>
      </w:r>
      <w:r w:rsidR="00B26DD1">
        <w:t xml:space="preserve"> </w:t>
      </w:r>
      <w:r w:rsidR="00AB0741">
        <w:t>the</w:t>
      </w:r>
      <w:r w:rsidR="00B26DD1">
        <w:t xml:space="preserve"> </w:t>
      </w:r>
      <w:r w:rsidR="00AB0741">
        <w:t>outermost</w:t>
      </w:r>
      <w:r w:rsidR="00B26DD1">
        <w:t xml:space="preserve"> </w:t>
      </w:r>
      <w:r w:rsidR="00AB0741">
        <w:t>exception</w:t>
      </w:r>
      <w:r w:rsidR="00B26DD1">
        <w:t xml:space="preserve"> </w:t>
      </w:r>
      <w:r w:rsidR="00AB0741">
        <w:t>handler</w:t>
      </w:r>
      <w:r w:rsidR="00B26DD1">
        <w:t xml:space="preserve"> </w:t>
      </w:r>
      <w:r w:rsidR="00AB0741">
        <w:t>in</w:t>
      </w:r>
      <w:r w:rsidR="00B26DD1">
        <w:t xml:space="preserve"> </w:t>
      </w:r>
      <w:r w:rsidR="00AB0741">
        <w:t>the</w:t>
      </w:r>
      <w:r w:rsidR="00B26DD1">
        <w:t xml:space="preserve"> </w:t>
      </w:r>
      <w:r w:rsidR="00AB0741">
        <w:t>call</w:t>
      </w:r>
      <w:r w:rsidR="00B26DD1">
        <w:t xml:space="preserve"> </w:t>
      </w:r>
      <w:r w:rsidR="00AB0741">
        <w:t>stack</w:t>
      </w:r>
      <w:r w:rsidR="00B26DD1">
        <w:t xml:space="preserve"> </w:t>
      </w:r>
      <w:r w:rsidR="00AB0741">
        <w:t>and</w:t>
      </w:r>
      <w:r w:rsidR="00B26DD1">
        <w:t xml:space="preserve"> </w:t>
      </w:r>
      <w:r w:rsidR="00AB0741">
        <w:t>logging</w:t>
      </w:r>
      <w:r w:rsidR="00B26DD1">
        <w:t xml:space="preserve"> </w:t>
      </w:r>
      <w:r w:rsidR="00AB0741">
        <w:t>is</w:t>
      </w:r>
      <w:r w:rsidR="00B26DD1">
        <w:t xml:space="preserve"> </w:t>
      </w:r>
      <w:r w:rsidR="00AB0741">
        <w:t>a</w:t>
      </w:r>
      <w:r w:rsidR="00B26DD1">
        <w:t xml:space="preserve"> </w:t>
      </w:r>
      <w:r w:rsidR="00AB0741">
        <w:t>relatively</w:t>
      </w:r>
      <w:r w:rsidR="00B26DD1">
        <w:t xml:space="preserve"> </w:t>
      </w:r>
      <w:r w:rsidR="00AB0741">
        <w:t>expensive</w:t>
      </w:r>
      <w:r w:rsidR="00B26DD1">
        <w:t xml:space="preserve"> </w:t>
      </w:r>
      <w:r w:rsidR="00AB0741">
        <w:t>operation</w:t>
      </w:r>
      <w:r w:rsidR="00B26DD1">
        <w:t xml:space="preserve"> </w:t>
      </w:r>
      <w:r w:rsidR="00AB0741">
        <w:t>such</w:t>
      </w:r>
      <w:r w:rsidR="00B26DD1">
        <w:t xml:space="preserve"> </w:t>
      </w:r>
      <w:r w:rsidR="00AB0741">
        <w:t>that</w:t>
      </w:r>
      <w:r w:rsidR="00B26DD1">
        <w:t xml:space="preserve"> </w:t>
      </w:r>
      <w:r w:rsidR="00AB0741">
        <w:t>doing</w:t>
      </w:r>
      <w:r w:rsidR="00B26DD1">
        <w:t xml:space="preserve"> </w:t>
      </w:r>
      <w:r w:rsidR="00AB0741">
        <w:t>so</w:t>
      </w:r>
      <w:r w:rsidR="00B26DD1">
        <w:t xml:space="preserve"> </w:t>
      </w:r>
      <w:r w:rsidR="00AB0741">
        <w:t>with</w:t>
      </w:r>
      <w:r w:rsidR="00B26DD1">
        <w:t xml:space="preserve"> </w:t>
      </w:r>
      <w:r w:rsidR="00AB0741">
        <w:t>an</w:t>
      </w:r>
      <w:r w:rsidR="00B26DD1">
        <w:t xml:space="preserve"> </w:t>
      </w:r>
      <w:r w:rsidR="00AB0741">
        <w:t>asynchronous</w:t>
      </w:r>
      <w:r w:rsidR="00B26DD1">
        <w:t xml:space="preserve"> </w:t>
      </w:r>
      <w:r w:rsidR="00AB0741">
        <w:t>await</w:t>
      </w:r>
      <w:r w:rsidR="00B26DD1">
        <w:t xml:space="preserve"> </w:t>
      </w:r>
      <w:r w:rsidR="00CA7781">
        <w:t>is</w:t>
      </w:r>
      <w:r w:rsidR="00B26DD1">
        <w:t xml:space="preserve"> </w:t>
      </w:r>
      <w:r w:rsidR="00AB0741">
        <w:t>desirable.</w:t>
      </w:r>
    </w:p>
    <w:p w14:paraId="16869549" w14:textId="04B63D87" w:rsidR="00AB0741" w:rsidRDefault="00797683" w:rsidP="000401EE">
      <w:pPr>
        <w:pStyle w:val="PD"/>
      </w:pPr>
      <w:r>
        <w:t>***COMP:</w:t>
      </w:r>
      <w:r w:rsidR="00B26DD1">
        <w:t xml:space="preserve"> </w:t>
      </w:r>
      <w:r>
        <w:t>Insert</w:t>
      </w:r>
      <w:r w:rsidR="00B26DD1">
        <w:t xml:space="preserve"> </w:t>
      </w:r>
      <w:r>
        <w:t>“End</w:t>
      </w:r>
      <w:r w:rsidR="00B26DD1">
        <w:t xml:space="preserve"> </w:t>
      </w:r>
      <w:r>
        <w:t>7.0”</w:t>
      </w:r>
      <w:r w:rsidR="00B26DD1">
        <w:t xml:space="preserve"> </w:t>
      </w:r>
      <w:r w:rsidR="00423432">
        <w:t>tab</w:t>
      </w:r>
    </w:p>
    <w:p w14:paraId="6C976253" w14:textId="77777777" w:rsidR="00E02C89" w:rsidRPr="00C4782F" w:rsidRDefault="00E02C89" w:rsidP="00E02C89">
      <w:pPr>
        <w:pStyle w:val="PD"/>
        <w:rPr>
          <w:ins w:id="3577" w:author="Mark Michaelis" w:date="2019-11-16T22:03:00Z"/>
        </w:rPr>
      </w:pPr>
      <w:ins w:id="3578" w:author="Mark Michaelis" w:date="2019-11-16T22:03:00Z">
        <w:r w:rsidRPr="00C4782F">
          <w:t>***</w:t>
        </w:r>
        <w:r>
          <w:t>COMP: Insert “End 5.0” tab</w:t>
        </w:r>
      </w:ins>
    </w:p>
    <w:p w14:paraId="232B0387" w14:textId="77777777" w:rsidR="00E73B39" w:rsidRPr="006A27E5" w:rsidRDefault="00FA3D78">
      <w:pPr>
        <w:pStyle w:val="SummaryHead"/>
        <w:rPr>
          <w:highlight w:val="yellow"/>
        </w:rPr>
      </w:pPr>
      <w:r w:rsidRPr="006A27E5">
        <w:rPr>
          <w:highlight w:val="yellow"/>
        </w:rPr>
        <w:t>Summary</w:t>
      </w:r>
    </w:p>
    <w:p w14:paraId="44331DDF" w14:textId="325BFA03" w:rsidR="0073083B" w:rsidRPr="006A27E5" w:rsidRDefault="00FA3D78">
      <w:pPr>
        <w:pStyle w:val="BodyNoIndent"/>
        <w:rPr>
          <w:highlight w:val="yellow"/>
        </w:rPr>
      </w:pPr>
      <w:commentRangeStart w:id="3579"/>
      <w:commentRangeStart w:id="3580"/>
      <w:r w:rsidRPr="006A27E5">
        <w:rPr>
          <w:highlight w:val="yellow"/>
        </w:rPr>
        <w:t>In</w:t>
      </w:r>
      <w:commentRangeEnd w:id="3579"/>
      <w:r>
        <w:rPr>
          <w:rStyle w:val="CommentReference"/>
        </w:rPr>
        <w:commentReference w:id="3579"/>
      </w:r>
      <w:commentRangeEnd w:id="3580"/>
      <w:r w:rsidR="004F3BB0">
        <w:rPr>
          <w:rStyle w:val="CommentReference"/>
          <w:rFonts w:asciiTheme="minorHAnsi" w:hAnsiTheme="minorHAnsi" w:cstheme="minorBidi"/>
          <w:color w:val="auto"/>
        </w:rPr>
        <w:commentReference w:id="3580"/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chapter,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started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by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examining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basic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parts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multithreaded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programs:</w:t>
      </w:r>
      <w:r w:rsidR="00B26DD1" w:rsidRPr="006A27E5">
        <w:rPr>
          <w:highlight w:val="yellow"/>
        </w:rPr>
        <w:t xml:space="preserve"> </w:t>
      </w:r>
      <w:proofErr w:type="gramStart"/>
      <w:r w:rsidRPr="006A27E5">
        <w:rPr>
          <w:highlight w:val="yellow"/>
        </w:rPr>
        <w:t>the</w:t>
      </w:r>
      <w:proofErr w:type="gramEnd"/>
      <w:r w:rsidR="00B26DD1" w:rsidRPr="006A27E5">
        <w:rPr>
          <w:highlight w:val="yellow"/>
        </w:rPr>
        <w:t xml:space="preserve"> </w:t>
      </w:r>
      <w:r w:rsidRPr="006A27E5">
        <w:rPr>
          <w:rStyle w:val="C1"/>
          <w:highlight w:val="yellow"/>
        </w:rPr>
        <w:t>Thread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class,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which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represents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independent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point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control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proofErr w:type="spellStart"/>
      <w:r w:rsidRPr="006A27E5">
        <w:rPr>
          <w:rStyle w:val="C1"/>
          <w:highlight w:val="yellow"/>
        </w:rPr>
        <w:t>ThreadPool</w:t>
      </w:r>
      <w:proofErr w:type="spellEnd"/>
      <w:r w:rsidRPr="006A27E5">
        <w:rPr>
          <w:highlight w:val="yellow"/>
        </w:rPr>
        <w:t>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which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encourages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efficient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allocation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scheduling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threads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multiple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CPUs.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However,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these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APIs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are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low-level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entities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that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are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difficult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work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with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directly</w:t>
      </w:r>
      <w:r w:rsidR="00755BF5" w:rsidRPr="006A27E5">
        <w:rPr>
          <w:highlight w:val="yellow"/>
        </w:rPr>
        <w:t>.</w:t>
      </w:r>
      <w:r w:rsidR="00B26DD1" w:rsidRPr="006A27E5">
        <w:rPr>
          <w:highlight w:val="yellow"/>
        </w:rPr>
        <w:t xml:space="preserve"> </w:t>
      </w:r>
      <w:r w:rsidR="0027287D" w:rsidRPr="006A27E5">
        <w:rPr>
          <w:highlight w:val="yellow"/>
        </w:rPr>
        <w:t>Starting</w:t>
      </w:r>
      <w:r w:rsidR="00B26DD1" w:rsidRPr="006A27E5">
        <w:rPr>
          <w:highlight w:val="yellow"/>
        </w:rPr>
        <w:t xml:space="preserve"> </w:t>
      </w:r>
      <w:r w:rsidR="0027287D" w:rsidRPr="006A27E5">
        <w:rPr>
          <w:highlight w:val="yellow"/>
        </w:rPr>
        <w:t>with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V</w:t>
      </w:r>
      <w:r w:rsidRPr="006A27E5">
        <w:rPr>
          <w:highlight w:val="yellow"/>
        </w:rPr>
        <w:t>ersion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4.0</w:t>
      </w:r>
      <w:r w:rsidR="0027287D" w:rsidRPr="006A27E5">
        <w:rPr>
          <w:highlight w:val="yellow"/>
        </w:rPr>
        <w:t>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="0027381F" w:rsidRPr="006A27E5">
        <w:rPr>
          <w:highlight w:val="yellow"/>
        </w:rPr>
        <w:t>Microsoft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.NET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Framework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provides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Parallel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Extensions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library,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which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includes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Task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Parallel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Library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(TPL)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Parallel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LINQ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(PLINQ).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Both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provide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new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APIs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for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creating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schedul</w:t>
      </w:r>
      <w:r w:rsidRPr="006A27E5">
        <w:rPr>
          <w:highlight w:val="yellow"/>
        </w:rPr>
        <w:lastRenderedPageBreak/>
        <w:t>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units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work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represented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by</w:t>
      </w:r>
      <w:r w:rsidR="00B26DD1" w:rsidRPr="006A27E5">
        <w:rPr>
          <w:highlight w:val="yellow"/>
        </w:rPr>
        <w:t xml:space="preserve"> </w:t>
      </w:r>
      <w:r w:rsidRPr="006A27E5">
        <w:rPr>
          <w:rStyle w:val="C1"/>
          <w:highlight w:val="yellow"/>
        </w:rPr>
        <w:t>Task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objects,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executing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loops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parallel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using</w:t>
      </w:r>
      <w:r w:rsidR="00B26DD1" w:rsidRPr="006A27E5">
        <w:rPr>
          <w:highlight w:val="yellow"/>
        </w:rPr>
        <w:t xml:space="preserve"> </w:t>
      </w:r>
      <w:proofErr w:type="spellStart"/>
      <w:r w:rsidRPr="006A27E5">
        <w:rPr>
          <w:rStyle w:val="C1"/>
          <w:highlight w:val="yellow"/>
        </w:rPr>
        <w:t>Parallel.For</w:t>
      </w:r>
      <w:proofErr w:type="spellEnd"/>
      <w:r w:rsidRPr="006A27E5">
        <w:rPr>
          <w:rStyle w:val="C1"/>
          <w:highlight w:val="yellow"/>
        </w:rPr>
        <w:t>()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proofErr w:type="spellStart"/>
      <w:r w:rsidRPr="006A27E5">
        <w:rPr>
          <w:rStyle w:val="C1"/>
          <w:highlight w:val="yellow"/>
        </w:rPr>
        <w:t>Parallel.ForEach</w:t>
      </w:r>
      <w:proofErr w:type="spellEnd"/>
      <w:r w:rsidRPr="006A27E5">
        <w:rPr>
          <w:rStyle w:val="C1"/>
          <w:highlight w:val="yellow"/>
        </w:rPr>
        <w:t>()</w:t>
      </w:r>
      <w:r w:rsidRPr="006A27E5">
        <w:rPr>
          <w:highlight w:val="yellow"/>
        </w:rPr>
        <w:t>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automatically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parallelizing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LINQ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queries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with</w:t>
      </w:r>
      <w:r w:rsidR="00B26DD1" w:rsidRPr="006A27E5">
        <w:rPr>
          <w:highlight w:val="yellow"/>
        </w:rPr>
        <w:t xml:space="preserve"> </w:t>
      </w:r>
      <w:proofErr w:type="spellStart"/>
      <w:proofErr w:type="gramStart"/>
      <w:r w:rsidRPr="006A27E5">
        <w:rPr>
          <w:rStyle w:val="C1"/>
          <w:highlight w:val="yellow"/>
        </w:rPr>
        <w:t>AsParallel</w:t>
      </w:r>
      <w:proofErr w:type="spellEnd"/>
      <w:r w:rsidRPr="006A27E5">
        <w:rPr>
          <w:rStyle w:val="C1"/>
          <w:highlight w:val="yellow"/>
        </w:rPr>
        <w:t>(</w:t>
      </w:r>
      <w:proofErr w:type="gramEnd"/>
      <w:r w:rsidRPr="006A27E5">
        <w:rPr>
          <w:rStyle w:val="C1"/>
          <w:highlight w:val="yellow"/>
        </w:rPr>
        <w:t>)</w:t>
      </w:r>
      <w:r w:rsidRPr="006A27E5">
        <w:rPr>
          <w:highlight w:val="yellow"/>
        </w:rPr>
        <w:t>.</w:t>
      </w:r>
    </w:p>
    <w:p w14:paraId="780DC6F4" w14:textId="008EA883" w:rsidR="0073083B" w:rsidRPr="006A27E5" w:rsidRDefault="00FA3D78">
      <w:pPr>
        <w:pStyle w:val="Body"/>
        <w:rPr>
          <w:highlight w:val="yellow"/>
        </w:rPr>
      </w:pPr>
      <w:r w:rsidRPr="006A27E5">
        <w:rPr>
          <w:highlight w:val="yellow"/>
        </w:rPr>
        <w:t>We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also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discussed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how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C#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5.0</w:t>
      </w:r>
      <w:r w:rsidR="00B26DD1" w:rsidRPr="006A27E5">
        <w:rPr>
          <w:highlight w:val="yellow"/>
        </w:rPr>
        <w:t xml:space="preserve"> </w:t>
      </w:r>
      <w:r w:rsidR="00ED5454" w:rsidRPr="006A27E5">
        <w:rPr>
          <w:highlight w:val="yellow"/>
        </w:rPr>
        <w:t>(and</w:t>
      </w:r>
      <w:r w:rsidR="00B26DD1" w:rsidRPr="006A27E5">
        <w:rPr>
          <w:highlight w:val="yellow"/>
        </w:rPr>
        <w:t xml:space="preserve"> </w:t>
      </w:r>
      <w:r w:rsidR="00ED5454" w:rsidRPr="006A27E5">
        <w:rPr>
          <w:highlight w:val="yellow"/>
        </w:rPr>
        <w:t>later)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makes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programming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complex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workflows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with</w:t>
      </w:r>
      <w:r w:rsidR="00B26DD1" w:rsidRPr="006A27E5">
        <w:rPr>
          <w:highlight w:val="yellow"/>
        </w:rPr>
        <w:t xml:space="preserve"> </w:t>
      </w:r>
      <w:r w:rsidRPr="006A27E5">
        <w:rPr>
          <w:rStyle w:val="C1"/>
          <w:highlight w:val="yellow"/>
        </w:rPr>
        <w:t>Task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objects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much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easier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automatically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rewriting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your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manage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continuation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“wiring”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that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composes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larger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tasks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out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smaller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tasks.</w:t>
      </w:r>
    </w:p>
    <w:p w14:paraId="439681C4" w14:textId="1D700040" w:rsidR="00E73B39" w:rsidRPr="00C4782F" w:rsidRDefault="00FA3D78">
      <w:pPr>
        <w:pStyle w:val="Body"/>
      </w:pPr>
      <w:r w:rsidRPr="006A27E5">
        <w:rPr>
          <w:highlight w:val="yellow"/>
        </w:rPr>
        <w:t>At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beginning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chapter,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briefly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glossed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over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some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difficult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problems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that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developers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often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face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when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writing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multithreaded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programs: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atomicity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problems,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deadlocks,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other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race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conditions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that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introduce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uncertainty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and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bad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behavior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into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multithreaded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programs.</w:t>
      </w:r>
      <w:r w:rsidR="00B26DD1" w:rsidRPr="006A27E5">
        <w:rPr>
          <w:highlight w:val="yellow"/>
        </w:rPr>
        <w:t xml:space="preserve"> </w:t>
      </w:r>
      <w:r w:rsidR="00755BF5" w:rsidRPr="006A27E5">
        <w:rPr>
          <w:highlight w:val="yellow"/>
        </w:rPr>
        <w:t>T</w:t>
      </w:r>
      <w:r w:rsidRPr="006A27E5">
        <w:rPr>
          <w:highlight w:val="yellow"/>
        </w:rPr>
        <w:t>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standard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way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avoid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these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problems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carefully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write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code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that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uses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locks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synchronize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access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shared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resources;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is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topic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of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the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next</w:t>
      </w:r>
      <w:r w:rsidR="00B26DD1" w:rsidRPr="006A27E5">
        <w:rPr>
          <w:highlight w:val="yellow"/>
        </w:rPr>
        <w:t xml:space="preserve"> </w:t>
      </w:r>
      <w:r w:rsidRPr="006A27E5">
        <w:rPr>
          <w:highlight w:val="yellow"/>
        </w:rPr>
        <w:t>chapter.</w:t>
      </w:r>
    </w:p>
    <w:p w14:paraId="7FFD113E" w14:textId="6D802A4A" w:rsidR="00E73B39" w:rsidRPr="00C4782F" w:rsidRDefault="002E650B">
      <w:pPr>
        <w:pStyle w:val="PD"/>
      </w:pPr>
      <w:r>
        <w:t>***COMP:</w:t>
      </w:r>
      <w:r w:rsidR="00B26DD1">
        <w:t xml:space="preserve"> </w:t>
      </w:r>
      <w:r w:rsidR="00423432">
        <w:t>Insert</w:t>
      </w:r>
      <w:r w:rsidR="00B26DD1">
        <w:t xml:space="preserve"> </w:t>
      </w:r>
      <w:r w:rsidR="00300DB4">
        <w:t>“</w:t>
      </w:r>
      <w:r w:rsidR="00423432">
        <w:t>End</w:t>
      </w:r>
      <w:r w:rsidR="00B26DD1">
        <w:t xml:space="preserve"> </w:t>
      </w:r>
      <w:r w:rsidR="00423432">
        <w:t>4.0”</w:t>
      </w:r>
      <w:r w:rsidR="00B26DD1">
        <w:t xml:space="preserve"> </w:t>
      </w:r>
      <w:r w:rsidR="00423432">
        <w:t>margin</w:t>
      </w:r>
      <w:r w:rsidR="00B26DD1">
        <w:t xml:space="preserve"> </w:t>
      </w:r>
      <w:r w:rsidR="00423432">
        <w:t>note</w:t>
      </w:r>
    </w:p>
    <w:sectPr w:rsidR="00E73B39" w:rsidRPr="00C4782F" w:rsidSect="0034112E">
      <w:pgSz w:w="10080" w:h="13140"/>
      <w:pgMar w:top="1080" w:right="1080" w:bottom="72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23" w:author="Austen Frostad" w:date="2020-04-15T10:19:00Z" w:initials="AF">
    <w:p w14:paraId="3931D760" w14:textId="5CBBEF69" w:rsidR="00555B50" w:rsidRDefault="00555B50">
      <w:pPr>
        <w:pStyle w:val="CommentText"/>
      </w:pPr>
      <w:r>
        <w:rPr>
          <w:rStyle w:val="CommentReference"/>
        </w:rPr>
        <w:annotationRef/>
      </w:r>
      <w:r>
        <w:t>Correct reference?</w:t>
      </w:r>
    </w:p>
  </w:comment>
  <w:comment w:id="2523" w:author="Austen Frostad" w:date="2020-04-15T10:22:00Z" w:initials="AF">
    <w:p w14:paraId="082C7B2C" w14:textId="1AAE760D" w:rsidR="00555B50" w:rsidRDefault="00555B50">
      <w:pPr>
        <w:pStyle w:val="CommentText"/>
      </w:pPr>
      <w:r>
        <w:rPr>
          <w:rStyle w:val="CommentReference"/>
        </w:rPr>
        <w:annotationRef/>
      </w:r>
      <w:r>
        <w:t>Correct references?</w:t>
      </w:r>
    </w:p>
  </w:comment>
  <w:comment w:id="2524" w:author="Kevin" w:date="2020-04-04T15:17:00Z" w:initials="KB">
    <w:p w14:paraId="48AF18F5" w14:textId="48D80672" w:rsidR="00B50D7A" w:rsidRDefault="00B50D7A">
      <w:pPr>
        <w:pStyle w:val="CommentText"/>
      </w:pPr>
      <w:r>
        <w:rPr>
          <w:rStyle w:val="CommentReference"/>
        </w:rPr>
        <w:annotationRef/>
      </w:r>
      <w:r>
        <w:t>This paragraph in comparing two version of the code when we only have one.</w:t>
      </w:r>
    </w:p>
  </w:comment>
  <w:comment w:id="2558" w:author="Kevin" w:date="2020-04-04T15:27:00Z" w:initials="KB">
    <w:p w14:paraId="626B7219" w14:textId="08590874" w:rsidR="00B50D7A" w:rsidRDefault="00B50D7A">
      <w:pPr>
        <w:pStyle w:val="CommentText"/>
      </w:pPr>
      <w:r>
        <w:rPr>
          <w:rStyle w:val="CommentReference"/>
        </w:rPr>
        <w:annotationRef/>
      </w:r>
      <w:r>
        <w:t xml:space="preserve">This feels misleading because the addition doesn’t </w:t>
      </w:r>
      <w:r>
        <w:t>actually get rid of the need for a Task. It just allows you to return arbitrary type, and in this case the arbitrary type helps you avoid un-necessary allocations. It doesn’t eliminate the need for a task-like object.</w:t>
      </w:r>
    </w:p>
  </w:comment>
  <w:comment w:id="2633" w:author="ericlippert@gmail.com" w:date="2020-04-04T13:59:00Z" w:initials="er">
    <w:p w14:paraId="7BF95DC8" w14:textId="640ED674" w:rsidR="00B50D7A" w:rsidRDefault="00B50D7A">
      <w:pPr>
        <w:pStyle w:val="CommentText"/>
      </w:pPr>
      <w:r>
        <w:t xml:space="preserve">This is not a correct use of "beg the question". To beg a question is *not* to recognize that it is appropriate to raise a question </w:t>
      </w:r>
      <w:r>
        <w:t xml:space="preserve">at this time.  </w:t>
      </w:r>
      <w:r>
        <w:rPr>
          <w:rStyle w:val="CommentReference"/>
        </w:rPr>
        <w:annotationRef/>
      </w:r>
    </w:p>
    <w:p w14:paraId="4A2739DA" w14:textId="6D9F0C3F" w:rsidR="00B50D7A" w:rsidRDefault="00B50D7A">
      <w:pPr>
        <w:pStyle w:val="CommentText"/>
      </w:pPr>
    </w:p>
    <w:p w14:paraId="74198606" w14:textId="32714064" w:rsidR="00B50D7A" w:rsidRDefault="00B50D7A">
      <w:pPr>
        <w:pStyle w:val="CommentText"/>
      </w:pPr>
      <w:r>
        <w:t>To beg a question is to *answer* a question using nonsensically circular logic. If you asked me "why is bread soft and rock hard?" and I said "bread is made of soft molecules and rock is made of hard molecules" then I have *begged your question* by answering it in a manner that requires that you already know the answer to the question "why are some things hard and some things soft?"</w:t>
      </w:r>
    </w:p>
  </w:comment>
  <w:comment w:id="2668" w:author="ericlippert@gmail.com" w:date="2020-04-04T14:04:00Z" w:initials="er">
    <w:p w14:paraId="76034B12" w14:textId="7DC37AB3" w:rsidR="00B50D7A" w:rsidRDefault="00B50D7A">
      <w:pPr>
        <w:pStyle w:val="CommentText"/>
      </w:pPr>
      <w:r>
        <w:t>Again this seems to be contradicted by the text above that says that an arbitrary type that meets a contract can be returned.</w:t>
      </w:r>
      <w:r>
        <w:rPr>
          <w:rStyle w:val="CommentReference"/>
        </w:rPr>
        <w:annotationRef/>
      </w:r>
    </w:p>
  </w:comment>
  <w:comment w:id="2770" w:author="Kevin" w:date="2020-04-04T15:39:00Z" w:initials="KB">
    <w:p w14:paraId="18407CE2" w14:textId="434860CE" w:rsidR="00B50D7A" w:rsidRDefault="00B50D7A">
      <w:pPr>
        <w:pStyle w:val="CommentText"/>
      </w:pPr>
      <w:r>
        <w:rPr>
          <w:rStyle w:val="CommentReference"/>
        </w:rPr>
        <w:annotationRef/>
      </w:r>
      <w:r>
        <w:t>This is a bit non-sensical since directoryPath was set from Directory.GetCurrentDirectory()</w:t>
      </w:r>
    </w:p>
  </w:comment>
  <w:comment w:id="2781" w:author="Kevin" w:date="2020-04-04T15:41:00Z" w:initials="KB">
    <w:p w14:paraId="13769ED4" w14:textId="6D0F89D1" w:rsidR="00B50D7A" w:rsidRDefault="00B50D7A">
      <w:pPr>
        <w:pStyle w:val="CommentText"/>
      </w:pPr>
      <w:r>
        <w:rPr>
          <w:rStyle w:val="CommentReference"/>
        </w:rPr>
        <w:annotationRef/>
      </w:r>
      <w:r>
        <w:t xml:space="preserve">This cancels the token after 1 millisecond. Is that intentional? If it </w:t>
      </w:r>
      <w:r>
        <w:t>is consider using the overload that takes in a TimeSpan so it is obvious.</w:t>
      </w:r>
    </w:p>
  </w:comment>
  <w:comment w:id="3454" w:author="ericlippert@gmail.com" w:date="2020-04-04T14:15:00Z" w:initials="er">
    <w:p w14:paraId="73A5604E" w14:textId="2D2F0E48" w:rsidR="00B50D7A" w:rsidRDefault="00B50D7A">
      <w:pPr>
        <w:pStyle w:val="CommentText"/>
      </w:pPr>
      <w:r>
        <w:t>This again contradicts the claim made earlier that any type that meets a particular contract is legal here.</w:t>
      </w:r>
      <w:r>
        <w:rPr>
          <w:rStyle w:val="CommentReference"/>
        </w:rPr>
        <w:annotationRef/>
      </w:r>
    </w:p>
  </w:comment>
  <w:comment w:id="3490" w:author="Kevin" w:date="2020-04-04T16:14:00Z" w:initials="KB">
    <w:p w14:paraId="4F2AF0CE" w14:textId="62989D4E" w:rsidR="00B50D7A" w:rsidRDefault="00B50D7A">
      <w:pPr>
        <w:pStyle w:val="CommentText"/>
      </w:pPr>
      <w:r>
        <w:rPr>
          <w:rStyle w:val="CommentReference"/>
        </w:rPr>
        <w:annotationRef/>
      </w:r>
      <w:r>
        <w:t>This no longer exists. Update with one of the other previous examples?</w:t>
      </w:r>
    </w:p>
  </w:comment>
  <w:comment w:id="3501" w:author="Kevin" w:date="2020-04-04T16:14:00Z" w:initials="KB">
    <w:p w14:paraId="4EA290A7" w14:textId="36677B6E" w:rsidR="00B50D7A" w:rsidRDefault="00B50D7A">
      <w:pPr>
        <w:pStyle w:val="CommentText"/>
      </w:pPr>
      <w:r>
        <w:rPr>
          <w:rStyle w:val="CommentReference"/>
        </w:rPr>
        <w:annotationRef/>
      </w:r>
      <w:r>
        <w:t>Same comment as Eric’s above. Given the duck typing this seems mislading.</w:t>
      </w:r>
    </w:p>
  </w:comment>
  <w:comment w:id="3536" w:author="ericlippert@gmail.com" w:date="2020-04-04T14:20:00Z" w:initials="er">
    <w:p w14:paraId="5187E093" w14:textId="7D54E476" w:rsidR="00B50D7A" w:rsidRDefault="00B50D7A">
      <w:pPr>
        <w:pStyle w:val="CommentText"/>
      </w:pPr>
      <w:r>
        <w:t>Is "Generally" used here to mean "frequently" or "always"? If "always", plainly that is false, but as we've seen in this chapter, it is frequently NOT the case that Task or Task&lt;T&gt; is returned also.</w:t>
      </w:r>
      <w:r>
        <w:rPr>
          <w:rStyle w:val="CommentReference"/>
        </w:rPr>
        <w:annotationRef/>
      </w:r>
    </w:p>
    <w:p w14:paraId="08E50282" w14:textId="3732EDB5" w:rsidR="00B50D7A" w:rsidRDefault="00B50D7A">
      <w:pPr>
        <w:pStyle w:val="CommentText"/>
      </w:pPr>
    </w:p>
  </w:comment>
  <w:comment w:id="3537" w:author="ericlippert@gmail.com" w:date="2020-04-04T14:18:00Z" w:initials="er">
    <w:p w14:paraId="466E5102" w14:textId="06CE95D8" w:rsidR="00B50D7A" w:rsidRDefault="00B50D7A">
      <w:pPr>
        <w:pStyle w:val="CommentText"/>
      </w:pPr>
      <w:r>
        <w:t>Is that true?</w:t>
      </w:r>
      <w:r>
        <w:rPr>
          <w:rStyle w:val="CommentReference"/>
        </w:rPr>
        <w:annotationRef/>
      </w:r>
    </w:p>
  </w:comment>
  <w:comment w:id="3538" w:author="Kevin" w:date="2020-04-04T16:33:00Z" w:initials="KB">
    <w:p w14:paraId="06AF5A44" w14:textId="58C767D7" w:rsidR="00B50D7A" w:rsidRDefault="00B50D7A">
      <w:pPr>
        <w:pStyle w:val="CommentText"/>
      </w:pPr>
      <w:r>
        <w:rPr>
          <w:rStyle w:val="CommentReference"/>
        </w:rPr>
        <w:annotationRef/>
      </w:r>
      <w:r>
        <w:t>I recommend just removing this sentence entirely.</w:t>
      </w:r>
    </w:p>
  </w:comment>
  <w:comment w:id="3543" w:author="Kevin" w:date="2020-04-04T16:39:00Z" w:initials="KB">
    <w:p w14:paraId="0BE2D108" w14:textId="4469EDEA" w:rsidR="00B50D7A" w:rsidRDefault="00B50D7A">
      <w:pPr>
        <w:pStyle w:val="CommentText"/>
      </w:pPr>
      <w:r>
        <w:rPr>
          <w:rStyle w:val="CommentReference"/>
        </w:rPr>
        <w:annotationRef/>
      </w:r>
      <w:r>
        <w:t xml:space="preserve">There is technically one more condition here. If the task is already in a completed </w:t>
      </w:r>
      <w:r>
        <w:t>state the result is returned and the operation is synchronous.</w:t>
      </w:r>
    </w:p>
  </w:comment>
  <w:comment w:id="3547" w:author="Kevin" w:date="2020-04-04T16:43:00Z" w:initials="KB">
    <w:p w14:paraId="678DF780" w14:textId="13AEAFEC" w:rsidR="00B50D7A" w:rsidRDefault="00B50D7A">
      <w:pPr>
        <w:pStyle w:val="CommentText"/>
      </w:pPr>
      <w:r>
        <w:rPr>
          <w:rStyle w:val="CommentReference"/>
        </w:rPr>
        <w:annotationRef/>
      </w:r>
      <w:r>
        <w:t>Probably need to update the footnote I am not able to locate the same it describes.</w:t>
      </w:r>
    </w:p>
  </w:comment>
  <w:comment w:id="3552" w:author="Kevin" w:date="2020-04-04T16:51:00Z" w:initials="KB">
    <w:p w14:paraId="2105DD82" w14:textId="67AAB32D" w:rsidR="00B50D7A" w:rsidRDefault="00B50D7A">
      <w:pPr>
        <w:pStyle w:val="CommentText"/>
      </w:pPr>
      <w:r>
        <w:rPr>
          <w:rStyle w:val="CommentReference"/>
        </w:rPr>
        <w:annotationRef/>
      </w:r>
      <w:r>
        <w:t>Maybe 20.3?</w:t>
      </w:r>
    </w:p>
  </w:comment>
  <w:comment w:id="3557" w:author="Kevin" w:date="2020-04-04T16:57:00Z" w:initials="KB">
    <w:p w14:paraId="2D839C24" w14:textId="483149B2" w:rsidR="00B50D7A" w:rsidRDefault="00B50D7A">
      <w:pPr>
        <w:pStyle w:val="CommentText"/>
      </w:pPr>
      <w:r>
        <w:rPr>
          <w:rStyle w:val="CommentReference"/>
        </w:rPr>
        <w:annotationRef/>
      </w:r>
      <w:r>
        <w:t xml:space="preserve">Windows Forms uses a </w:t>
      </w:r>
      <w:r w:rsidRPr="00870742">
        <w:t>WindowsFormsSynchronizationContext</w:t>
      </w:r>
      <w:r>
        <w:br/>
      </w:r>
      <w:hyperlink r:id="rId1" w:history="1">
        <w:r>
          <w:rPr>
            <w:rStyle w:val="Hyperlink"/>
          </w:rPr>
          <w:t>https://docs.microsoft.com/en-us/archive/msdn-magazine/2011/february/msdn-magazine-parallel-computing-it-s-all-about-the-synchronizationcontext</w:t>
        </w:r>
      </w:hyperlink>
    </w:p>
  </w:comment>
  <w:comment w:id="3558" w:author="Kevin" w:date="2020-04-04T16:58:00Z" w:initials="KB">
    <w:p w14:paraId="0C5F5842" w14:textId="3D1200FF" w:rsidR="00B50D7A" w:rsidRDefault="00B50D7A">
      <w:pPr>
        <w:pStyle w:val="CommentText"/>
      </w:pPr>
      <w:r>
        <w:rPr>
          <w:rStyle w:val="CommentReference"/>
        </w:rPr>
        <w:annotationRef/>
      </w:r>
      <w:r>
        <w:t>This is not correct. “</w:t>
      </w:r>
      <w:r w:rsidRPr="000806D6">
        <w:t>By default, all threads in console applications and Windows Services only have the default SynchronizationContext.</w:t>
      </w:r>
      <w:r>
        <w:t xml:space="preserve">” </w:t>
      </w:r>
      <w:r>
        <w:br/>
      </w:r>
      <w:hyperlink r:id="rId2" w:anchor="the-implementations-of-synchronizationcontext" w:history="1">
        <w:r>
          <w:rPr>
            <w:rStyle w:val="Hyperlink"/>
          </w:rPr>
          <w:t>https://docs.microsoft.com/en-us/archive/msdn-magazine/2011/february/msdn-magazine-parallel-computing-it-s-all-about-the-synchronizationcontext#the-implementations-of-synchronizationcontext</w:t>
        </w:r>
      </w:hyperlink>
    </w:p>
  </w:comment>
  <w:comment w:id="3563" w:author="Austen Frostad" w:date="2020-04-04T00:34:00Z" w:initials="AF">
    <w:p w14:paraId="3BFFB63A" w14:textId="1412B40F" w:rsidR="00B50D7A" w:rsidRDefault="00B50D7A">
      <w:pPr>
        <w:pStyle w:val="CommentText"/>
      </w:pPr>
      <w:r>
        <w:rPr>
          <w:rStyle w:val="CommentReference"/>
        </w:rPr>
        <w:annotationRef/>
      </w:r>
      <w:r>
        <w:t>Also the code for this listing</w:t>
      </w:r>
    </w:p>
  </w:comment>
  <w:comment w:id="3579" w:author="ericlippert@gmail.com" w:date="2020-04-04T14:22:00Z" w:initials="er">
    <w:p w14:paraId="30449718" w14:textId="166E9C2C" w:rsidR="00B50D7A" w:rsidRDefault="00B50D7A">
      <w:pPr>
        <w:pStyle w:val="CommentText"/>
      </w:pPr>
      <w:r>
        <w:t>I think this summary could stand to be rewritten given the extensive reorganization of the chapter.</w:t>
      </w:r>
      <w:r>
        <w:rPr>
          <w:rStyle w:val="CommentReference"/>
        </w:rPr>
        <w:annotationRef/>
      </w:r>
    </w:p>
  </w:comment>
  <w:comment w:id="3580" w:author="Kevin" w:date="2020-04-04T17:11:00Z" w:initials="KB">
    <w:p w14:paraId="0633F4F2" w14:textId="13CD2340" w:rsidR="00B50D7A" w:rsidRDefault="00B50D7A">
      <w:pPr>
        <w:pStyle w:val="CommentText"/>
      </w:pPr>
      <w:r>
        <w:rPr>
          <w:rStyle w:val="CommentReference"/>
        </w:rPr>
        <w:annotationRef/>
      </w:r>
      <w:r>
        <w:t>Agreed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31D760" w15:done="0"/>
  <w15:commentEx w15:paraId="082C7B2C" w15:done="0"/>
  <w15:commentEx w15:paraId="48AF18F5" w15:done="0"/>
  <w15:commentEx w15:paraId="626B7219" w15:done="0"/>
  <w15:commentEx w15:paraId="74198606" w15:done="0"/>
  <w15:commentEx w15:paraId="76034B12" w15:done="0"/>
  <w15:commentEx w15:paraId="18407CE2" w15:done="0"/>
  <w15:commentEx w15:paraId="13769ED4" w15:done="0"/>
  <w15:commentEx w15:paraId="73A5604E" w15:done="0"/>
  <w15:commentEx w15:paraId="4F2AF0CE" w15:done="0"/>
  <w15:commentEx w15:paraId="4EA290A7" w15:done="0"/>
  <w15:commentEx w15:paraId="08E50282" w15:done="0"/>
  <w15:commentEx w15:paraId="466E5102" w15:done="0"/>
  <w15:commentEx w15:paraId="06AF5A44" w15:done="0"/>
  <w15:commentEx w15:paraId="0BE2D108" w15:done="0"/>
  <w15:commentEx w15:paraId="678DF780" w15:done="0"/>
  <w15:commentEx w15:paraId="2105DD82" w15:done="0"/>
  <w15:commentEx w15:paraId="2D839C24" w15:done="0"/>
  <w15:commentEx w15:paraId="0C5F5842" w15:done="0"/>
  <w15:commentEx w15:paraId="3BFFB63A" w15:done="0"/>
  <w15:commentEx w15:paraId="30449718" w15:done="0"/>
  <w15:commentEx w15:paraId="0633F4F2" w15:paraIdParent="30449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8441971" w16cex:dateUtc="2020-04-04T20:59:00Z"/>
  <w16cex:commentExtensible w16cex:durableId="781059FE" w16cex:dateUtc="2020-04-04T21:04:00Z"/>
  <w16cex:commentExtensible w16cex:durableId="3A22F802" w16cex:dateUtc="2020-04-04T21:15:00Z"/>
  <w16cex:commentExtensible w16cex:durableId="1B0071D5" w16cex:dateUtc="2020-04-04T21:20:00Z"/>
  <w16cex:commentExtensible w16cex:durableId="44132917" w16cex:dateUtc="2020-04-04T21:18:00Z"/>
  <w16cex:commentExtensible w16cex:durableId="29E2FE1C" w16cex:dateUtc="2020-04-04T2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31D760" w16cid:durableId="22415E4E"/>
  <w16cid:commentId w16cid:paraId="082C7B2C" w16cid:durableId="22415EC8"/>
  <w16cid:commentId w16cid:paraId="48AF18F5" w16cid:durableId="2233239A"/>
  <w16cid:commentId w16cid:paraId="626B7219" w16cid:durableId="223325C4"/>
  <w16cid:commentId w16cid:paraId="74198606" w16cid:durableId="68441971"/>
  <w16cid:commentId w16cid:paraId="76034B12" w16cid:durableId="781059FE"/>
  <w16cid:commentId w16cid:paraId="18407CE2" w16cid:durableId="223328BB"/>
  <w16cid:commentId w16cid:paraId="13769ED4" w16cid:durableId="22332946"/>
  <w16cid:commentId w16cid:paraId="73A5604E" w16cid:durableId="3A22F802"/>
  <w16cid:commentId w16cid:paraId="4F2AF0CE" w16cid:durableId="223330CC"/>
  <w16cid:commentId w16cid:paraId="4EA290A7" w16cid:durableId="223330FE"/>
  <w16cid:commentId w16cid:paraId="08E50282" w16cid:durableId="1B0071D5"/>
  <w16cid:commentId w16cid:paraId="466E5102" w16cid:durableId="44132917"/>
  <w16cid:commentId w16cid:paraId="06AF5A44" w16cid:durableId="2233356D"/>
  <w16cid:commentId w16cid:paraId="0BE2D108" w16cid:durableId="223336DE"/>
  <w16cid:commentId w16cid:paraId="678DF780" w16cid:durableId="223337BD"/>
  <w16cid:commentId w16cid:paraId="2105DD82" w16cid:durableId="2233397B"/>
  <w16cid:commentId w16cid:paraId="2D839C24" w16cid:durableId="22333AEC"/>
  <w16cid:commentId w16cid:paraId="0C5F5842" w16cid:durableId="22333B67"/>
  <w16cid:commentId w16cid:paraId="3BFFB63A" w16cid:durableId="223254AD"/>
  <w16cid:commentId w16cid:paraId="30449718" w16cid:durableId="29E2FE1C"/>
  <w16cid:commentId w16cid:paraId="0633F4F2" w16cid:durableId="22333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41D7" w14:textId="77777777" w:rsidR="00097591" w:rsidRDefault="00097591">
      <w:r>
        <w:separator/>
      </w:r>
    </w:p>
  </w:endnote>
  <w:endnote w:type="continuationSeparator" w:id="0">
    <w:p w14:paraId="1C32E4F0" w14:textId="77777777" w:rsidR="00097591" w:rsidRDefault="00097591">
      <w:r>
        <w:continuationSeparator/>
      </w:r>
    </w:p>
  </w:endnote>
  <w:endnote w:type="continuationNotice" w:id="1">
    <w:p w14:paraId="079E0E54" w14:textId="77777777" w:rsidR="00097591" w:rsidRDefault="00097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etaPlusMedium-Italic">
    <w:altName w:val="Calibri"/>
    <w:charset w:val="4D"/>
    <w:family w:val="auto"/>
    <w:pitch w:val="default"/>
    <w:sig w:usb0="00000003" w:usb1="00000000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8DA87" w14:textId="77777777" w:rsidR="00097591" w:rsidRDefault="00097591">
      <w:r>
        <w:separator/>
      </w:r>
    </w:p>
  </w:footnote>
  <w:footnote w:type="continuationSeparator" w:id="0">
    <w:p w14:paraId="5C7ACE2F" w14:textId="77777777" w:rsidR="00097591" w:rsidRDefault="00097591">
      <w:r>
        <w:continuationSeparator/>
      </w:r>
    </w:p>
  </w:footnote>
  <w:footnote w:type="continuationNotice" w:id="1">
    <w:p w14:paraId="5DC094CF" w14:textId="77777777" w:rsidR="00097591" w:rsidRDefault="00097591">
      <w:pPr>
        <w:spacing w:after="0" w:line="240" w:lineRule="auto"/>
      </w:pPr>
    </w:p>
  </w:footnote>
  <w:footnote w:id="2">
    <w:p w14:paraId="00606FBA" w14:textId="127F668E" w:rsidR="00B50D7A" w:rsidRDefault="00B50D7A">
      <w:pPr>
        <w:pStyle w:val="FootnoteText"/>
      </w:pPr>
      <w:r w:rsidRPr="00437542">
        <w:footnoteRef/>
      </w:r>
      <w:r>
        <w:t>.</w:t>
      </w:r>
      <w:r>
        <w:tab/>
        <w:t xml:space="preserve">Technically, you can also return any type that implements a </w:t>
      </w:r>
      <w:r w:rsidRPr="0015717F">
        <w:rPr>
          <w:rStyle w:val="C1"/>
        </w:rPr>
        <w:t>GetAwaiter</w:t>
      </w:r>
      <w:ins w:id="2083" w:author="Mark Michaelis" w:date="2020-03-26T16:54:00Z">
        <w:r>
          <w:rPr>
            <w:rStyle w:val="C1"/>
          </w:rPr>
          <w:t>()</w:t>
        </w:r>
      </w:ins>
      <w:r>
        <w:t xml:space="preserve"> method. See the Advanced Topic titled </w:t>
      </w:r>
      <w:r w:rsidRPr="00E20A71">
        <w:t>“</w:t>
      </w:r>
      <w:r>
        <w:t>Awaiting Non-</w:t>
      </w:r>
      <w:r w:rsidRPr="000401EE">
        <w:rPr>
          <w:rStyle w:val="C1"/>
        </w:rPr>
        <w:t>Task&lt;T&gt;</w:t>
      </w:r>
      <w:r>
        <w:t xml:space="preserve"> or Values</w:t>
      </w:r>
      <w:r w:rsidRPr="00E20A71">
        <w:t>”</w:t>
      </w:r>
      <w:r>
        <w:t xml:space="preserve"> later in the chapter.</w:t>
      </w:r>
    </w:p>
  </w:footnote>
  <w:footnote w:id="3">
    <w:p w14:paraId="644DF780" w14:textId="5E9E11D7" w:rsidR="00B50D7A" w:rsidRDefault="00B50D7A">
      <w:pPr>
        <w:pStyle w:val="FootnoteText"/>
      </w:pPr>
      <w:ins w:id="2676" w:author="Mark Michaelis" w:date="2020-03-27T13:39:00Z">
        <w:r>
          <w:rPr>
            <w:rStyle w:val="FootnoteReference"/>
          </w:rPr>
          <w:footnoteRef/>
        </w:r>
        <w:r>
          <w:t xml:space="preserve"> Or void</w:t>
        </w:r>
      </w:ins>
    </w:p>
  </w:footnote>
  <w:footnote w:id="4">
    <w:p w14:paraId="721D7EF0" w14:textId="77777777" w:rsidR="00B50D7A" w:rsidRDefault="00B50D7A" w:rsidP="005F059B">
      <w:pPr>
        <w:pStyle w:val="FootnoteText"/>
        <w:rPr>
          <w:ins w:id="3080" w:author="Mark Michaelis" w:date="2020-03-31T05:25:00Z"/>
        </w:rPr>
      </w:pPr>
      <w:ins w:id="3081" w:author="Mark Michaelis" w:date="2020-03-31T05:25:00Z">
        <w:r>
          <w:rPr>
            <w:rStyle w:val="FootnoteReference"/>
          </w:rPr>
          <w:footnoteRef/>
        </w:r>
        <w:r>
          <w:t xml:space="preserve"> Using await inside a </w:t>
        </w:r>
        <w:r>
          <w:t>finally block was added in C# 6.0.</w:t>
        </w:r>
      </w:ins>
    </w:p>
  </w:footnote>
  <w:footnote w:id="5">
    <w:p w14:paraId="7B41B6A8" w14:textId="616A4650" w:rsidR="00B50D7A" w:rsidRDefault="00B50D7A">
      <w:pPr>
        <w:pStyle w:val="FootnoteText"/>
      </w:pPr>
      <w:ins w:id="3138" w:author="Mark Michaelis" w:date="2020-03-31T05:33:00Z">
        <w:r>
          <w:rPr>
            <w:rStyle w:val="FootnoteReference"/>
          </w:rPr>
          <w:footnoteRef/>
        </w:r>
        <w:r>
          <w:t xml:space="preserve"> At least at the time of this writing - .NET Core 3.0 &amp; 3.1</w:t>
        </w:r>
      </w:ins>
    </w:p>
  </w:footnote>
  <w:footnote w:id="6">
    <w:p w14:paraId="2D1AE260" w14:textId="0EE03D26" w:rsidR="00B50D7A" w:rsidRDefault="00B50D7A">
      <w:pPr>
        <w:pStyle w:val="FootnoteText"/>
      </w:pPr>
      <w:ins w:id="3216" w:author="Mark Michaelis" w:date="2020-03-31T07:49:00Z">
        <w:r>
          <w:rPr>
            <w:rStyle w:val="FootnoteReference"/>
          </w:rPr>
          <w:footnoteRef/>
        </w:r>
        <w:r>
          <w:t xml:space="preserve"> Excluding </w:t>
        </w:r>
        <w:r w:rsidRPr="006A27E5">
          <w:rPr>
            <w:rStyle w:val="C1"/>
            <w:sz w:val="22"/>
            <w:szCs w:val="22"/>
          </w:rPr>
          <w:t>SelectMany()</w:t>
        </w:r>
        <w:r>
          <w:t xml:space="preserve"> category of methods</w:t>
        </w:r>
      </w:ins>
    </w:p>
  </w:footnote>
  <w:footnote w:id="7">
    <w:p w14:paraId="0EAAE3F4" w14:textId="750EA27C" w:rsidR="00B50D7A" w:rsidRDefault="00B50D7A">
      <w:pPr>
        <w:pStyle w:val="FootnoteText"/>
      </w:pPr>
      <w:r w:rsidRPr="0073083B">
        <w:footnoteRef/>
      </w:r>
      <w:r w:rsidRPr="0073083B">
        <w:t>.</w:t>
      </w:r>
      <w:r w:rsidRPr="0073083B">
        <w:tab/>
      </w:r>
      <w:r>
        <w:t xml:space="preserve">This technique of allowing third-party extension by looking for a particular method by its signature is used in two other C# features: LINQ looks for methods like </w:t>
      </w:r>
      <w:r w:rsidRPr="0073083B">
        <w:rPr>
          <w:rStyle w:val="C1"/>
        </w:rPr>
        <w:t>Select()</w:t>
      </w:r>
      <w:r>
        <w:t xml:space="preserve"> and </w:t>
      </w:r>
      <w:r w:rsidRPr="0073083B">
        <w:rPr>
          <w:rStyle w:val="C1"/>
        </w:rPr>
        <w:t>Where()</w:t>
      </w:r>
      <w:r>
        <w:t xml:space="preserve"> by name to implement the </w:t>
      </w:r>
      <w:r w:rsidRPr="0073083B">
        <w:rPr>
          <w:rStyle w:val="C1"/>
        </w:rPr>
        <w:t>select</w:t>
      </w:r>
      <w:r>
        <w:t xml:space="preserve"> and </w:t>
      </w:r>
      <w:r w:rsidRPr="0073083B">
        <w:rPr>
          <w:rStyle w:val="C1"/>
        </w:rPr>
        <w:t>where</w:t>
      </w:r>
      <w:r>
        <w:t xml:space="preserve"> contextual keywords, and the </w:t>
      </w:r>
      <w:r w:rsidRPr="0073083B">
        <w:rPr>
          <w:rStyle w:val="C1"/>
        </w:rPr>
        <w:t>foreach</w:t>
      </w:r>
      <w:r>
        <w:t xml:space="preserve"> loop does not require that the collection implement </w:t>
      </w:r>
      <w:r w:rsidRPr="0073083B">
        <w:rPr>
          <w:rStyle w:val="C1"/>
        </w:rPr>
        <w:t>IEnumerable</w:t>
      </w:r>
      <w:r>
        <w:t xml:space="preserve">, just that it have an appropriate </w:t>
      </w:r>
      <w:r w:rsidRPr="0073083B">
        <w:rPr>
          <w:rStyle w:val="C1"/>
        </w:rPr>
        <w:t>GetEnumerator()</w:t>
      </w:r>
      <w:r>
        <w:t xml:space="preserve"> method.</w:t>
      </w:r>
    </w:p>
  </w:footnote>
  <w:footnote w:id="8">
    <w:p w14:paraId="4CF7AFA7" w14:textId="0E25522A" w:rsidR="00B50D7A" w:rsidRDefault="00B50D7A">
      <w:pPr>
        <w:pStyle w:val="FootnoteText"/>
      </w:pPr>
      <w:r w:rsidRPr="0073083B">
        <w:footnoteRef/>
      </w:r>
      <w:r w:rsidRPr="0073083B">
        <w:t>.</w:t>
      </w:r>
      <w:r w:rsidRPr="0073083B">
        <w:tab/>
      </w:r>
      <w:r>
        <w:t xml:space="preserve">Technically, it is an </w:t>
      </w:r>
      <w:r>
        <w:t xml:space="preserve">awaitable type, as described in the Advanced Topic titled </w:t>
      </w:r>
      <w:r w:rsidRPr="00F55732">
        <w:t>“</w:t>
      </w:r>
      <w:r>
        <w:t>Awaiting Non-</w:t>
      </w:r>
      <w:r w:rsidRPr="0073083B">
        <w:rPr>
          <w:rStyle w:val="C1"/>
        </w:rPr>
        <w:t>Task&lt;T&gt;</w:t>
      </w:r>
      <w:r>
        <w:t xml:space="preserve"> Values.</w:t>
      </w:r>
      <w:r w:rsidRPr="00F55732">
        <w:t>”</w:t>
      </w:r>
    </w:p>
  </w:footnote>
  <w:footnote w:id="9">
    <w:p w14:paraId="551A81B9" w14:textId="31846381" w:rsidR="00B50D7A" w:rsidRDefault="00B50D7A">
      <w:pPr>
        <w:pStyle w:val="FootnoteText"/>
      </w:pPr>
      <w:r w:rsidRPr="0073083B">
        <w:footnoteRef/>
      </w:r>
      <w:r w:rsidRPr="0073083B">
        <w:t>.</w:t>
      </w:r>
      <w:r w:rsidRPr="0073083B">
        <w:tab/>
      </w:r>
      <w:r>
        <w:t xml:space="preserve">For an example, see Listing C.8 in </w:t>
      </w:r>
      <w:r w:rsidRPr="008029B3">
        <w:rPr>
          <w:rStyle w:val="E2"/>
        </w:rPr>
        <w:t>Multithreading</w:t>
      </w:r>
      <w:r>
        <w:rPr>
          <w:rStyle w:val="E2"/>
        </w:rPr>
        <w:t xml:space="preserve"> </w:t>
      </w:r>
      <w:r w:rsidRPr="008029B3">
        <w:rPr>
          <w:rStyle w:val="E2"/>
        </w:rPr>
        <w:t>Patterns</w:t>
      </w:r>
      <w:r>
        <w:rPr>
          <w:rStyle w:val="E2"/>
        </w:rPr>
        <w:t xml:space="preserve"> </w:t>
      </w:r>
      <w:r w:rsidRPr="008029B3">
        <w:rPr>
          <w:rStyle w:val="E2"/>
        </w:rPr>
        <w:t>Prior</w:t>
      </w:r>
      <w:r>
        <w:rPr>
          <w:rStyle w:val="E2"/>
        </w:rPr>
        <w:t xml:space="preserve"> </w:t>
      </w:r>
      <w:r w:rsidRPr="008029B3">
        <w:rPr>
          <w:rStyle w:val="E2"/>
        </w:rPr>
        <w:t>to</w:t>
      </w:r>
      <w:r>
        <w:rPr>
          <w:rStyle w:val="E2"/>
        </w:rPr>
        <w:t xml:space="preserve"> </w:t>
      </w:r>
      <w:r w:rsidRPr="008029B3">
        <w:rPr>
          <w:rStyle w:val="E2"/>
        </w:rPr>
        <w:t>C#</w:t>
      </w:r>
      <w:r>
        <w:rPr>
          <w:rStyle w:val="E2"/>
        </w:rPr>
        <w:t xml:space="preserve"> </w:t>
      </w:r>
      <w:r w:rsidRPr="008029B3">
        <w:rPr>
          <w:rStyle w:val="E2"/>
        </w:rPr>
        <w:t>5.0</w:t>
      </w:r>
      <w:r>
        <w:t>, available at https://IntelliTect.com/EssentialCSharp.</w:t>
      </w:r>
    </w:p>
  </w:footnote>
  <w:footnote w:id="10">
    <w:p w14:paraId="74EF8360" w14:textId="2B449D97" w:rsidR="00B50D7A" w:rsidRDefault="00B50D7A">
      <w:pPr>
        <w:pStyle w:val="FootnoteText"/>
      </w:pPr>
      <w:r w:rsidRPr="0073083B">
        <w:footnoteRef/>
      </w:r>
      <w:r w:rsidRPr="0073083B">
        <w:t>.</w:t>
      </w:r>
      <w:r w:rsidRPr="0073083B">
        <w:tab/>
      </w:r>
      <w:r>
        <w:t xml:space="preserve">For a simple example of how to set the synchronization context of a thread and how to use a task scheduler to schedule a task to that thread, see Listing C.8 in </w:t>
      </w:r>
      <w:r w:rsidRPr="008029B3">
        <w:rPr>
          <w:rStyle w:val="E2"/>
        </w:rPr>
        <w:t>Multithreading</w:t>
      </w:r>
      <w:r>
        <w:rPr>
          <w:rStyle w:val="E2"/>
        </w:rPr>
        <w:t xml:space="preserve"> </w:t>
      </w:r>
      <w:r w:rsidRPr="008029B3">
        <w:rPr>
          <w:rStyle w:val="E2"/>
        </w:rPr>
        <w:t>Patterns</w:t>
      </w:r>
      <w:r>
        <w:rPr>
          <w:rStyle w:val="E2"/>
        </w:rPr>
        <w:t xml:space="preserve"> </w:t>
      </w:r>
      <w:r w:rsidRPr="008029B3">
        <w:rPr>
          <w:rStyle w:val="E2"/>
        </w:rPr>
        <w:t>Prior</w:t>
      </w:r>
      <w:r>
        <w:rPr>
          <w:rStyle w:val="E2"/>
        </w:rPr>
        <w:t xml:space="preserve"> </w:t>
      </w:r>
      <w:r w:rsidRPr="008029B3">
        <w:rPr>
          <w:rStyle w:val="E2"/>
        </w:rPr>
        <w:t>to</w:t>
      </w:r>
      <w:r>
        <w:rPr>
          <w:rStyle w:val="E2"/>
        </w:rPr>
        <w:t xml:space="preserve"> </w:t>
      </w:r>
      <w:r w:rsidRPr="008029B3">
        <w:rPr>
          <w:rStyle w:val="E2"/>
        </w:rPr>
        <w:t>C#</w:t>
      </w:r>
      <w:r>
        <w:rPr>
          <w:rStyle w:val="E2"/>
        </w:rPr>
        <w:t xml:space="preserve"> </w:t>
      </w:r>
      <w:r w:rsidRPr="008029B3">
        <w:rPr>
          <w:rStyle w:val="E2"/>
        </w:rPr>
        <w:t>5.0</w:t>
      </w:r>
      <w:r>
        <w:t>, available at https://IntelliTect.com/EssentialCSharp.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34C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F88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D89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9C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8419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086E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460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2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E30C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0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255E6"/>
    <w:multiLevelType w:val="hybridMultilevel"/>
    <w:tmpl w:val="26C6DF68"/>
    <w:lvl w:ilvl="0" w:tplc="4B9CF244">
      <w:start w:val="1"/>
      <w:numFmt w:val="bullet"/>
      <w:pStyle w:val="BL1RinInItal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2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EF0834"/>
    <w:multiLevelType w:val="hybridMultilevel"/>
    <w:tmpl w:val="D07E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540C4"/>
    <w:multiLevelType w:val="hybridMultilevel"/>
    <w:tmpl w:val="A46EAB04"/>
    <w:lvl w:ilvl="0" w:tplc="59269564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74586"/>
    <w:multiLevelType w:val="multilevel"/>
    <w:tmpl w:val="C520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14"/>
  </w:num>
  <w:num w:numId="7">
    <w:abstractNumId w:val="11"/>
  </w:num>
  <w:num w:numId="8">
    <w:abstractNumId w:val="15"/>
  </w:num>
  <w:num w:numId="9">
    <w:abstractNumId w:val="9"/>
  </w:num>
  <w:num w:numId="10">
    <w:abstractNumId w:val="18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  <w:num w:numId="18">
    <w:abstractNumId w:val="8"/>
  </w:num>
  <w:num w:numId="19">
    <w:abstractNumId w:val="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en Frostad">
    <w15:presenceInfo w15:providerId="AD" w15:userId="S::Austen.Frostad@IntelliTect.com::6da031c6-a137-4d1e-ad42-d340c757f665"/>
  </w15:person>
  <w15:person w15:author="ericlippert@gmail.com">
    <w15:presenceInfo w15:providerId="AD" w15:userId="S::urn:spo:guest#ericlippert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2D4"/>
    <w:rsid w:val="00002BFA"/>
    <w:rsid w:val="00004FF1"/>
    <w:rsid w:val="00005C1E"/>
    <w:rsid w:val="00007D69"/>
    <w:rsid w:val="0001063B"/>
    <w:rsid w:val="00012421"/>
    <w:rsid w:val="00012AC9"/>
    <w:rsid w:val="000133E1"/>
    <w:rsid w:val="000140FC"/>
    <w:rsid w:val="0001666D"/>
    <w:rsid w:val="000174DA"/>
    <w:rsid w:val="00023012"/>
    <w:rsid w:val="000239D9"/>
    <w:rsid w:val="000240B5"/>
    <w:rsid w:val="0002497B"/>
    <w:rsid w:val="00025EA8"/>
    <w:rsid w:val="00026135"/>
    <w:rsid w:val="000270AF"/>
    <w:rsid w:val="000274E8"/>
    <w:rsid w:val="00030237"/>
    <w:rsid w:val="000307DD"/>
    <w:rsid w:val="00032F77"/>
    <w:rsid w:val="0003361F"/>
    <w:rsid w:val="00034A89"/>
    <w:rsid w:val="0003546B"/>
    <w:rsid w:val="00036ABE"/>
    <w:rsid w:val="000373D5"/>
    <w:rsid w:val="00037B1E"/>
    <w:rsid w:val="000401EE"/>
    <w:rsid w:val="000404C8"/>
    <w:rsid w:val="00040ABD"/>
    <w:rsid w:val="00041999"/>
    <w:rsid w:val="00041FE5"/>
    <w:rsid w:val="0004253D"/>
    <w:rsid w:val="00042A89"/>
    <w:rsid w:val="00042E9D"/>
    <w:rsid w:val="00043615"/>
    <w:rsid w:val="00045DA6"/>
    <w:rsid w:val="00046D33"/>
    <w:rsid w:val="00050BE9"/>
    <w:rsid w:val="00051042"/>
    <w:rsid w:val="000528CB"/>
    <w:rsid w:val="00053B7F"/>
    <w:rsid w:val="00054A04"/>
    <w:rsid w:val="00055433"/>
    <w:rsid w:val="00056063"/>
    <w:rsid w:val="000600A1"/>
    <w:rsid w:val="00062659"/>
    <w:rsid w:val="000638C4"/>
    <w:rsid w:val="000639FA"/>
    <w:rsid w:val="000641B5"/>
    <w:rsid w:val="00064785"/>
    <w:rsid w:val="00064CF4"/>
    <w:rsid w:val="00065A6C"/>
    <w:rsid w:val="00066404"/>
    <w:rsid w:val="0007082C"/>
    <w:rsid w:val="00072DCC"/>
    <w:rsid w:val="000744D4"/>
    <w:rsid w:val="00074E53"/>
    <w:rsid w:val="00075EB6"/>
    <w:rsid w:val="000763B8"/>
    <w:rsid w:val="000806D6"/>
    <w:rsid w:val="0008095D"/>
    <w:rsid w:val="00081B85"/>
    <w:rsid w:val="00082293"/>
    <w:rsid w:val="00082777"/>
    <w:rsid w:val="000828FF"/>
    <w:rsid w:val="00082FF7"/>
    <w:rsid w:val="00083414"/>
    <w:rsid w:val="00083EF7"/>
    <w:rsid w:val="000847FA"/>
    <w:rsid w:val="00084FAD"/>
    <w:rsid w:val="00085842"/>
    <w:rsid w:val="00086E2D"/>
    <w:rsid w:val="0008748B"/>
    <w:rsid w:val="00087C95"/>
    <w:rsid w:val="0009084F"/>
    <w:rsid w:val="00091F1B"/>
    <w:rsid w:val="00092E28"/>
    <w:rsid w:val="00093DEB"/>
    <w:rsid w:val="00093F0B"/>
    <w:rsid w:val="00096CD8"/>
    <w:rsid w:val="00097591"/>
    <w:rsid w:val="000A2228"/>
    <w:rsid w:val="000A2518"/>
    <w:rsid w:val="000A26B9"/>
    <w:rsid w:val="000A2A92"/>
    <w:rsid w:val="000A2F12"/>
    <w:rsid w:val="000A408F"/>
    <w:rsid w:val="000A5943"/>
    <w:rsid w:val="000A5A72"/>
    <w:rsid w:val="000A6292"/>
    <w:rsid w:val="000A6363"/>
    <w:rsid w:val="000A6A06"/>
    <w:rsid w:val="000B0150"/>
    <w:rsid w:val="000B1275"/>
    <w:rsid w:val="000B1408"/>
    <w:rsid w:val="000B1C5E"/>
    <w:rsid w:val="000B3615"/>
    <w:rsid w:val="000B3BAC"/>
    <w:rsid w:val="000B47E6"/>
    <w:rsid w:val="000B5D1E"/>
    <w:rsid w:val="000B6BAD"/>
    <w:rsid w:val="000B776E"/>
    <w:rsid w:val="000C0D4C"/>
    <w:rsid w:val="000C1595"/>
    <w:rsid w:val="000C2049"/>
    <w:rsid w:val="000C2418"/>
    <w:rsid w:val="000C27DC"/>
    <w:rsid w:val="000C3D16"/>
    <w:rsid w:val="000C7627"/>
    <w:rsid w:val="000C787F"/>
    <w:rsid w:val="000D11A6"/>
    <w:rsid w:val="000D3ADD"/>
    <w:rsid w:val="000D5AC4"/>
    <w:rsid w:val="000D5B89"/>
    <w:rsid w:val="000D5C4F"/>
    <w:rsid w:val="000D6A38"/>
    <w:rsid w:val="000D6D16"/>
    <w:rsid w:val="000D72AC"/>
    <w:rsid w:val="000E04FB"/>
    <w:rsid w:val="000E0E04"/>
    <w:rsid w:val="000E0EE7"/>
    <w:rsid w:val="000E38D2"/>
    <w:rsid w:val="000E514E"/>
    <w:rsid w:val="000E5171"/>
    <w:rsid w:val="000E57A1"/>
    <w:rsid w:val="000E5A88"/>
    <w:rsid w:val="000E5F40"/>
    <w:rsid w:val="000E79CA"/>
    <w:rsid w:val="000E7C93"/>
    <w:rsid w:val="000F21E3"/>
    <w:rsid w:val="000F234C"/>
    <w:rsid w:val="000F3546"/>
    <w:rsid w:val="000F4605"/>
    <w:rsid w:val="000F4689"/>
    <w:rsid w:val="000F4B6D"/>
    <w:rsid w:val="000F5B8E"/>
    <w:rsid w:val="0010059E"/>
    <w:rsid w:val="00102AB3"/>
    <w:rsid w:val="00102CD5"/>
    <w:rsid w:val="001039DC"/>
    <w:rsid w:val="00105EA2"/>
    <w:rsid w:val="0010770B"/>
    <w:rsid w:val="0010786C"/>
    <w:rsid w:val="00107A59"/>
    <w:rsid w:val="00110472"/>
    <w:rsid w:val="00112551"/>
    <w:rsid w:val="00113835"/>
    <w:rsid w:val="00113CAC"/>
    <w:rsid w:val="001143C4"/>
    <w:rsid w:val="00114DED"/>
    <w:rsid w:val="00116931"/>
    <w:rsid w:val="00116B15"/>
    <w:rsid w:val="00120146"/>
    <w:rsid w:val="00121378"/>
    <w:rsid w:val="001214CF"/>
    <w:rsid w:val="001246D2"/>
    <w:rsid w:val="00124D39"/>
    <w:rsid w:val="001253B1"/>
    <w:rsid w:val="00125D90"/>
    <w:rsid w:val="00125FEF"/>
    <w:rsid w:val="00127198"/>
    <w:rsid w:val="00127A06"/>
    <w:rsid w:val="00132BDE"/>
    <w:rsid w:val="00134B8F"/>
    <w:rsid w:val="0013563C"/>
    <w:rsid w:val="0013582A"/>
    <w:rsid w:val="00137085"/>
    <w:rsid w:val="001370B6"/>
    <w:rsid w:val="00141254"/>
    <w:rsid w:val="00142419"/>
    <w:rsid w:val="001462C6"/>
    <w:rsid w:val="00147D42"/>
    <w:rsid w:val="00150927"/>
    <w:rsid w:val="00152187"/>
    <w:rsid w:val="00152AB7"/>
    <w:rsid w:val="0015344A"/>
    <w:rsid w:val="001537A6"/>
    <w:rsid w:val="00153D2C"/>
    <w:rsid w:val="00154C03"/>
    <w:rsid w:val="00155C04"/>
    <w:rsid w:val="0015717F"/>
    <w:rsid w:val="0015718E"/>
    <w:rsid w:val="0016109A"/>
    <w:rsid w:val="0016143D"/>
    <w:rsid w:val="001627B1"/>
    <w:rsid w:val="00162A95"/>
    <w:rsid w:val="001632E4"/>
    <w:rsid w:val="001635FE"/>
    <w:rsid w:val="00165594"/>
    <w:rsid w:val="00170AE3"/>
    <w:rsid w:val="001716FE"/>
    <w:rsid w:val="001719F6"/>
    <w:rsid w:val="00171A45"/>
    <w:rsid w:val="0017200B"/>
    <w:rsid w:val="00173E54"/>
    <w:rsid w:val="00173F4A"/>
    <w:rsid w:val="00174980"/>
    <w:rsid w:val="00174A2F"/>
    <w:rsid w:val="00174CF0"/>
    <w:rsid w:val="00175786"/>
    <w:rsid w:val="00176451"/>
    <w:rsid w:val="00176961"/>
    <w:rsid w:val="00176D5E"/>
    <w:rsid w:val="00177ACE"/>
    <w:rsid w:val="00177EEA"/>
    <w:rsid w:val="001800DD"/>
    <w:rsid w:val="0018071A"/>
    <w:rsid w:val="00180A57"/>
    <w:rsid w:val="00182074"/>
    <w:rsid w:val="001831D4"/>
    <w:rsid w:val="00184EE1"/>
    <w:rsid w:val="00185C08"/>
    <w:rsid w:val="00185D2D"/>
    <w:rsid w:val="0018778F"/>
    <w:rsid w:val="001900A7"/>
    <w:rsid w:val="001926E9"/>
    <w:rsid w:val="00193F9C"/>
    <w:rsid w:val="0019427F"/>
    <w:rsid w:val="001943B4"/>
    <w:rsid w:val="00194518"/>
    <w:rsid w:val="0019483F"/>
    <w:rsid w:val="00195037"/>
    <w:rsid w:val="00195211"/>
    <w:rsid w:val="0019650E"/>
    <w:rsid w:val="001973A8"/>
    <w:rsid w:val="00197413"/>
    <w:rsid w:val="00197F28"/>
    <w:rsid w:val="001A2AE5"/>
    <w:rsid w:val="001A2EAA"/>
    <w:rsid w:val="001A58AB"/>
    <w:rsid w:val="001A7534"/>
    <w:rsid w:val="001B0532"/>
    <w:rsid w:val="001B7BC6"/>
    <w:rsid w:val="001C03B7"/>
    <w:rsid w:val="001C2362"/>
    <w:rsid w:val="001C2FCA"/>
    <w:rsid w:val="001C3315"/>
    <w:rsid w:val="001C579E"/>
    <w:rsid w:val="001C5F84"/>
    <w:rsid w:val="001C6818"/>
    <w:rsid w:val="001C7130"/>
    <w:rsid w:val="001C76EA"/>
    <w:rsid w:val="001D01E8"/>
    <w:rsid w:val="001D0E01"/>
    <w:rsid w:val="001D2EDC"/>
    <w:rsid w:val="001D3940"/>
    <w:rsid w:val="001D3ADC"/>
    <w:rsid w:val="001D43E3"/>
    <w:rsid w:val="001D46BE"/>
    <w:rsid w:val="001D4BD9"/>
    <w:rsid w:val="001D6268"/>
    <w:rsid w:val="001D6328"/>
    <w:rsid w:val="001D7A18"/>
    <w:rsid w:val="001E21A2"/>
    <w:rsid w:val="001E27A0"/>
    <w:rsid w:val="001E2B31"/>
    <w:rsid w:val="001E3303"/>
    <w:rsid w:val="001E3BB2"/>
    <w:rsid w:val="001E7210"/>
    <w:rsid w:val="001F133C"/>
    <w:rsid w:val="001F1491"/>
    <w:rsid w:val="001F189A"/>
    <w:rsid w:val="001F1F84"/>
    <w:rsid w:val="001F282A"/>
    <w:rsid w:val="001F4FF6"/>
    <w:rsid w:val="001F50E0"/>
    <w:rsid w:val="00200C82"/>
    <w:rsid w:val="0020326A"/>
    <w:rsid w:val="00203E7D"/>
    <w:rsid w:val="002043EF"/>
    <w:rsid w:val="0020457C"/>
    <w:rsid w:val="0020583A"/>
    <w:rsid w:val="0020596B"/>
    <w:rsid w:val="002059B0"/>
    <w:rsid w:val="002073A3"/>
    <w:rsid w:val="002075B8"/>
    <w:rsid w:val="00207628"/>
    <w:rsid w:val="00211413"/>
    <w:rsid w:val="00211AF8"/>
    <w:rsid w:val="00212A6F"/>
    <w:rsid w:val="002130B9"/>
    <w:rsid w:val="002131AB"/>
    <w:rsid w:val="002148C6"/>
    <w:rsid w:val="002162D2"/>
    <w:rsid w:val="00217CDC"/>
    <w:rsid w:val="0022237A"/>
    <w:rsid w:val="002223F2"/>
    <w:rsid w:val="002239CE"/>
    <w:rsid w:val="00224B8D"/>
    <w:rsid w:val="00224E2B"/>
    <w:rsid w:val="00226C9F"/>
    <w:rsid w:val="002277C9"/>
    <w:rsid w:val="00227A86"/>
    <w:rsid w:val="0023127D"/>
    <w:rsid w:val="00233561"/>
    <w:rsid w:val="002335B8"/>
    <w:rsid w:val="00234D73"/>
    <w:rsid w:val="00235672"/>
    <w:rsid w:val="00240646"/>
    <w:rsid w:val="00240E30"/>
    <w:rsid w:val="0024140E"/>
    <w:rsid w:val="00241794"/>
    <w:rsid w:val="00242BB5"/>
    <w:rsid w:val="00242E81"/>
    <w:rsid w:val="002444D7"/>
    <w:rsid w:val="00244CEF"/>
    <w:rsid w:val="00244D5D"/>
    <w:rsid w:val="0024523A"/>
    <w:rsid w:val="00250965"/>
    <w:rsid w:val="00250A69"/>
    <w:rsid w:val="002521F4"/>
    <w:rsid w:val="0025246D"/>
    <w:rsid w:val="00254343"/>
    <w:rsid w:val="00254878"/>
    <w:rsid w:val="002565EA"/>
    <w:rsid w:val="00256E3E"/>
    <w:rsid w:val="0025780D"/>
    <w:rsid w:val="002602AA"/>
    <w:rsid w:val="00261F90"/>
    <w:rsid w:val="00262DEE"/>
    <w:rsid w:val="00263976"/>
    <w:rsid w:val="00263AA7"/>
    <w:rsid w:val="002645E3"/>
    <w:rsid w:val="002668FB"/>
    <w:rsid w:val="00266BD4"/>
    <w:rsid w:val="00267040"/>
    <w:rsid w:val="00267EF8"/>
    <w:rsid w:val="00270708"/>
    <w:rsid w:val="00270AEC"/>
    <w:rsid w:val="0027176A"/>
    <w:rsid w:val="00271E70"/>
    <w:rsid w:val="0027287D"/>
    <w:rsid w:val="0027381F"/>
    <w:rsid w:val="00273911"/>
    <w:rsid w:val="00273C52"/>
    <w:rsid w:val="002748D4"/>
    <w:rsid w:val="00274B28"/>
    <w:rsid w:val="00275023"/>
    <w:rsid w:val="00276243"/>
    <w:rsid w:val="002767CC"/>
    <w:rsid w:val="002777AE"/>
    <w:rsid w:val="002779BE"/>
    <w:rsid w:val="00284148"/>
    <w:rsid w:val="0028544B"/>
    <w:rsid w:val="002863AC"/>
    <w:rsid w:val="00290945"/>
    <w:rsid w:val="00290ED8"/>
    <w:rsid w:val="00291860"/>
    <w:rsid w:val="002923E1"/>
    <w:rsid w:val="00292B14"/>
    <w:rsid w:val="00292BF8"/>
    <w:rsid w:val="00292D3B"/>
    <w:rsid w:val="0029359C"/>
    <w:rsid w:val="002939D7"/>
    <w:rsid w:val="002957D5"/>
    <w:rsid w:val="002968A0"/>
    <w:rsid w:val="00296EA5"/>
    <w:rsid w:val="00297318"/>
    <w:rsid w:val="00297397"/>
    <w:rsid w:val="002A3B65"/>
    <w:rsid w:val="002A7201"/>
    <w:rsid w:val="002A778B"/>
    <w:rsid w:val="002B0823"/>
    <w:rsid w:val="002B0833"/>
    <w:rsid w:val="002B0976"/>
    <w:rsid w:val="002B16CA"/>
    <w:rsid w:val="002B16DB"/>
    <w:rsid w:val="002B1922"/>
    <w:rsid w:val="002B3A5A"/>
    <w:rsid w:val="002B3EC4"/>
    <w:rsid w:val="002B6058"/>
    <w:rsid w:val="002B6302"/>
    <w:rsid w:val="002B6427"/>
    <w:rsid w:val="002B6F24"/>
    <w:rsid w:val="002B78AB"/>
    <w:rsid w:val="002B7C57"/>
    <w:rsid w:val="002C08B1"/>
    <w:rsid w:val="002C08F0"/>
    <w:rsid w:val="002C0E64"/>
    <w:rsid w:val="002C14DE"/>
    <w:rsid w:val="002C2F1F"/>
    <w:rsid w:val="002C329D"/>
    <w:rsid w:val="002C35F1"/>
    <w:rsid w:val="002C3775"/>
    <w:rsid w:val="002C3A82"/>
    <w:rsid w:val="002C3CFB"/>
    <w:rsid w:val="002C4BF7"/>
    <w:rsid w:val="002C540D"/>
    <w:rsid w:val="002C7E54"/>
    <w:rsid w:val="002D0194"/>
    <w:rsid w:val="002D106C"/>
    <w:rsid w:val="002D1FE3"/>
    <w:rsid w:val="002D250A"/>
    <w:rsid w:val="002D2FBB"/>
    <w:rsid w:val="002D363B"/>
    <w:rsid w:val="002D390E"/>
    <w:rsid w:val="002D4F9D"/>
    <w:rsid w:val="002D5174"/>
    <w:rsid w:val="002D58F5"/>
    <w:rsid w:val="002E00BA"/>
    <w:rsid w:val="002E083F"/>
    <w:rsid w:val="002E1EA1"/>
    <w:rsid w:val="002E247D"/>
    <w:rsid w:val="002E2779"/>
    <w:rsid w:val="002E3829"/>
    <w:rsid w:val="002E3F64"/>
    <w:rsid w:val="002E4DAA"/>
    <w:rsid w:val="002E650B"/>
    <w:rsid w:val="002E7BF8"/>
    <w:rsid w:val="002F0BB3"/>
    <w:rsid w:val="002F1969"/>
    <w:rsid w:val="002F2658"/>
    <w:rsid w:val="002F2DBE"/>
    <w:rsid w:val="002F3048"/>
    <w:rsid w:val="002F4557"/>
    <w:rsid w:val="002F5054"/>
    <w:rsid w:val="002F54B9"/>
    <w:rsid w:val="002F6C29"/>
    <w:rsid w:val="002F6C3A"/>
    <w:rsid w:val="002F6E9D"/>
    <w:rsid w:val="002F7187"/>
    <w:rsid w:val="002F7F0D"/>
    <w:rsid w:val="002F7FAD"/>
    <w:rsid w:val="00300C3A"/>
    <w:rsid w:val="00300DB4"/>
    <w:rsid w:val="003013D5"/>
    <w:rsid w:val="0030157D"/>
    <w:rsid w:val="003021F1"/>
    <w:rsid w:val="00304CB0"/>
    <w:rsid w:val="00307E58"/>
    <w:rsid w:val="00310779"/>
    <w:rsid w:val="00311CCC"/>
    <w:rsid w:val="00311FF1"/>
    <w:rsid w:val="0031393B"/>
    <w:rsid w:val="00315884"/>
    <w:rsid w:val="003223F9"/>
    <w:rsid w:val="00322463"/>
    <w:rsid w:val="0032315F"/>
    <w:rsid w:val="00325B93"/>
    <w:rsid w:val="00326557"/>
    <w:rsid w:val="00326929"/>
    <w:rsid w:val="00326DBD"/>
    <w:rsid w:val="003325A7"/>
    <w:rsid w:val="003330F1"/>
    <w:rsid w:val="003339A1"/>
    <w:rsid w:val="003359E3"/>
    <w:rsid w:val="00335AF6"/>
    <w:rsid w:val="003370AF"/>
    <w:rsid w:val="003370D4"/>
    <w:rsid w:val="0033753C"/>
    <w:rsid w:val="003406A2"/>
    <w:rsid w:val="0034112E"/>
    <w:rsid w:val="00341680"/>
    <w:rsid w:val="00342635"/>
    <w:rsid w:val="00344D08"/>
    <w:rsid w:val="003452FA"/>
    <w:rsid w:val="0034663B"/>
    <w:rsid w:val="003476D9"/>
    <w:rsid w:val="00347FFE"/>
    <w:rsid w:val="0035099E"/>
    <w:rsid w:val="00350B1C"/>
    <w:rsid w:val="0035152F"/>
    <w:rsid w:val="00351793"/>
    <w:rsid w:val="00351819"/>
    <w:rsid w:val="00351F8D"/>
    <w:rsid w:val="003535A8"/>
    <w:rsid w:val="00354723"/>
    <w:rsid w:val="003565ED"/>
    <w:rsid w:val="00356CF0"/>
    <w:rsid w:val="00357236"/>
    <w:rsid w:val="00357A8A"/>
    <w:rsid w:val="00361D88"/>
    <w:rsid w:val="00361D89"/>
    <w:rsid w:val="00363784"/>
    <w:rsid w:val="00363FAB"/>
    <w:rsid w:val="0036479F"/>
    <w:rsid w:val="00372DC0"/>
    <w:rsid w:val="003734D4"/>
    <w:rsid w:val="003734EB"/>
    <w:rsid w:val="00373BB0"/>
    <w:rsid w:val="0037610C"/>
    <w:rsid w:val="00377687"/>
    <w:rsid w:val="003812ED"/>
    <w:rsid w:val="00381CC0"/>
    <w:rsid w:val="00382BDE"/>
    <w:rsid w:val="00382E6E"/>
    <w:rsid w:val="003869E3"/>
    <w:rsid w:val="00386C76"/>
    <w:rsid w:val="00390172"/>
    <w:rsid w:val="00390A6F"/>
    <w:rsid w:val="00391130"/>
    <w:rsid w:val="0039197F"/>
    <w:rsid w:val="00392BEF"/>
    <w:rsid w:val="00392FB7"/>
    <w:rsid w:val="003932CB"/>
    <w:rsid w:val="00393F1E"/>
    <w:rsid w:val="00394004"/>
    <w:rsid w:val="00394A73"/>
    <w:rsid w:val="003954FE"/>
    <w:rsid w:val="0039751A"/>
    <w:rsid w:val="003978F7"/>
    <w:rsid w:val="00397A20"/>
    <w:rsid w:val="003A031F"/>
    <w:rsid w:val="003A1680"/>
    <w:rsid w:val="003A1CB7"/>
    <w:rsid w:val="003A54D7"/>
    <w:rsid w:val="003A6945"/>
    <w:rsid w:val="003A72E1"/>
    <w:rsid w:val="003A72F8"/>
    <w:rsid w:val="003A789B"/>
    <w:rsid w:val="003A7ABD"/>
    <w:rsid w:val="003A7DD8"/>
    <w:rsid w:val="003B0963"/>
    <w:rsid w:val="003B0F17"/>
    <w:rsid w:val="003B2A27"/>
    <w:rsid w:val="003B3C9A"/>
    <w:rsid w:val="003B45E7"/>
    <w:rsid w:val="003B59D1"/>
    <w:rsid w:val="003B7D2D"/>
    <w:rsid w:val="003C006A"/>
    <w:rsid w:val="003C0183"/>
    <w:rsid w:val="003C0246"/>
    <w:rsid w:val="003C0B31"/>
    <w:rsid w:val="003C0B38"/>
    <w:rsid w:val="003C0E1E"/>
    <w:rsid w:val="003C2005"/>
    <w:rsid w:val="003C43B9"/>
    <w:rsid w:val="003C4AEA"/>
    <w:rsid w:val="003C4EE7"/>
    <w:rsid w:val="003C57E3"/>
    <w:rsid w:val="003C6CA9"/>
    <w:rsid w:val="003C76B5"/>
    <w:rsid w:val="003D299C"/>
    <w:rsid w:val="003D32E7"/>
    <w:rsid w:val="003D4215"/>
    <w:rsid w:val="003D4D07"/>
    <w:rsid w:val="003D570E"/>
    <w:rsid w:val="003D5C68"/>
    <w:rsid w:val="003D5F0C"/>
    <w:rsid w:val="003D7DA6"/>
    <w:rsid w:val="003E065C"/>
    <w:rsid w:val="003E08F1"/>
    <w:rsid w:val="003E1363"/>
    <w:rsid w:val="003E1AD0"/>
    <w:rsid w:val="003E1DBD"/>
    <w:rsid w:val="003E2BC4"/>
    <w:rsid w:val="003E30CE"/>
    <w:rsid w:val="003E3A53"/>
    <w:rsid w:val="003E3DF1"/>
    <w:rsid w:val="003E5670"/>
    <w:rsid w:val="003E667F"/>
    <w:rsid w:val="003E796B"/>
    <w:rsid w:val="003F0F00"/>
    <w:rsid w:val="003F1A0B"/>
    <w:rsid w:val="003F4149"/>
    <w:rsid w:val="003F5639"/>
    <w:rsid w:val="004002F4"/>
    <w:rsid w:val="0040093D"/>
    <w:rsid w:val="00400C6F"/>
    <w:rsid w:val="004016A3"/>
    <w:rsid w:val="00402CBB"/>
    <w:rsid w:val="004032AB"/>
    <w:rsid w:val="004044A7"/>
    <w:rsid w:val="00405572"/>
    <w:rsid w:val="00405573"/>
    <w:rsid w:val="00405DB0"/>
    <w:rsid w:val="00406354"/>
    <w:rsid w:val="004117BC"/>
    <w:rsid w:val="00414087"/>
    <w:rsid w:val="004148A3"/>
    <w:rsid w:val="00416343"/>
    <w:rsid w:val="00416F07"/>
    <w:rsid w:val="00420309"/>
    <w:rsid w:val="00420637"/>
    <w:rsid w:val="0042071B"/>
    <w:rsid w:val="0042105E"/>
    <w:rsid w:val="00423432"/>
    <w:rsid w:val="004236A1"/>
    <w:rsid w:val="004238F3"/>
    <w:rsid w:val="00423B51"/>
    <w:rsid w:val="00423DF9"/>
    <w:rsid w:val="00424DA5"/>
    <w:rsid w:val="0042603B"/>
    <w:rsid w:val="00426271"/>
    <w:rsid w:val="00426F96"/>
    <w:rsid w:val="00427762"/>
    <w:rsid w:val="0043069A"/>
    <w:rsid w:val="00431B95"/>
    <w:rsid w:val="00432B46"/>
    <w:rsid w:val="00433BDF"/>
    <w:rsid w:val="004342B1"/>
    <w:rsid w:val="00434D00"/>
    <w:rsid w:val="0043633E"/>
    <w:rsid w:val="00436368"/>
    <w:rsid w:val="00436C5F"/>
    <w:rsid w:val="00436E26"/>
    <w:rsid w:val="00437542"/>
    <w:rsid w:val="00437CA2"/>
    <w:rsid w:val="00440C66"/>
    <w:rsid w:val="00441075"/>
    <w:rsid w:val="00441753"/>
    <w:rsid w:val="00441831"/>
    <w:rsid w:val="004429CC"/>
    <w:rsid w:val="0044409A"/>
    <w:rsid w:val="00444C1E"/>
    <w:rsid w:val="0044628E"/>
    <w:rsid w:val="00446CE8"/>
    <w:rsid w:val="00451A02"/>
    <w:rsid w:val="00452B90"/>
    <w:rsid w:val="004536EF"/>
    <w:rsid w:val="00454C5D"/>
    <w:rsid w:val="00455534"/>
    <w:rsid w:val="00456C60"/>
    <w:rsid w:val="004616B1"/>
    <w:rsid w:val="00465771"/>
    <w:rsid w:val="00466678"/>
    <w:rsid w:val="00470D26"/>
    <w:rsid w:val="004714EA"/>
    <w:rsid w:val="00471B57"/>
    <w:rsid w:val="00472DD0"/>
    <w:rsid w:val="00474738"/>
    <w:rsid w:val="004751D9"/>
    <w:rsid w:val="00475238"/>
    <w:rsid w:val="004755F5"/>
    <w:rsid w:val="00477319"/>
    <w:rsid w:val="004836A9"/>
    <w:rsid w:val="00483DC4"/>
    <w:rsid w:val="00483DC5"/>
    <w:rsid w:val="004850CD"/>
    <w:rsid w:val="0048739F"/>
    <w:rsid w:val="00492EFE"/>
    <w:rsid w:val="00494A4A"/>
    <w:rsid w:val="0049697B"/>
    <w:rsid w:val="00496B9C"/>
    <w:rsid w:val="00496CE0"/>
    <w:rsid w:val="00496F70"/>
    <w:rsid w:val="00497600"/>
    <w:rsid w:val="00497C43"/>
    <w:rsid w:val="004A2423"/>
    <w:rsid w:val="004A2A0B"/>
    <w:rsid w:val="004A4AE5"/>
    <w:rsid w:val="004A67BA"/>
    <w:rsid w:val="004A760F"/>
    <w:rsid w:val="004A7AA5"/>
    <w:rsid w:val="004B48FF"/>
    <w:rsid w:val="004B79A0"/>
    <w:rsid w:val="004B7A4C"/>
    <w:rsid w:val="004B7C74"/>
    <w:rsid w:val="004C0AC3"/>
    <w:rsid w:val="004C1BFB"/>
    <w:rsid w:val="004C1F4A"/>
    <w:rsid w:val="004C2717"/>
    <w:rsid w:val="004C2EA0"/>
    <w:rsid w:val="004C32A4"/>
    <w:rsid w:val="004C3421"/>
    <w:rsid w:val="004C360C"/>
    <w:rsid w:val="004C51D8"/>
    <w:rsid w:val="004C5A4B"/>
    <w:rsid w:val="004C5B91"/>
    <w:rsid w:val="004C5E1C"/>
    <w:rsid w:val="004C6A12"/>
    <w:rsid w:val="004C76DB"/>
    <w:rsid w:val="004C7A8C"/>
    <w:rsid w:val="004D007D"/>
    <w:rsid w:val="004D10A1"/>
    <w:rsid w:val="004D2856"/>
    <w:rsid w:val="004D3F79"/>
    <w:rsid w:val="004D52C9"/>
    <w:rsid w:val="004D5CEA"/>
    <w:rsid w:val="004D61CB"/>
    <w:rsid w:val="004D7795"/>
    <w:rsid w:val="004D7AD1"/>
    <w:rsid w:val="004D7CD3"/>
    <w:rsid w:val="004E2757"/>
    <w:rsid w:val="004E2BF6"/>
    <w:rsid w:val="004E3C78"/>
    <w:rsid w:val="004E502D"/>
    <w:rsid w:val="004E5995"/>
    <w:rsid w:val="004E5D28"/>
    <w:rsid w:val="004E7D63"/>
    <w:rsid w:val="004F079B"/>
    <w:rsid w:val="004F09C6"/>
    <w:rsid w:val="004F10DB"/>
    <w:rsid w:val="004F11D4"/>
    <w:rsid w:val="004F1F4F"/>
    <w:rsid w:val="004F2AE5"/>
    <w:rsid w:val="004F2C59"/>
    <w:rsid w:val="004F2E6A"/>
    <w:rsid w:val="004F3BB0"/>
    <w:rsid w:val="004F3E1E"/>
    <w:rsid w:val="004F3F42"/>
    <w:rsid w:val="004F76DE"/>
    <w:rsid w:val="004F7ED8"/>
    <w:rsid w:val="00500316"/>
    <w:rsid w:val="00500414"/>
    <w:rsid w:val="005015B0"/>
    <w:rsid w:val="005024A3"/>
    <w:rsid w:val="00502B1B"/>
    <w:rsid w:val="00503DD9"/>
    <w:rsid w:val="00505568"/>
    <w:rsid w:val="0050576D"/>
    <w:rsid w:val="00506778"/>
    <w:rsid w:val="005069A3"/>
    <w:rsid w:val="00507A5C"/>
    <w:rsid w:val="00511858"/>
    <w:rsid w:val="00513A5D"/>
    <w:rsid w:val="00514391"/>
    <w:rsid w:val="005148EB"/>
    <w:rsid w:val="00514DDE"/>
    <w:rsid w:val="00515925"/>
    <w:rsid w:val="00515B7C"/>
    <w:rsid w:val="00520212"/>
    <w:rsid w:val="00520BE9"/>
    <w:rsid w:val="00521067"/>
    <w:rsid w:val="00522551"/>
    <w:rsid w:val="0052287D"/>
    <w:rsid w:val="0052386A"/>
    <w:rsid w:val="00524365"/>
    <w:rsid w:val="005243A9"/>
    <w:rsid w:val="005245CB"/>
    <w:rsid w:val="00526002"/>
    <w:rsid w:val="005269EF"/>
    <w:rsid w:val="005271AB"/>
    <w:rsid w:val="0052743E"/>
    <w:rsid w:val="0052764A"/>
    <w:rsid w:val="00530237"/>
    <w:rsid w:val="005309F8"/>
    <w:rsid w:val="00530E4B"/>
    <w:rsid w:val="005316E0"/>
    <w:rsid w:val="00531C44"/>
    <w:rsid w:val="00532E7E"/>
    <w:rsid w:val="00533165"/>
    <w:rsid w:val="00533606"/>
    <w:rsid w:val="0053409C"/>
    <w:rsid w:val="00534712"/>
    <w:rsid w:val="00536882"/>
    <w:rsid w:val="005377C2"/>
    <w:rsid w:val="00540C96"/>
    <w:rsid w:val="00543379"/>
    <w:rsid w:val="00543D24"/>
    <w:rsid w:val="00545B00"/>
    <w:rsid w:val="00547A17"/>
    <w:rsid w:val="00550E30"/>
    <w:rsid w:val="005511BF"/>
    <w:rsid w:val="00551FF8"/>
    <w:rsid w:val="005536AE"/>
    <w:rsid w:val="005538C4"/>
    <w:rsid w:val="005542C5"/>
    <w:rsid w:val="00554689"/>
    <w:rsid w:val="005558D5"/>
    <w:rsid w:val="00555B50"/>
    <w:rsid w:val="00555B98"/>
    <w:rsid w:val="00557B11"/>
    <w:rsid w:val="00557F14"/>
    <w:rsid w:val="005606EF"/>
    <w:rsid w:val="0056200E"/>
    <w:rsid w:val="00562599"/>
    <w:rsid w:val="0056589C"/>
    <w:rsid w:val="005669B7"/>
    <w:rsid w:val="00570443"/>
    <w:rsid w:val="00570489"/>
    <w:rsid w:val="005721A4"/>
    <w:rsid w:val="00572DD0"/>
    <w:rsid w:val="0057369F"/>
    <w:rsid w:val="005743E2"/>
    <w:rsid w:val="0057498B"/>
    <w:rsid w:val="00574B6E"/>
    <w:rsid w:val="00575934"/>
    <w:rsid w:val="00575981"/>
    <w:rsid w:val="005776CB"/>
    <w:rsid w:val="005776E8"/>
    <w:rsid w:val="00577F1C"/>
    <w:rsid w:val="00580102"/>
    <w:rsid w:val="00580335"/>
    <w:rsid w:val="00580665"/>
    <w:rsid w:val="00580B38"/>
    <w:rsid w:val="005826DE"/>
    <w:rsid w:val="005827A2"/>
    <w:rsid w:val="00582C8C"/>
    <w:rsid w:val="00582D3B"/>
    <w:rsid w:val="005836B6"/>
    <w:rsid w:val="005837B2"/>
    <w:rsid w:val="00585FC4"/>
    <w:rsid w:val="00586527"/>
    <w:rsid w:val="0058689F"/>
    <w:rsid w:val="0058728D"/>
    <w:rsid w:val="00590E16"/>
    <w:rsid w:val="00592CCB"/>
    <w:rsid w:val="00592FC7"/>
    <w:rsid w:val="00594811"/>
    <w:rsid w:val="00595049"/>
    <w:rsid w:val="005950B7"/>
    <w:rsid w:val="0059578A"/>
    <w:rsid w:val="00596F1F"/>
    <w:rsid w:val="005971DF"/>
    <w:rsid w:val="005A09B9"/>
    <w:rsid w:val="005A1763"/>
    <w:rsid w:val="005A1F99"/>
    <w:rsid w:val="005A23D6"/>
    <w:rsid w:val="005A2CA4"/>
    <w:rsid w:val="005A53D0"/>
    <w:rsid w:val="005A64DB"/>
    <w:rsid w:val="005A65DC"/>
    <w:rsid w:val="005A6C8A"/>
    <w:rsid w:val="005A6E3E"/>
    <w:rsid w:val="005A74DA"/>
    <w:rsid w:val="005B0356"/>
    <w:rsid w:val="005B03FC"/>
    <w:rsid w:val="005B2D43"/>
    <w:rsid w:val="005B32B1"/>
    <w:rsid w:val="005B3553"/>
    <w:rsid w:val="005B38E2"/>
    <w:rsid w:val="005B3DD0"/>
    <w:rsid w:val="005B6B88"/>
    <w:rsid w:val="005B71CC"/>
    <w:rsid w:val="005B7234"/>
    <w:rsid w:val="005B7AEF"/>
    <w:rsid w:val="005C0C42"/>
    <w:rsid w:val="005C3A06"/>
    <w:rsid w:val="005C3A41"/>
    <w:rsid w:val="005C3E9D"/>
    <w:rsid w:val="005C5F8F"/>
    <w:rsid w:val="005C7257"/>
    <w:rsid w:val="005C7DE2"/>
    <w:rsid w:val="005D0E92"/>
    <w:rsid w:val="005D19EB"/>
    <w:rsid w:val="005D1A65"/>
    <w:rsid w:val="005D1F9B"/>
    <w:rsid w:val="005D46EE"/>
    <w:rsid w:val="005D5380"/>
    <w:rsid w:val="005D699D"/>
    <w:rsid w:val="005D7E23"/>
    <w:rsid w:val="005E24EB"/>
    <w:rsid w:val="005E2BAC"/>
    <w:rsid w:val="005E49DC"/>
    <w:rsid w:val="005E74E2"/>
    <w:rsid w:val="005E7B49"/>
    <w:rsid w:val="005E7DDF"/>
    <w:rsid w:val="005F059B"/>
    <w:rsid w:val="005F173C"/>
    <w:rsid w:val="005F2819"/>
    <w:rsid w:val="005F2E33"/>
    <w:rsid w:val="005F60A0"/>
    <w:rsid w:val="005F63AA"/>
    <w:rsid w:val="005F7122"/>
    <w:rsid w:val="00600192"/>
    <w:rsid w:val="0060066C"/>
    <w:rsid w:val="006027DE"/>
    <w:rsid w:val="0060422E"/>
    <w:rsid w:val="00604648"/>
    <w:rsid w:val="00604ACB"/>
    <w:rsid w:val="00605822"/>
    <w:rsid w:val="0060655C"/>
    <w:rsid w:val="00606CD5"/>
    <w:rsid w:val="00606E17"/>
    <w:rsid w:val="00607416"/>
    <w:rsid w:val="00607EAE"/>
    <w:rsid w:val="006102A3"/>
    <w:rsid w:val="00612E2C"/>
    <w:rsid w:val="00613694"/>
    <w:rsid w:val="00613E0B"/>
    <w:rsid w:val="00615F33"/>
    <w:rsid w:val="006160FA"/>
    <w:rsid w:val="00616D43"/>
    <w:rsid w:val="00620CF6"/>
    <w:rsid w:val="00622061"/>
    <w:rsid w:val="00622FBA"/>
    <w:rsid w:val="006234F4"/>
    <w:rsid w:val="00624397"/>
    <w:rsid w:val="00624DCA"/>
    <w:rsid w:val="00624EA0"/>
    <w:rsid w:val="006251BD"/>
    <w:rsid w:val="006259F9"/>
    <w:rsid w:val="00630A3B"/>
    <w:rsid w:val="00630A89"/>
    <w:rsid w:val="00631F47"/>
    <w:rsid w:val="00632463"/>
    <w:rsid w:val="0063286B"/>
    <w:rsid w:val="00632FB0"/>
    <w:rsid w:val="00633127"/>
    <w:rsid w:val="00634D67"/>
    <w:rsid w:val="00634FBF"/>
    <w:rsid w:val="0063543B"/>
    <w:rsid w:val="006357D8"/>
    <w:rsid w:val="00635D96"/>
    <w:rsid w:val="00636239"/>
    <w:rsid w:val="006369B3"/>
    <w:rsid w:val="00636D8B"/>
    <w:rsid w:val="00637276"/>
    <w:rsid w:val="00640BE3"/>
    <w:rsid w:val="00642A06"/>
    <w:rsid w:val="00642B25"/>
    <w:rsid w:val="00643561"/>
    <w:rsid w:val="00643B65"/>
    <w:rsid w:val="0064401A"/>
    <w:rsid w:val="006452EC"/>
    <w:rsid w:val="0064745A"/>
    <w:rsid w:val="00650013"/>
    <w:rsid w:val="00652CF6"/>
    <w:rsid w:val="00653628"/>
    <w:rsid w:val="00654FFC"/>
    <w:rsid w:val="006568C4"/>
    <w:rsid w:val="00656E8D"/>
    <w:rsid w:val="00660BDA"/>
    <w:rsid w:val="00660C63"/>
    <w:rsid w:val="00660F46"/>
    <w:rsid w:val="006616B9"/>
    <w:rsid w:val="00663698"/>
    <w:rsid w:val="006637A5"/>
    <w:rsid w:val="00665442"/>
    <w:rsid w:val="00665ABF"/>
    <w:rsid w:val="00666837"/>
    <w:rsid w:val="0066729D"/>
    <w:rsid w:val="00667DD0"/>
    <w:rsid w:val="0067173A"/>
    <w:rsid w:val="006717CB"/>
    <w:rsid w:val="00671809"/>
    <w:rsid w:val="006729D8"/>
    <w:rsid w:val="00673F7D"/>
    <w:rsid w:val="00674751"/>
    <w:rsid w:val="00676FD3"/>
    <w:rsid w:val="00677A5F"/>
    <w:rsid w:val="006803FC"/>
    <w:rsid w:val="00680822"/>
    <w:rsid w:val="00680C1D"/>
    <w:rsid w:val="006825D4"/>
    <w:rsid w:val="00683E4F"/>
    <w:rsid w:val="00684D5E"/>
    <w:rsid w:val="00686BD7"/>
    <w:rsid w:val="00687A00"/>
    <w:rsid w:val="00693BA1"/>
    <w:rsid w:val="006940F5"/>
    <w:rsid w:val="006952AF"/>
    <w:rsid w:val="006960B9"/>
    <w:rsid w:val="006970DD"/>
    <w:rsid w:val="006A0D1D"/>
    <w:rsid w:val="006A1810"/>
    <w:rsid w:val="006A266C"/>
    <w:rsid w:val="006A27D2"/>
    <w:rsid w:val="006A27E5"/>
    <w:rsid w:val="006A402C"/>
    <w:rsid w:val="006A46A0"/>
    <w:rsid w:val="006A4FE3"/>
    <w:rsid w:val="006A5DE2"/>
    <w:rsid w:val="006A62BC"/>
    <w:rsid w:val="006A6739"/>
    <w:rsid w:val="006A6FDE"/>
    <w:rsid w:val="006A7470"/>
    <w:rsid w:val="006B0191"/>
    <w:rsid w:val="006B0EA7"/>
    <w:rsid w:val="006B1979"/>
    <w:rsid w:val="006B2ED7"/>
    <w:rsid w:val="006B3F6C"/>
    <w:rsid w:val="006B4191"/>
    <w:rsid w:val="006B7453"/>
    <w:rsid w:val="006B7ED5"/>
    <w:rsid w:val="006C0C34"/>
    <w:rsid w:val="006C0E95"/>
    <w:rsid w:val="006C1FF9"/>
    <w:rsid w:val="006C3752"/>
    <w:rsid w:val="006C3C9D"/>
    <w:rsid w:val="006C6485"/>
    <w:rsid w:val="006D143E"/>
    <w:rsid w:val="006D2929"/>
    <w:rsid w:val="006D2CD5"/>
    <w:rsid w:val="006D340A"/>
    <w:rsid w:val="006D54A7"/>
    <w:rsid w:val="006D5867"/>
    <w:rsid w:val="006D61F4"/>
    <w:rsid w:val="006D68DF"/>
    <w:rsid w:val="006D7F19"/>
    <w:rsid w:val="006E084E"/>
    <w:rsid w:val="006E12B2"/>
    <w:rsid w:val="006E1BF3"/>
    <w:rsid w:val="006E2028"/>
    <w:rsid w:val="006E3170"/>
    <w:rsid w:val="006E70FC"/>
    <w:rsid w:val="006E796D"/>
    <w:rsid w:val="006F2942"/>
    <w:rsid w:val="006F2EA1"/>
    <w:rsid w:val="006F3343"/>
    <w:rsid w:val="006F3F0E"/>
    <w:rsid w:val="006F5FE7"/>
    <w:rsid w:val="006F65C6"/>
    <w:rsid w:val="006F77D7"/>
    <w:rsid w:val="007017A5"/>
    <w:rsid w:val="00701F20"/>
    <w:rsid w:val="00702F48"/>
    <w:rsid w:val="00704B0F"/>
    <w:rsid w:val="00704B75"/>
    <w:rsid w:val="00706C42"/>
    <w:rsid w:val="007105F5"/>
    <w:rsid w:val="00713E8A"/>
    <w:rsid w:val="00714C26"/>
    <w:rsid w:val="00714CF4"/>
    <w:rsid w:val="00714EAF"/>
    <w:rsid w:val="00716328"/>
    <w:rsid w:val="0071782C"/>
    <w:rsid w:val="00717E5C"/>
    <w:rsid w:val="00721A27"/>
    <w:rsid w:val="00721B27"/>
    <w:rsid w:val="00722643"/>
    <w:rsid w:val="00722FB2"/>
    <w:rsid w:val="00723583"/>
    <w:rsid w:val="007236A0"/>
    <w:rsid w:val="00727F11"/>
    <w:rsid w:val="0073083B"/>
    <w:rsid w:val="007308A4"/>
    <w:rsid w:val="00730A1F"/>
    <w:rsid w:val="00730BC4"/>
    <w:rsid w:val="007319A7"/>
    <w:rsid w:val="00732027"/>
    <w:rsid w:val="0073281F"/>
    <w:rsid w:val="00732A5C"/>
    <w:rsid w:val="00734925"/>
    <w:rsid w:val="00734E3F"/>
    <w:rsid w:val="00736B63"/>
    <w:rsid w:val="00736C34"/>
    <w:rsid w:val="00737D9F"/>
    <w:rsid w:val="00740642"/>
    <w:rsid w:val="00740730"/>
    <w:rsid w:val="007478C0"/>
    <w:rsid w:val="00747D94"/>
    <w:rsid w:val="00750B2B"/>
    <w:rsid w:val="00751152"/>
    <w:rsid w:val="00751743"/>
    <w:rsid w:val="00751931"/>
    <w:rsid w:val="00752528"/>
    <w:rsid w:val="007531C7"/>
    <w:rsid w:val="007532F6"/>
    <w:rsid w:val="00753E35"/>
    <w:rsid w:val="00755BF5"/>
    <w:rsid w:val="00760857"/>
    <w:rsid w:val="00762737"/>
    <w:rsid w:val="00762AA0"/>
    <w:rsid w:val="00762D63"/>
    <w:rsid w:val="00763013"/>
    <w:rsid w:val="00763A18"/>
    <w:rsid w:val="00764A8C"/>
    <w:rsid w:val="00764D2C"/>
    <w:rsid w:val="00765B2A"/>
    <w:rsid w:val="00766CC5"/>
    <w:rsid w:val="00767082"/>
    <w:rsid w:val="00770897"/>
    <w:rsid w:val="00771FC4"/>
    <w:rsid w:val="007735C8"/>
    <w:rsid w:val="0077397C"/>
    <w:rsid w:val="00773B63"/>
    <w:rsid w:val="0077448A"/>
    <w:rsid w:val="007754E1"/>
    <w:rsid w:val="00776FCE"/>
    <w:rsid w:val="00780453"/>
    <w:rsid w:val="007806AE"/>
    <w:rsid w:val="00781A05"/>
    <w:rsid w:val="00781F0E"/>
    <w:rsid w:val="00782D2D"/>
    <w:rsid w:val="00784D1D"/>
    <w:rsid w:val="007851F3"/>
    <w:rsid w:val="00785DD3"/>
    <w:rsid w:val="00787409"/>
    <w:rsid w:val="0078767A"/>
    <w:rsid w:val="00787AD7"/>
    <w:rsid w:val="007915C4"/>
    <w:rsid w:val="00791651"/>
    <w:rsid w:val="00791E42"/>
    <w:rsid w:val="00791F79"/>
    <w:rsid w:val="0079291E"/>
    <w:rsid w:val="0079349B"/>
    <w:rsid w:val="00793BD5"/>
    <w:rsid w:val="00793DFF"/>
    <w:rsid w:val="0079735C"/>
    <w:rsid w:val="00797683"/>
    <w:rsid w:val="007A07AA"/>
    <w:rsid w:val="007A1368"/>
    <w:rsid w:val="007A2F7E"/>
    <w:rsid w:val="007A6782"/>
    <w:rsid w:val="007A7580"/>
    <w:rsid w:val="007B0C65"/>
    <w:rsid w:val="007B0D6C"/>
    <w:rsid w:val="007B3ED5"/>
    <w:rsid w:val="007B474A"/>
    <w:rsid w:val="007B4CC5"/>
    <w:rsid w:val="007B4F47"/>
    <w:rsid w:val="007B5B44"/>
    <w:rsid w:val="007B5EAD"/>
    <w:rsid w:val="007B73EC"/>
    <w:rsid w:val="007C1F9B"/>
    <w:rsid w:val="007C2CF3"/>
    <w:rsid w:val="007C35CF"/>
    <w:rsid w:val="007C3D99"/>
    <w:rsid w:val="007C40CE"/>
    <w:rsid w:val="007C5FA5"/>
    <w:rsid w:val="007D06B3"/>
    <w:rsid w:val="007D0B82"/>
    <w:rsid w:val="007D1200"/>
    <w:rsid w:val="007D408B"/>
    <w:rsid w:val="007D4103"/>
    <w:rsid w:val="007D424A"/>
    <w:rsid w:val="007D5E51"/>
    <w:rsid w:val="007D6447"/>
    <w:rsid w:val="007D674F"/>
    <w:rsid w:val="007E066F"/>
    <w:rsid w:val="007E0914"/>
    <w:rsid w:val="007E351F"/>
    <w:rsid w:val="007E3FBC"/>
    <w:rsid w:val="007E53B5"/>
    <w:rsid w:val="007E5C1B"/>
    <w:rsid w:val="007E6105"/>
    <w:rsid w:val="007E6C3C"/>
    <w:rsid w:val="007E732B"/>
    <w:rsid w:val="007E771C"/>
    <w:rsid w:val="007F049B"/>
    <w:rsid w:val="007F1133"/>
    <w:rsid w:val="007F1B0E"/>
    <w:rsid w:val="007F1B23"/>
    <w:rsid w:val="007F2D40"/>
    <w:rsid w:val="007F3021"/>
    <w:rsid w:val="007F4F09"/>
    <w:rsid w:val="007F5B51"/>
    <w:rsid w:val="008023F9"/>
    <w:rsid w:val="008029B3"/>
    <w:rsid w:val="00802CD0"/>
    <w:rsid w:val="00803087"/>
    <w:rsid w:val="008042DB"/>
    <w:rsid w:val="008047B5"/>
    <w:rsid w:val="0080616C"/>
    <w:rsid w:val="00806606"/>
    <w:rsid w:val="008073BF"/>
    <w:rsid w:val="00810AC9"/>
    <w:rsid w:val="00811543"/>
    <w:rsid w:val="00811647"/>
    <w:rsid w:val="00812430"/>
    <w:rsid w:val="00814AD8"/>
    <w:rsid w:val="008150CB"/>
    <w:rsid w:val="00815263"/>
    <w:rsid w:val="008162E9"/>
    <w:rsid w:val="00821E20"/>
    <w:rsid w:val="0082283C"/>
    <w:rsid w:val="00823608"/>
    <w:rsid w:val="0082452E"/>
    <w:rsid w:val="008246EF"/>
    <w:rsid w:val="00826997"/>
    <w:rsid w:val="00831C70"/>
    <w:rsid w:val="00833EF6"/>
    <w:rsid w:val="00840D44"/>
    <w:rsid w:val="008416E8"/>
    <w:rsid w:val="00842F14"/>
    <w:rsid w:val="0084365B"/>
    <w:rsid w:val="00844725"/>
    <w:rsid w:val="0084534B"/>
    <w:rsid w:val="00845623"/>
    <w:rsid w:val="008463CB"/>
    <w:rsid w:val="0084643A"/>
    <w:rsid w:val="00847F36"/>
    <w:rsid w:val="008502CB"/>
    <w:rsid w:val="0085130B"/>
    <w:rsid w:val="008531AC"/>
    <w:rsid w:val="00853740"/>
    <w:rsid w:val="00854DDE"/>
    <w:rsid w:val="008555B1"/>
    <w:rsid w:val="00856161"/>
    <w:rsid w:val="00857435"/>
    <w:rsid w:val="008609D2"/>
    <w:rsid w:val="008612B2"/>
    <w:rsid w:val="0086148C"/>
    <w:rsid w:val="00861615"/>
    <w:rsid w:val="0086209B"/>
    <w:rsid w:val="008624F1"/>
    <w:rsid w:val="00862F5B"/>
    <w:rsid w:val="00866C9B"/>
    <w:rsid w:val="00867174"/>
    <w:rsid w:val="008703C3"/>
    <w:rsid w:val="00870742"/>
    <w:rsid w:val="00871215"/>
    <w:rsid w:val="008721E7"/>
    <w:rsid w:val="0087280B"/>
    <w:rsid w:val="00872DB0"/>
    <w:rsid w:val="00872F25"/>
    <w:rsid w:val="00872FB6"/>
    <w:rsid w:val="0087367C"/>
    <w:rsid w:val="0087465C"/>
    <w:rsid w:val="00874CF0"/>
    <w:rsid w:val="00876178"/>
    <w:rsid w:val="008764BC"/>
    <w:rsid w:val="00876EB4"/>
    <w:rsid w:val="00881644"/>
    <w:rsid w:val="00882C96"/>
    <w:rsid w:val="00883A44"/>
    <w:rsid w:val="00883F57"/>
    <w:rsid w:val="00883FEE"/>
    <w:rsid w:val="0088466D"/>
    <w:rsid w:val="00884D48"/>
    <w:rsid w:val="00885D35"/>
    <w:rsid w:val="00885D78"/>
    <w:rsid w:val="0088734E"/>
    <w:rsid w:val="008873C6"/>
    <w:rsid w:val="0089068B"/>
    <w:rsid w:val="008912F0"/>
    <w:rsid w:val="0089370B"/>
    <w:rsid w:val="0089399C"/>
    <w:rsid w:val="008948B7"/>
    <w:rsid w:val="00897241"/>
    <w:rsid w:val="00897B20"/>
    <w:rsid w:val="008A13F7"/>
    <w:rsid w:val="008A2345"/>
    <w:rsid w:val="008A26E2"/>
    <w:rsid w:val="008A4257"/>
    <w:rsid w:val="008A6369"/>
    <w:rsid w:val="008A6E0A"/>
    <w:rsid w:val="008B1408"/>
    <w:rsid w:val="008B216B"/>
    <w:rsid w:val="008B2AF0"/>
    <w:rsid w:val="008B2CD9"/>
    <w:rsid w:val="008B3479"/>
    <w:rsid w:val="008B4A86"/>
    <w:rsid w:val="008B4E63"/>
    <w:rsid w:val="008B5BC9"/>
    <w:rsid w:val="008B726E"/>
    <w:rsid w:val="008C13D2"/>
    <w:rsid w:val="008C1C3B"/>
    <w:rsid w:val="008C20FC"/>
    <w:rsid w:val="008C23B0"/>
    <w:rsid w:val="008C2495"/>
    <w:rsid w:val="008C3FFF"/>
    <w:rsid w:val="008C5AFC"/>
    <w:rsid w:val="008C5B4D"/>
    <w:rsid w:val="008C613D"/>
    <w:rsid w:val="008D0096"/>
    <w:rsid w:val="008D1376"/>
    <w:rsid w:val="008D1DCF"/>
    <w:rsid w:val="008D23CE"/>
    <w:rsid w:val="008D261A"/>
    <w:rsid w:val="008D32AF"/>
    <w:rsid w:val="008D390C"/>
    <w:rsid w:val="008D3F38"/>
    <w:rsid w:val="008D41C0"/>
    <w:rsid w:val="008D6756"/>
    <w:rsid w:val="008D72F0"/>
    <w:rsid w:val="008D74C4"/>
    <w:rsid w:val="008E0220"/>
    <w:rsid w:val="008E194A"/>
    <w:rsid w:val="008E2B80"/>
    <w:rsid w:val="008E3405"/>
    <w:rsid w:val="008E3A52"/>
    <w:rsid w:val="008E3AF9"/>
    <w:rsid w:val="008E49CB"/>
    <w:rsid w:val="008E552A"/>
    <w:rsid w:val="008E5719"/>
    <w:rsid w:val="008E69BF"/>
    <w:rsid w:val="008E7111"/>
    <w:rsid w:val="008E740D"/>
    <w:rsid w:val="008E7795"/>
    <w:rsid w:val="008F1948"/>
    <w:rsid w:val="008F1992"/>
    <w:rsid w:val="008F2252"/>
    <w:rsid w:val="008F2618"/>
    <w:rsid w:val="008F3A21"/>
    <w:rsid w:val="008F4A8B"/>
    <w:rsid w:val="008F5A86"/>
    <w:rsid w:val="008F5D7E"/>
    <w:rsid w:val="008F6704"/>
    <w:rsid w:val="008F7FC0"/>
    <w:rsid w:val="009000AB"/>
    <w:rsid w:val="009005C1"/>
    <w:rsid w:val="00900DA4"/>
    <w:rsid w:val="0090372C"/>
    <w:rsid w:val="00903F67"/>
    <w:rsid w:val="00904258"/>
    <w:rsid w:val="00904559"/>
    <w:rsid w:val="00905B8B"/>
    <w:rsid w:val="009065E4"/>
    <w:rsid w:val="0090671E"/>
    <w:rsid w:val="009067BD"/>
    <w:rsid w:val="00906D10"/>
    <w:rsid w:val="009077C5"/>
    <w:rsid w:val="00910017"/>
    <w:rsid w:val="0091055A"/>
    <w:rsid w:val="009106E5"/>
    <w:rsid w:val="00910B6F"/>
    <w:rsid w:val="0091195D"/>
    <w:rsid w:val="0091260E"/>
    <w:rsid w:val="00913138"/>
    <w:rsid w:val="00913B88"/>
    <w:rsid w:val="00914694"/>
    <w:rsid w:val="009149C1"/>
    <w:rsid w:val="0091574F"/>
    <w:rsid w:val="00915900"/>
    <w:rsid w:val="009161D2"/>
    <w:rsid w:val="00916555"/>
    <w:rsid w:val="00917383"/>
    <w:rsid w:val="00917385"/>
    <w:rsid w:val="009202BD"/>
    <w:rsid w:val="00921364"/>
    <w:rsid w:val="009243DF"/>
    <w:rsid w:val="00924A60"/>
    <w:rsid w:val="00924C75"/>
    <w:rsid w:val="0092537D"/>
    <w:rsid w:val="00926082"/>
    <w:rsid w:val="0092632C"/>
    <w:rsid w:val="009300B1"/>
    <w:rsid w:val="009306FE"/>
    <w:rsid w:val="009343A9"/>
    <w:rsid w:val="00934475"/>
    <w:rsid w:val="00934E5D"/>
    <w:rsid w:val="0093581F"/>
    <w:rsid w:val="009368A4"/>
    <w:rsid w:val="00936EEA"/>
    <w:rsid w:val="00940249"/>
    <w:rsid w:val="009405CD"/>
    <w:rsid w:val="009406C6"/>
    <w:rsid w:val="00941A2A"/>
    <w:rsid w:val="00942241"/>
    <w:rsid w:val="00943563"/>
    <w:rsid w:val="0094375D"/>
    <w:rsid w:val="009450EA"/>
    <w:rsid w:val="0094658B"/>
    <w:rsid w:val="00946CD5"/>
    <w:rsid w:val="00947F4F"/>
    <w:rsid w:val="00950D4E"/>
    <w:rsid w:val="0095163D"/>
    <w:rsid w:val="00951720"/>
    <w:rsid w:val="00951BA4"/>
    <w:rsid w:val="00951EB5"/>
    <w:rsid w:val="00952A01"/>
    <w:rsid w:val="0095615B"/>
    <w:rsid w:val="00956515"/>
    <w:rsid w:val="00956E0E"/>
    <w:rsid w:val="00957643"/>
    <w:rsid w:val="00957B94"/>
    <w:rsid w:val="009625EF"/>
    <w:rsid w:val="0096270A"/>
    <w:rsid w:val="00965225"/>
    <w:rsid w:val="0096648D"/>
    <w:rsid w:val="009666F7"/>
    <w:rsid w:val="009704DC"/>
    <w:rsid w:val="00974B04"/>
    <w:rsid w:val="00975C5D"/>
    <w:rsid w:val="00977DF1"/>
    <w:rsid w:val="00980112"/>
    <w:rsid w:val="00980AB6"/>
    <w:rsid w:val="009829BB"/>
    <w:rsid w:val="0098398F"/>
    <w:rsid w:val="00983CD4"/>
    <w:rsid w:val="009844D3"/>
    <w:rsid w:val="00984D6C"/>
    <w:rsid w:val="009864B3"/>
    <w:rsid w:val="00986676"/>
    <w:rsid w:val="009871C2"/>
    <w:rsid w:val="00990B7A"/>
    <w:rsid w:val="00991E8E"/>
    <w:rsid w:val="009921DA"/>
    <w:rsid w:val="00992900"/>
    <w:rsid w:val="00992F4F"/>
    <w:rsid w:val="00993543"/>
    <w:rsid w:val="00993848"/>
    <w:rsid w:val="0099430A"/>
    <w:rsid w:val="00995CEC"/>
    <w:rsid w:val="0099642D"/>
    <w:rsid w:val="00996703"/>
    <w:rsid w:val="009973ED"/>
    <w:rsid w:val="00997885"/>
    <w:rsid w:val="009A04B2"/>
    <w:rsid w:val="009A0702"/>
    <w:rsid w:val="009A08AB"/>
    <w:rsid w:val="009A0CB0"/>
    <w:rsid w:val="009A1C27"/>
    <w:rsid w:val="009A2F67"/>
    <w:rsid w:val="009A3527"/>
    <w:rsid w:val="009A3617"/>
    <w:rsid w:val="009A3E4D"/>
    <w:rsid w:val="009A4201"/>
    <w:rsid w:val="009A5C85"/>
    <w:rsid w:val="009A6809"/>
    <w:rsid w:val="009A6A50"/>
    <w:rsid w:val="009A72B9"/>
    <w:rsid w:val="009A7346"/>
    <w:rsid w:val="009B04D2"/>
    <w:rsid w:val="009B114B"/>
    <w:rsid w:val="009B1F9B"/>
    <w:rsid w:val="009B4AEB"/>
    <w:rsid w:val="009B5BF2"/>
    <w:rsid w:val="009B5D37"/>
    <w:rsid w:val="009B5F0D"/>
    <w:rsid w:val="009B7AE3"/>
    <w:rsid w:val="009C08B8"/>
    <w:rsid w:val="009C163F"/>
    <w:rsid w:val="009C24E2"/>
    <w:rsid w:val="009C2EBE"/>
    <w:rsid w:val="009C3354"/>
    <w:rsid w:val="009C33DF"/>
    <w:rsid w:val="009C35F3"/>
    <w:rsid w:val="009C3A05"/>
    <w:rsid w:val="009C4A33"/>
    <w:rsid w:val="009C5650"/>
    <w:rsid w:val="009C5DB3"/>
    <w:rsid w:val="009C681F"/>
    <w:rsid w:val="009C6E98"/>
    <w:rsid w:val="009C7F91"/>
    <w:rsid w:val="009D07D3"/>
    <w:rsid w:val="009D29FA"/>
    <w:rsid w:val="009D2A15"/>
    <w:rsid w:val="009D2ABF"/>
    <w:rsid w:val="009D3658"/>
    <w:rsid w:val="009D36B6"/>
    <w:rsid w:val="009D4904"/>
    <w:rsid w:val="009D568E"/>
    <w:rsid w:val="009D5C8F"/>
    <w:rsid w:val="009E01E6"/>
    <w:rsid w:val="009E0505"/>
    <w:rsid w:val="009E1BB7"/>
    <w:rsid w:val="009E29FB"/>
    <w:rsid w:val="009E5A8A"/>
    <w:rsid w:val="009E5E0D"/>
    <w:rsid w:val="009E7045"/>
    <w:rsid w:val="009E793E"/>
    <w:rsid w:val="009F0B16"/>
    <w:rsid w:val="009F1019"/>
    <w:rsid w:val="009F19EC"/>
    <w:rsid w:val="009F3D90"/>
    <w:rsid w:val="009F6B01"/>
    <w:rsid w:val="009F749A"/>
    <w:rsid w:val="00A0090A"/>
    <w:rsid w:val="00A01EFF"/>
    <w:rsid w:val="00A0237A"/>
    <w:rsid w:val="00A02E7F"/>
    <w:rsid w:val="00A03972"/>
    <w:rsid w:val="00A0552E"/>
    <w:rsid w:val="00A05A24"/>
    <w:rsid w:val="00A05FB9"/>
    <w:rsid w:val="00A07315"/>
    <w:rsid w:val="00A101E1"/>
    <w:rsid w:val="00A10685"/>
    <w:rsid w:val="00A108E2"/>
    <w:rsid w:val="00A12EE3"/>
    <w:rsid w:val="00A138F5"/>
    <w:rsid w:val="00A139BA"/>
    <w:rsid w:val="00A14620"/>
    <w:rsid w:val="00A1515C"/>
    <w:rsid w:val="00A17E42"/>
    <w:rsid w:val="00A2322D"/>
    <w:rsid w:val="00A23808"/>
    <w:rsid w:val="00A23956"/>
    <w:rsid w:val="00A23C4D"/>
    <w:rsid w:val="00A25680"/>
    <w:rsid w:val="00A30D49"/>
    <w:rsid w:val="00A35A92"/>
    <w:rsid w:val="00A35F04"/>
    <w:rsid w:val="00A373C9"/>
    <w:rsid w:val="00A404EA"/>
    <w:rsid w:val="00A426D9"/>
    <w:rsid w:val="00A439FD"/>
    <w:rsid w:val="00A4617E"/>
    <w:rsid w:val="00A46EF3"/>
    <w:rsid w:val="00A47241"/>
    <w:rsid w:val="00A47A77"/>
    <w:rsid w:val="00A47BB2"/>
    <w:rsid w:val="00A501C4"/>
    <w:rsid w:val="00A52533"/>
    <w:rsid w:val="00A52F27"/>
    <w:rsid w:val="00A5350D"/>
    <w:rsid w:val="00A5419F"/>
    <w:rsid w:val="00A55CF1"/>
    <w:rsid w:val="00A55F2C"/>
    <w:rsid w:val="00A5654F"/>
    <w:rsid w:val="00A566E0"/>
    <w:rsid w:val="00A57765"/>
    <w:rsid w:val="00A6253E"/>
    <w:rsid w:val="00A6283F"/>
    <w:rsid w:val="00A64334"/>
    <w:rsid w:val="00A649DB"/>
    <w:rsid w:val="00A64E7A"/>
    <w:rsid w:val="00A66B3F"/>
    <w:rsid w:val="00A7207D"/>
    <w:rsid w:val="00A720BC"/>
    <w:rsid w:val="00A7393F"/>
    <w:rsid w:val="00A7404A"/>
    <w:rsid w:val="00A75446"/>
    <w:rsid w:val="00A8176A"/>
    <w:rsid w:val="00A823DA"/>
    <w:rsid w:val="00A837E4"/>
    <w:rsid w:val="00A83996"/>
    <w:rsid w:val="00A847CD"/>
    <w:rsid w:val="00A85D19"/>
    <w:rsid w:val="00A8630A"/>
    <w:rsid w:val="00A868CF"/>
    <w:rsid w:val="00A86E1F"/>
    <w:rsid w:val="00A903BF"/>
    <w:rsid w:val="00A91E59"/>
    <w:rsid w:val="00A929E3"/>
    <w:rsid w:val="00A93458"/>
    <w:rsid w:val="00A93492"/>
    <w:rsid w:val="00A95C45"/>
    <w:rsid w:val="00A96ECB"/>
    <w:rsid w:val="00A97BA4"/>
    <w:rsid w:val="00A97BF3"/>
    <w:rsid w:val="00AA004C"/>
    <w:rsid w:val="00AA1AD2"/>
    <w:rsid w:val="00AA1C67"/>
    <w:rsid w:val="00AA2405"/>
    <w:rsid w:val="00AA418D"/>
    <w:rsid w:val="00AA4B00"/>
    <w:rsid w:val="00AA4FFB"/>
    <w:rsid w:val="00AA5868"/>
    <w:rsid w:val="00AA60B3"/>
    <w:rsid w:val="00AA6AFA"/>
    <w:rsid w:val="00AA6F09"/>
    <w:rsid w:val="00AB02F8"/>
    <w:rsid w:val="00AB03A0"/>
    <w:rsid w:val="00AB0741"/>
    <w:rsid w:val="00AB0D0B"/>
    <w:rsid w:val="00AB1C06"/>
    <w:rsid w:val="00AB1E5D"/>
    <w:rsid w:val="00AB36BE"/>
    <w:rsid w:val="00AB4A90"/>
    <w:rsid w:val="00AB5196"/>
    <w:rsid w:val="00AB521D"/>
    <w:rsid w:val="00AB57C2"/>
    <w:rsid w:val="00AB5905"/>
    <w:rsid w:val="00AB646E"/>
    <w:rsid w:val="00AB650D"/>
    <w:rsid w:val="00AB681A"/>
    <w:rsid w:val="00AC2ADD"/>
    <w:rsid w:val="00AC53CF"/>
    <w:rsid w:val="00AC5EE6"/>
    <w:rsid w:val="00AC64D9"/>
    <w:rsid w:val="00AC6875"/>
    <w:rsid w:val="00AC6CB9"/>
    <w:rsid w:val="00AC767F"/>
    <w:rsid w:val="00AD0F1B"/>
    <w:rsid w:val="00AD1793"/>
    <w:rsid w:val="00AD1C47"/>
    <w:rsid w:val="00AD2FFD"/>
    <w:rsid w:val="00AD3382"/>
    <w:rsid w:val="00AD5E14"/>
    <w:rsid w:val="00AE0482"/>
    <w:rsid w:val="00AE2677"/>
    <w:rsid w:val="00AE4AE9"/>
    <w:rsid w:val="00AE4FE8"/>
    <w:rsid w:val="00AE5A7F"/>
    <w:rsid w:val="00AF097E"/>
    <w:rsid w:val="00AF1731"/>
    <w:rsid w:val="00AF1A1B"/>
    <w:rsid w:val="00AF1AA7"/>
    <w:rsid w:val="00AF2EEC"/>
    <w:rsid w:val="00AF420A"/>
    <w:rsid w:val="00AF4245"/>
    <w:rsid w:val="00AF4522"/>
    <w:rsid w:val="00AF6638"/>
    <w:rsid w:val="00AF6DD7"/>
    <w:rsid w:val="00AF792F"/>
    <w:rsid w:val="00B001ED"/>
    <w:rsid w:val="00B020C6"/>
    <w:rsid w:val="00B03DBC"/>
    <w:rsid w:val="00B05C6F"/>
    <w:rsid w:val="00B06082"/>
    <w:rsid w:val="00B0767F"/>
    <w:rsid w:val="00B139F5"/>
    <w:rsid w:val="00B13AE5"/>
    <w:rsid w:val="00B16D7C"/>
    <w:rsid w:val="00B171E4"/>
    <w:rsid w:val="00B17EE9"/>
    <w:rsid w:val="00B211AD"/>
    <w:rsid w:val="00B22334"/>
    <w:rsid w:val="00B223F4"/>
    <w:rsid w:val="00B241A1"/>
    <w:rsid w:val="00B25458"/>
    <w:rsid w:val="00B26DD1"/>
    <w:rsid w:val="00B334AA"/>
    <w:rsid w:val="00B33AE7"/>
    <w:rsid w:val="00B34B32"/>
    <w:rsid w:val="00B363BA"/>
    <w:rsid w:val="00B3690B"/>
    <w:rsid w:val="00B37B3E"/>
    <w:rsid w:val="00B37EEB"/>
    <w:rsid w:val="00B407BA"/>
    <w:rsid w:val="00B40B80"/>
    <w:rsid w:val="00B40F33"/>
    <w:rsid w:val="00B4103F"/>
    <w:rsid w:val="00B418A1"/>
    <w:rsid w:val="00B418DA"/>
    <w:rsid w:val="00B420C9"/>
    <w:rsid w:val="00B42B63"/>
    <w:rsid w:val="00B45B8A"/>
    <w:rsid w:val="00B45FBE"/>
    <w:rsid w:val="00B46E18"/>
    <w:rsid w:val="00B4711D"/>
    <w:rsid w:val="00B47FC8"/>
    <w:rsid w:val="00B50316"/>
    <w:rsid w:val="00B50D7A"/>
    <w:rsid w:val="00B5130E"/>
    <w:rsid w:val="00B5188C"/>
    <w:rsid w:val="00B51B97"/>
    <w:rsid w:val="00B532A7"/>
    <w:rsid w:val="00B547DC"/>
    <w:rsid w:val="00B54F28"/>
    <w:rsid w:val="00B55DC4"/>
    <w:rsid w:val="00B564AC"/>
    <w:rsid w:val="00B62563"/>
    <w:rsid w:val="00B62A28"/>
    <w:rsid w:val="00B632EA"/>
    <w:rsid w:val="00B63742"/>
    <w:rsid w:val="00B64160"/>
    <w:rsid w:val="00B654BF"/>
    <w:rsid w:val="00B65BCD"/>
    <w:rsid w:val="00B6624B"/>
    <w:rsid w:val="00B666F9"/>
    <w:rsid w:val="00B66C20"/>
    <w:rsid w:val="00B677FE"/>
    <w:rsid w:val="00B67C86"/>
    <w:rsid w:val="00B7149A"/>
    <w:rsid w:val="00B71C36"/>
    <w:rsid w:val="00B72123"/>
    <w:rsid w:val="00B72B5A"/>
    <w:rsid w:val="00B742BA"/>
    <w:rsid w:val="00B745C5"/>
    <w:rsid w:val="00B74C8E"/>
    <w:rsid w:val="00B74DB4"/>
    <w:rsid w:val="00B755B3"/>
    <w:rsid w:val="00B77E7F"/>
    <w:rsid w:val="00B80731"/>
    <w:rsid w:val="00B82289"/>
    <w:rsid w:val="00B823C9"/>
    <w:rsid w:val="00B82997"/>
    <w:rsid w:val="00B83CB0"/>
    <w:rsid w:val="00B84092"/>
    <w:rsid w:val="00B846D3"/>
    <w:rsid w:val="00B84C07"/>
    <w:rsid w:val="00B8538B"/>
    <w:rsid w:val="00B8542E"/>
    <w:rsid w:val="00B85BCA"/>
    <w:rsid w:val="00B861BF"/>
    <w:rsid w:val="00B87A2F"/>
    <w:rsid w:val="00B91A47"/>
    <w:rsid w:val="00B94BD4"/>
    <w:rsid w:val="00B95980"/>
    <w:rsid w:val="00B96170"/>
    <w:rsid w:val="00B9656C"/>
    <w:rsid w:val="00B96818"/>
    <w:rsid w:val="00BA0BB0"/>
    <w:rsid w:val="00BA11BE"/>
    <w:rsid w:val="00BA17DE"/>
    <w:rsid w:val="00BA1D97"/>
    <w:rsid w:val="00BA1FED"/>
    <w:rsid w:val="00BA2070"/>
    <w:rsid w:val="00BA2CA9"/>
    <w:rsid w:val="00BA37D4"/>
    <w:rsid w:val="00BA658C"/>
    <w:rsid w:val="00BA6EC2"/>
    <w:rsid w:val="00BA7ABE"/>
    <w:rsid w:val="00BB08EA"/>
    <w:rsid w:val="00BB260D"/>
    <w:rsid w:val="00BB28CE"/>
    <w:rsid w:val="00BB4F3A"/>
    <w:rsid w:val="00BB5E42"/>
    <w:rsid w:val="00BB60DC"/>
    <w:rsid w:val="00BB7919"/>
    <w:rsid w:val="00BC04E8"/>
    <w:rsid w:val="00BC1213"/>
    <w:rsid w:val="00BC2100"/>
    <w:rsid w:val="00BC2729"/>
    <w:rsid w:val="00BC2FD3"/>
    <w:rsid w:val="00BC317A"/>
    <w:rsid w:val="00BC5760"/>
    <w:rsid w:val="00BC6422"/>
    <w:rsid w:val="00BC716B"/>
    <w:rsid w:val="00BD086B"/>
    <w:rsid w:val="00BD33FD"/>
    <w:rsid w:val="00BD388B"/>
    <w:rsid w:val="00BD41F6"/>
    <w:rsid w:val="00BD48F1"/>
    <w:rsid w:val="00BD57DF"/>
    <w:rsid w:val="00BD58CE"/>
    <w:rsid w:val="00BD6DB1"/>
    <w:rsid w:val="00BD7383"/>
    <w:rsid w:val="00BE0289"/>
    <w:rsid w:val="00BE03EB"/>
    <w:rsid w:val="00BE068D"/>
    <w:rsid w:val="00BE1234"/>
    <w:rsid w:val="00BE13A4"/>
    <w:rsid w:val="00BE2FC1"/>
    <w:rsid w:val="00BE3098"/>
    <w:rsid w:val="00BE33BE"/>
    <w:rsid w:val="00BE3F03"/>
    <w:rsid w:val="00BE5B47"/>
    <w:rsid w:val="00BE5E6D"/>
    <w:rsid w:val="00BE635C"/>
    <w:rsid w:val="00BF00AF"/>
    <w:rsid w:val="00BF014E"/>
    <w:rsid w:val="00BF08DE"/>
    <w:rsid w:val="00BF2436"/>
    <w:rsid w:val="00BF24C4"/>
    <w:rsid w:val="00BF2D08"/>
    <w:rsid w:val="00BF3D45"/>
    <w:rsid w:val="00BF5488"/>
    <w:rsid w:val="00BF659A"/>
    <w:rsid w:val="00BF6948"/>
    <w:rsid w:val="00BF6B4F"/>
    <w:rsid w:val="00BF6D28"/>
    <w:rsid w:val="00BF7C9C"/>
    <w:rsid w:val="00BF7CF5"/>
    <w:rsid w:val="00C00468"/>
    <w:rsid w:val="00C00547"/>
    <w:rsid w:val="00C007A5"/>
    <w:rsid w:val="00C01265"/>
    <w:rsid w:val="00C02031"/>
    <w:rsid w:val="00C0478A"/>
    <w:rsid w:val="00C06F5B"/>
    <w:rsid w:val="00C06FBD"/>
    <w:rsid w:val="00C073B6"/>
    <w:rsid w:val="00C11BB9"/>
    <w:rsid w:val="00C11CD0"/>
    <w:rsid w:val="00C137DB"/>
    <w:rsid w:val="00C13D8D"/>
    <w:rsid w:val="00C16A84"/>
    <w:rsid w:val="00C171B6"/>
    <w:rsid w:val="00C177C0"/>
    <w:rsid w:val="00C20376"/>
    <w:rsid w:val="00C20756"/>
    <w:rsid w:val="00C21344"/>
    <w:rsid w:val="00C22888"/>
    <w:rsid w:val="00C22DF5"/>
    <w:rsid w:val="00C244B4"/>
    <w:rsid w:val="00C24837"/>
    <w:rsid w:val="00C24F46"/>
    <w:rsid w:val="00C25359"/>
    <w:rsid w:val="00C25500"/>
    <w:rsid w:val="00C260E7"/>
    <w:rsid w:val="00C3134F"/>
    <w:rsid w:val="00C31AE2"/>
    <w:rsid w:val="00C326B2"/>
    <w:rsid w:val="00C37788"/>
    <w:rsid w:val="00C403EA"/>
    <w:rsid w:val="00C4065D"/>
    <w:rsid w:val="00C40CBC"/>
    <w:rsid w:val="00C4113A"/>
    <w:rsid w:val="00C4184A"/>
    <w:rsid w:val="00C43264"/>
    <w:rsid w:val="00C43CA2"/>
    <w:rsid w:val="00C44A10"/>
    <w:rsid w:val="00C451B0"/>
    <w:rsid w:val="00C45B1B"/>
    <w:rsid w:val="00C46119"/>
    <w:rsid w:val="00C4649D"/>
    <w:rsid w:val="00C468FC"/>
    <w:rsid w:val="00C46C03"/>
    <w:rsid w:val="00C4782F"/>
    <w:rsid w:val="00C47DBB"/>
    <w:rsid w:val="00C47DC7"/>
    <w:rsid w:val="00C50725"/>
    <w:rsid w:val="00C50C6B"/>
    <w:rsid w:val="00C5264A"/>
    <w:rsid w:val="00C5292E"/>
    <w:rsid w:val="00C55094"/>
    <w:rsid w:val="00C5705C"/>
    <w:rsid w:val="00C57446"/>
    <w:rsid w:val="00C57761"/>
    <w:rsid w:val="00C57863"/>
    <w:rsid w:val="00C601AD"/>
    <w:rsid w:val="00C6065C"/>
    <w:rsid w:val="00C61D85"/>
    <w:rsid w:val="00C621C3"/>
    <w:rsid w:val="00C622B4"/>
    <w:rsid w:val="00C622C9"/>
    <w:rsid w:val="00C63326"/>
    <w:rsid w:val="00C672D4"/>
    <w:rsid w:val="00C7066B"/>
    <w:rsid w:val="00C70CA3"/>
    <w:rsid w:val="00C70DF2"/>
    <w:rsid w:val="00C71091"/>
    <w:rsid w:val="00C71BB4"/>
    <w:rsid w:val="00C72112"/>
    <w:rsid w:val="00C73DBF"/>
    <w:rsid w:val="00C7427C"/>
    <w:rsid w:val="00C74529"/>
    <w:rsid w:val="00C75143"/>
    <w:rsid w:val="00C75874"/>
    <w:rsid w:val="00C76469"/>
    <w:rsid w:val="00C77A0A"/>
    <w:rsid w:val="00C81D2D"/>
    <w:rsid w:val="00C81DBF"/>
    <w:rsid w:val="00C81EFC"/>
    <w:rsid w:val="00C82AC5"/>
    <w:rsid w:val="00C8396F"/>
    <w:rsid w:val="00C8687B"/>
    <w:rsid w:val="00C86BAC"/>
    <w:rsid w:val="00C86D09"/>
    <w:rsid w:val="00C9088A"/>
    <w:rsid w:val="00C91128"/>
    <w:rsid w:val="00C911F0"/>
    <w:rsid w:val="00C947F5"/>
    <w:rsid w:val="00C94A4C"/>
    <w:rsid w:val="00C96741"/>
    <w:rsid w:val="00C96D89"/>
    <w:rsid w:val="00C976A2"/>
    <w:rsid w:val="00CA0D88"/>
    <w:rsid w:val="00CA1ECA"/>
    <w:rsid w:val="00CA3240"/>
    <w:rsid w:val="00CA4373"/>
    <w:rsid w:val="00CA611B"/>
    <w:rsid w:val="00CA6546"/>
    <w:rsid w:val="00CA68D6"/>
    <w:rsid w:val="00CA6B9F"/>
    <w:rsid w:val="00CA7781"/>
    <w:rsid w:val="00CA782B"/>
    <w:rsid w:val="00CB0E92"/>
    <w:rsid w:val="00CB1184"/>
    <w:rsid w:val="00CB1480"/>
    <w:rsid w:val="00CB15F9"/>
    <w:rsid w:val="00CB4011"/>
    <w:rsid w:val="00CB669F"/>
    <w:rsid w:val="00CB7A98"/>
    <w:rsid w:val="00CC0382"/>
    <w:rsid w:val="00CC0EF2"/>
    <w:rsid w:val="00CC14F4"/>
    <w:rsid w:val="00CC1F87"/>
    <w:rsid w:val="00CC3A26"/>
    <w:rsid w:val="00CC4CFD"/>
    <w:rsid w:val="00CC67D9"/>
    <w:rsid w:val="00CC7564"/>
    <w:rsid w:val="00CC7ECD"/>
    <w:rsid w:val="00CD00FC"/>
    <w:rsid w:val="00CD046C"/>
    <w:rsid w:val="00CD050C"/>
    <w:rsid w:val="00CD0C18"/>
    <w:rsid w:val="00CD285A"/>
    <w:rsid w:val="00CD320E"/>
    <w:rsid w:val="00CD3FEB"/>
    <w:rsid w:val="00CD462D"/>
    <w:rsid w:val="00CD5C5D"/>
    <w:rsid w:val="00CD7749"/>
    <w:rsid w:val="00CE0187"/>
    <w:rsid w:val="00CE0C6C"/>
    <w:rsid w:val="00CE17DB"/>
    <w:rsid w:val="00CE22C9"/>
    <w:rsid w:val="00CE2B09"/>
    <w:rsid w:val="00CE2D5C"/>
    <w:rsid w:val="00CE32E2"/>
    <w:rsid w:val="00CE3586"/>
    <w:rsid w:val="00CE3856"/>
    <w:rsid w:val="00CE38C6"/>
    <w:rsid w:val="00CF0FE6"/>
    <w:rsid w:val="00CF10E1"/>
    <w:rsid w:val="00CF2464"/>
    <w:rsid w:val="00CF4C8A"/>
    <w:rsid w:val="00CF5D0D"/>
    <w:rsid w:val="00CF6FB8"/>
    <w:rsid w:val="00CF7439"/>
    <w:rsid w:val="00CF789F"/>
    <w:rsid w:val="00D00208"/>
    <w:rsid w:val="00D011DD"/>
    <w:rsid w:val="00D012ED"/>
    <w:rsid w:val="00D01B55"/>
    <w:rsid w:val="00D01D39"/>
    <w:rsid w:val="00D026CC"/>
    <w:rsid w:val="00D03319"/>
    <w:rsid w:val="00D03E8F"/>
    <w:rsid w:val="00D04B2B"/>
    <w:rsid w:val="00D079B1"/>
    <w:rsid w:val="00D1068E"/>
    <w:rsid w:val="00D107AC"/>
    <w:rsid w:val="00D10B23"/>
    <w:rsid w:val="00D10BE9"/>
    <w:rsid w:val="00D12D1D"/>
    <w:rsid w:val="00D12D36"/>
    <w:rsid w:val="00D16DB5"/>
    <w:rsid w:val="00D17796"/>
    <w:rsid w:val="00D22A67"/>
    <w:rsid w:val="00D22B32"/>
    <w:rsid w:val="00D254F0"/>
    <w:rsid w:val="00D25D35"/>
    <w:rsid w:val="00D25EC3"/>
    <w:rsid w:val="00D25EF7"/>
    <w:rsid w:val="00D2725A"/>
    <w:rsid w:val="00D272C4"/>
    <w:rsid w:val="00D30B56"/>
    <w:rsid w:val="00D30B6E"/>
    <w:rsid w:val="00D3101F"/>
    <w:rsid w:val="00D3316C"/>
    <w:rsid w:val="00D34A03"/>
    <w:rsid w:val="00D35241"/>
    <w:rsid w:val="00D355AA"/>
    <w:rsid w:val="00D3561C"/>
    <w:rsid w:val="00D35CDF"/>
    <w:rsid w:val="00D36314"/>
    <w:rsid w:val="00D368F2"/>
    <w:rsid w:val="00D36D38"/>
    <w:rsid w:val="00D3753B"/>
    <w:rsid w:val="00D4116C"/>
    <w:rsid w:val="00D43005"/>
    <w:rsid w:val="00D43101"/>
    <w:rsid w:val="00D44316"/>
    <w:rsid w:val="00D44FCF"/>
    <w:rsid w:val="00D45366"/>
    <w:rsid w:val="00D455D5"/>
    <w:rsid w:val="00D45F41"/>
    <w:rsid w:val="00D46FAB"/>
    <w:rsid w:val="00D50015"/>
    <w:rsid w:val="00D515E9"/>
    <w:rsid w:val="00D52468"/>
    <w:rsid w:val="00D5337F"/>
    <w:rsid w:val="00D56680"/>
    <w:rsid w:val="00D577E0"/>
    <w:rsid w:val="00D6084A"/>
    <w:rsid w:val="00D60A62"/>
    <w:rsid w:val="00D611F8"/>
    <w:rsid w:val="00D61BD5"/>
    <w:rsid w:val="00D640EF"/>
    <w:rsid w:val="00D72C76"/>
    <w:rsid w:val="00D747BF"/>
    <w:rsid w:val="00D75309"/>
    <w:rsid w:val="00D7707C"/>
    <w:rsid w:val="00D80932"/>
    <w:rsid w:val="00D821D2"/>
    <w:rsid w:val="00D82606"/>
    <w:rsid w:val="00D827ED"/>
    <w:rsid w:val="00D82B38"/>
    <w:rsid w:val="00D83C6B"/>
    <w:rsid w:val="00D8493B"/>
    <w:rsid w:val="00D84D7F"/>
    <w:rsid w:val="00D851ED"/>
    <w:rsid w:val="00D86A3B"/>
    <w:rsid w:val="00D86EC7"/>
    <w:rsid w:val="00D91B20"/>
    <w:rsid w:val="00D93F4D"/>
    <w:rsid w:val="00D9406A"/>
    <w:rsid w:val="00D941DF"/>
    <w:rsid w:val="00D943C1"/>
    <w:rsid w:val="00D94483"/>
    <w:rsid w:val="00D951FF"/>
    <w:rsid w:val="00D95247"/>
    <w:rsid w:val="00D95403"/>
    <w:rsid w:val="00D975F0"/>
    <w:rsid w:val="00DA1806"/>
    <w:rsid w:val="00DA18E8"/>
    <w:rsid w:val="00DA1B84"/>
    <w:rsid w:val="00DA1F5D"/>
    <w:rsid w:val="00DA4902"/>
    <w:rsid w:val="00DA5656"/>
    <w:rsid w:val="00DA5DF8"/>
    <w:rsid w:val="00DA6220"/>
    <w:rsid w:val="00DB02A7"/>
    <w:rsid w:val="00DB035C"/>
    <w:rsid w:val="00DB17D9"/>
    <w:rsid w:val="00DB293C"/>
    <w:rsid w:val="00DB2F1A"/>
    <w:rsid w:val="00DB3169"/>
    <w:rsid w:val="00DB40BF"/>
    <w:rsid w:val="00DB49D0"/>
    <w:rsid w:val="00DB4BA2"/>
    <w:rsid w:val="00DB6443"/>
    <w:rsid w:val="00DB660A"/>
    <w:rsid w:val="00DB6C69"/>
    <w:rsid w:val="00DB7F3A"/>
    <w:rsid w:val="00DC02D7"/>
    <w:rsid w:val="00DC0E01"/>
    <w:rsid w:val="00DC198A"/>
    <w:rsid w:val="00DC3037"/>
    <w:rsid w:val="00DC4C27"/>
    <w:rsid w:val="00DC601F"/>
    <w:rsid w:val="00DC6456"/>
    <w:rsid w:val="00DC7787"/>
    <w:rsid w:val="00DD0A95"/>
    <w:rsid w:val="00DD0AC6"/>
    <w:rsid w:val="00DD17BB"/>
    <w:rsid w:val="00DD1FB1"/>
    <w:rsid w:val="00DD2245"/>
    <w:rsid w:val="00DD27AF"/>
    <w:rsid w:val="00DD5DCC"/>
    <w:rsid w:val="00DD5FD7"/>
    <w:rsid w:val="00DD6342"/>
    <w:rsid w:val="00DD674A"/>
    <w:rsid w:val="00DD6944"/>
    <w:rsid w:val="00DD7D32"/>
    <w:rsid w:val="00DE0D73"/>
    <w:rsid w:val="00DE10DF"/>
    <w:rsid w:val="00DE26B8"/>
    <w:rsid w:val="00DE3D2C"/>
    <w:rsid w:val="00DE41CB"/>
    <w:rsid w:val="00DE4584"/>
    <w:rsid w:val="00DE45A3"/>
    <w:rsid w:val="00DE5809"/>
    <w:rsid w:val="00DE5BC7"/>
    <w:rsid w:val="00DE6A5A"/>
    <w:rsid w:val="00DE7717"/>
    <w:rsid w:val="00DE7D3C"/>
    <w:rsid w:val="00DF063B"/>
    <w:rsid w:val="00DF12B4"/>
    <w:rsid w:val="00DF1527"/>
    <w:rsid w:val="00DF288A"/>
    <w:rsid w:val="00DF465B"/>
    <w:rsid w:val="00DF55B2"/>
    <w:rsid w:val="00DF5697"/>
    <w:rsid w:val="00DF726B"/>
    <w:rsid w:val="00E01C4D"/>
    <w:rsid w:val="00E02C89"/>
    <w:rsid w:val="00E046D4"/>
    <w:rsid w:val="00E04DDE"/>
    <w:rsid w:val="00E05B08"/>
    <w:rsid w:val="00E077E2"/>
    <w:rsid w:val="00E07D53"/>
    <w:rsid w:val="00E1058F"/>
    <w:rsid w:val="00E10897"/>
    <w:rsid w:val="00E125C5"/>
    <w:rsid w:val="00E12759"/>
    <w:rsid w:val="00E12A29"/>
    <w:rsid w:val="00E14435"/>
    <w:rsid w:val="00E14A6D"/>
    <w:rsid w:val="00E15885"/>
    <w:rsid w:val="00E162EE"/>
    <w:rsid w:val="00E16329"/>
    <w:rsid w:val="00E166F6"/>
    <w:rsid w:val="00E17923"/>
    <w:rsid w:val="00E179C8"/>
    <w:rsid w:val="00E20A71"/>
    <w:rsid w:val="00E25F61"/>
    <w:rsid w:val="00E26D92"/>
    <w:rsid w:val="00E2715B"/>
    <w:rsid w:val="00E27762"/>
    <w:rsid w:val="00E301A6"/>
    <w:rsid w:val="00E316C7"/>
    <w:rsid w:val="00E3208A"/>
    <w:rsid w:val="00E34953"/>
    <w:rsid w:val="00E34992"/>
    <w:rsid w:val="00E34A39"/>
    <w:rsid w:val="00E34C4F"/>
    <w:rsid w:val="00E35596"/>
    <w:rsid w:val="00E37039"/>
    <w:rsid w:val="00E376BB"/>
    <w:rsid w:val="00E412AA"/>
    <w:rsid w:val="00E426BB"/>
    <w:rsid w:val="00E44B8A"/>
    <w:rsid w:val="00E4508B"/>
    <w:rsid w:val="00E4513E"/>
    <w:rsid w:val="00E470CF"/>
    <w:rsid w:val="00E4794F"/>
    <w:rsid w:val="00E47D94"/>
    <w:rsid w:val="00E50B6A"/>
    <w:rsid w:val="00E50CB3"/>
    <w:rsid w:val="00E51511"/>
    <w:rsid w:val="00E52C75"/>
    <w:rsid w:val="00E554F9"/>
    <w:rsid w:val="00E57278"/>
    <w:rsid w:val="00E6091B"/>
    <w:rsid w:val="00E61041"/>
    <w:rsid w:val="00E615BD"/>
    <w:rsid w:val="00E61849"/>
    <w:rsid w:val="00E62DCF"/>
    <w:rsid w:val="00E63382"/>
    <w:rsid w:val="00E63B21"/>
    <w:rsid w:val="00E6438C"/>
    <w:rsid w:val="00E646DB"/>
    <w:rsid w:val="00E64CA9"/>
    <w:rsid w:val="00E65629"/>
    <w:rsid w:val="00E660C6"/>
    <w:rsid w:val="00E66311"/>
    <w:rsid w:val="00E66567"/>
    <w:rsid w:val="00E66E80"/>
    <w:rsid w:val="00E70BCB"/>
    <w:rsid w:val="00E73B39"/>
    <w:rsid w:val="00E74442"/>
    <w:rsid w:val="00E74726"/>
    <w:rsid w:val="00E74AA1"/>
    <w:rsid w:val="00E75D8C"/>
    <w:rsid w:val="00E76240"/>
    <w:rsid w:val="00E76F01"/>
    <w:rsid w:val="00E77C6A"/>
    <w:rsid w:val="00E809E3"/>
    <w:rsid w:val="00E80BB5"/>
    <w:rsid w:val="00E828BE"/>
    <w:rsid w:val="00E82B5D"/>
    <w:rsid w:val="00E83CEB"/>
    <w:rsid w:val="00E84ADD"/>
    <w:rsid w:val="00E851AD"/>
    <w:rsid w:val="00E862E7"/>
    <w:rsid w:val="00E8647B"/>
    <w:rsid w:val="00E8701F"/>
    <w:rsid w:val="00E8742B"/>
    <w:rsid w:val="00E9119B"/>
    <w:rsid w:val="00E917B9"/>
    <w:rsid w:val="00E91BFE"/>
    <w:rsid w:val="00E924E1"/>
    <w:rsid w:val="00E92DD6"/>
    <w:rsid w:val="00E93537"/>
    <w:rsid w:val="00E95117"/>
    <w:rsid w:val="00E960C5"/>
    <w:rsid w:val="00E96665"/>
    <w:rsid w:val="00EA0568"/>
    <w:rsid w:val="00EA0722"/>
    <w:rsid w:val="00EA0EE3"/>
    <w:rsid w:val="00EA175A"/>
    <w:rsid w:val="00EA18A2"/>
    <w:rsid w:val="00EA22D9"/>
    <w:rsid w:val="00EA3ED1"/>
    <w:rsid w:val="00EA4C2B"/>
    <w:rsid w:val="00EA4D61"/>
    <w:rsid w:val="00EA7914"/>
    <w:rsid w:val="00EB136D"/>
    <w:rsid w:val="00EB1C05"/>
    <w:rsid w:val="00EB1F82"/>
    <w:rsid w:val="00EB2ABA"/>
    <w:rsid w:val="00EB34EC"/>
    <w:rsid w:val="00EB4A53"/>
    <w:rsid w:val="00EB58DE"/>
    <w:rsid w:val="00EC024E"/>
    <w:rsid w:val="00EC0B8D"/>
    <w:rsid w:val="00EC0DE2"/>
    <w:rsid w:val="00EC23B4"/>
    <w:rsid w:val="00EC2DB8"/>
    <w:rsid w:val="00EC301C"/>
    <w:rsid w:val="00EC33AE"/>
    <w:rsid w:val="00EC36F6"/>
    <w:rsid w:val="00EC4210"/>
    <w:rsid w:val="00EC4D75"/>
    <w:rsid w:val="00EC5141"/>
    <w:rsid w:val="00EC571E"/>
    <w:rsid w:val="00EC7192"/>
    <w:rsid w:val="00ED0303"/>
    <w:rsid w:val="00ED0AD0"/>
    <w:rsid w:val="00ED207D"/>
    <w:rsid w:val="00ED239A"/>
    <w:rsid w:val="00ED3599"/>
    <w:rsid w:val="00ED35EE"/>
    <w:rsid w:val="00ED3F0D"/>
    <w:rsid w:val="00ED42E5"/>
    <w:rsid w:val="00ED4468"/>
    <w:rsid w:val="00ED5454"/>
    <w:rsid w:val="00ED674A"/>
    <w:rsid w:val="00ED7A4D"/>
    <w:rsid w:val="00EE0BB8"/>
    <w:rsid w:val="00EE1D30"/>
    <w:rsid w:val="00EE2839"/>
    <w:rsid w:val="00EE284E"/>
    <w:rsid w:val="00EE4121"/>
    <w:rsid w:val="00EE6090"/>
    <w:rsid w:val="00EE7748"/>
    <w:rsid w:val="00EE7A3D"/>
    <w:rsid w:val="00EE7BF0"/>
    <w:rsid w:val="00EF3667"/>
    <w:rsid w:val="00EF4A6B"/>
    <w:rsid w:val="00EF4FCA"/>
    <w:rsid w:val="00EF72F0"/>
    <w:rsid w:val="00F00A20"/>
    <w:rsid w:val="00F012A9"/>
    <w:rsid w:val="00F01E17"/>
    <w:rsid w:val="00F02077"/>
    <w:rsid w:val="00F025D0"/>
    <w:rsid w:val="00F02AC0"/>
    <w:rsid w:val="00F02DD6"/>
    <w:rsid w:val="00F036CC"/>
    <w:rsid w:val="00F04495"/>
    <w:rsid w:val="00F053F7"/>
    <w:rsid w:val="00F05570"/>
    <w:rsid w:val="00F06BCA"/>
    <w:rsid w:val="00F0766D"/>
    <w:rsid w:val="00F10FDE"/>
    <w:rsid w:val="00F11113"/>
    <w:rsid w:val="00F115DB"/>
    <w:rsid w:val="00F11CE2"/>
    <w:rsid w:val="00F1288A"/>
    <w:rsid w:val="00F13356"/>
    <w:rsid w:val="00F13704"/>
    <w:rsid w:val="00F14155"/>
    <w:rsid w:val="00F14500"/>
    <w:rsid w:val="00F16717"/>
    <w:rsid w:val="00F171CB"/>
    <w:rsid w:val="00F17244"/>
    <w:rsid w:val="00F176FE"/>
    <w:rsid w:val="00F2078B"/>
    <w:rsid w:val="00F219D4"/>
    <w:rsid w:val="00F2203A"/>
    <w:rsid w:val="00F222FF"/>
    <w:rsid w:val="00F22659"/>
    <w:rsid w:val="00F24E63"/>
    <w:rsid w:val="00F26D04"/>
    <w:rsid w:val="00F26FD4"/>
    <w:rsid w:val="00F27466"/>
    <w:rsid w:val="00F314D3"/>
    <w:rsid w:val="00F33BF8"/>
    <w:rsid w:val="00F37C34"/>
    <w:rsid w:val="00F37C83"/>
    <w:rsid w:val="00F37DAD"/>
    <w:rsid w:val="00F40E51"/>
    <w:rsid w:val="00F4275F"/>
    <w:rsid w:val="00F42E22"/>
    <w:rsid w:val="00F42F63"/>
    <w:rsid w:val="00F432C7"/>
    <w:rsid w:val="00F437CB"/>
    <w:rsid w:val="00F4383C"/>
    <w:rsid w:val="00F45837"/>
    <w:rsid w:val="00F466CC"/>
    <w:rsid w:val="00F50CE6"/>
    <w:rsid w:val="00F50E8B"/>
    <w:rsid w:val="00F50F9E"/>
    <w:rsid w:val="00F51524"/>
    <w:rsid w:val="00F51A55"/>
    <w:rsid w:val="00F54CA1"/>
    <w:rsid w:val="00F55732"/>
    <w:rsid w:val="00F5584F"/>
    <w:rsid w:val="00F55883"/>
    <w:rsid w:val="00F56B1E"/>
    <w:rsid w:val="00F575AD"/>
    <w:rsid w:val="00F61488"/>
    <w:rsid w:val="00F63DC5"/>
    <w:rsid w:val="00F643C7"/>
    <w:rsid w:val="00F657C5"/>
    <w:rsid w:val="00F65EC8"/>
    <w:rsid w:val="00F6640B"/>
    <w:rsid w:val="00F6659B"/>
    <w:rsid w:val="00F668ED"/>
    <w:rsid w:val="00F702C2"/>
    <w:rsid w:val="00F708DE"/>
    <w:rsid w:val="00F72E00"/>
    <w:rsid w:val="00F7383B"/>
    <w:rsid w:val="00F74602"/>
    <w:rsid w:val="00F75043"/>
    <w:rsid w:val="00F831BD"/>
    <w:rsid w:val="00F83432"/>
    <w:rsid w:val="00F83A10"/>
    <w:rsid w:val="00F850CE"/>
    <w:rsid w:val="00F853D0"/>
    <w:rsid w:val="00F86290"/>
    <w:rsid w:val="00F87CF8"/>
    <w:rsid w:val="00F904AA"/>
    <w:rsid w:val="00F92336"/>
    <w:rsid w:val="00F934F9"/>
    <w:rsid w:val="00F93777"/>
    <w:rsid w:val="00F937F4"/>
    <w:rsid w:val="00F94236"/>
    <w:rsid w:val="00F94D86"/>
    <w:rsid w:val="00F95029"/>
    <w:rsid w:val="00F958E8"/>
    <w:rsid w:val="00F95C67"/>
    <w:rsid w:val="00F95F88"/>
    <w:rsid w:val="00F95FCC"/>
    <w:rsid w:val="00F96738"/>
    <w:rsid w:val="00F967E0"/>
    <w:rsid w:val="00F9687E"/>
    <w:rsid w:val="00F96FAD"/>
    <w:rsid w:val="00F975AF"/>
    <w:rsid w:val="00FA0572"/>
    <w:rsid w:val="00FA242B"/>
    <w:rsid w:val="00FA32D8"/>
    <w:rsid w:val="00FA3BD6"/>
    <w:rsid w:val="00FA3D78"/>
    <w:rsid w:val="00FA4BFA"/>
    <w:rsid w:val="00FA5FF9"/>
    <w:rsid w:val="00FA7620"/>
    <w:rsid w:val="00FA7651"/>
    <w:rsid w:val="00FA76EA"/>
    <w:rsid w:val="00FA7EC4"/>
    <w:rsid w:val="00FB0D2B"/>
    <w:rsid w:val="00FB30B8"/>
    <w:rsid w:val="00FB39DE"/>
    <w:rsid w:val="00FB7339"/>
    <w:rsid w:val="00FB7D10"/>
    <w:rsid w:val="00FC08EA"/>
    <w:rsid w:val="00FC09D0"/>
    <w:rsid w:val="00FC1393"/>
    <w:rsid w:val="00FC22DB"/>
    <w:rsid w:val="00FC33C4"/>
    <w:rsid w:val="00FC4E30"/>
    <w:rsid w:val="00FC7623"/>
    <w:rsid w:val="00FD0003"/>
    <w:rsid w:val="00FD1277"/>
    <w:rsid w:val="00FD1B3A"/>
    <w:rsid w:val="00FD20BB"/>
    <w:rsid w:val="00FD22AD"/>
    <w:rsid w:val="00FD28BC"/>
    <w:rsid w:val="00FD2BC0"/>
    <w:rsid w:val="00FD3737"/>
    <w:rsid w:val="00FD3D87"/>
    <w:rsid w:val="00FD48A6"/>
    <w:rsid w:val="00FD4C9F"/>
    <w:rsid w:val="00FD5BFE"/>
    <w:rsid w:val="00FE0136"/>
    <w:rsid w:val="00FE286D"/>
    <w:rsid w:val="00FE598F"/>
    <w:rsid w:val="00FE67EC"/>
    <w:rsid w:val="00FE7566"/>
    <w:rsid w:val="00FF0693"/>
    <w:rsid w:val="00FF07BD"/>
    <w:rsid w:val="00FF1238"/>
    <w:rsid w:val="00FF21AF"/>
    <w:rsid w:val="00FF3A5D"/>
    <w:rsid w:val="00FF521D"/>
    <w:rsid w:val="00FF6F76"/>
    <w:rsid w:val="0B84D608"/>
    <w:rsid w:val="0F300DE3"/>
    <w:rsid w:val="0F5B68BD"/>
    <w:rsid w:val="107796A6"/>
    <w:rsid w:val="1A011B34"/>
    <w:rsid w:val="1B095859"/>
    <w:rsid w:val="1EAB7B37"/>
    <w:rsid w:val="1FAD2943"/>
    <w:rsid w:val="23B15541"/>
    <w:rsid w:val="25B31C9D"/>
    <w:rsid w:val="25DA38B1"/>
    <w:rsid w:val="26130682"/>
    <w:rsid w:val="269C91B1"/>
    <w:rsid w:val="2D35096C"/>
    <w:rsid w:val="2DE6E413"/>
    <w:rsid w:val="2FD9BECA"/>
    <w:rsid w:val="356F58FE"/>
    <w:rsid w:val="38BCBDC9"/>
    <w:rsid w:val="39B28C03"/>
    <w:rsid w:val="45107109"/>
    <w:rsid w:val="4A93FB98"/>
    <w:rsid w:val="4EFB531E"/>
    <w:rsid w:val="583C4362"/>
    <w:rsid w:val="58A0F5B2"/>
    <w:rsid w:val="58B8953C"/>
    <w:rsid w:val="5CEA52AE"/>
    <w:rsid w:val="5F1C1E11"/>
    <w:rsid w:val="61AD33E9"/>
    <w:rsid w:val="63141779"/>
    <w:rsid w:val="648AEABA"/>
    <w:rsid w:val="65D50C90"/>
    <w:rsid w:val="6AB4DB40"/>
    <w:rsid w:val="6ACEDEF9"/>
    <w:rsid w:val="6BE66DC8"/>
    <w:rsid w:val="6C1071F3"/>
    <w:rsid w:val="713A9C30"/>
    <w:rsid w:val="716DFEEB"/>
    <w:rsid w:val="7271D470"/>
    <w:rsid w:val="78AAAF75"/>
    <w:rsid w:val="7A17C1B0"/>
    <w:rsid w:val="7AC87889"/>
    <w:rsid w:val="7BE7F7C9"/>
    <w:rsid w:val="7CC26E3B"/>
    <w:rsid w:val="7E4F8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0A025"/>
  <w14:defaultImageDpi w14:val="96"/>
  <w15:docId w15:val="{94DE609F-056D-4F43-8297-76927C5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25D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5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25D4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825D4"/>
    <w:pPr>
      <w:numPr>
        <w:ilvl w:val="3"/>
        <w:numId w:val="9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6825D4"/>
    <w:pPr>
      <w:numPr>
        <w:ilvl w:val="4"/>
        <w:numId w:val="9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6825D4"/>
    <w:pPr>
      <w:numPr>
        <w:ilvl w:val="5"/>
        <w:numId w:val="9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6825D4"/>
    <w:pPr>
      <w:numPr>
        <w:ilvl w:val="6"/>
        <w:numId w:val="9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6825D4"/>
    <w:pPr>
      <w:numPr>
        <w:ilvl w:val="7"/>
        <w:numId w:val="9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6825D4"/>
    <w:pPr>
      <w:numPr>
        <w:ilvl w:val="8"/>
        <w:numId w:val="9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6825D4"/>
    <w:pPr>
      <w:widowControl w:val="0"/>
      <w:pBdr>
        <w:bottom w:val="single" w:sz="24" w:space="15" w:color="000000"/>
      </w:pBdr>
      <w:suppressAutoHyphens/>
      <w:autoSpaceDE w:val="0"/>
      <w:autoSpaceDN w:val="0"/>
      <w:adjustRightInd w:val="0"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color w:val="000000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6825D4"/>
    <w:pPr>
      <w:widowControl w:val="0"/>
      <w:autoSpaceDE w:val="0"/>
      <w:autoSpaceDN w:val="0"/>
      <w:adjustRightInd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6825D4"/>
    <w:pPr>
      <w:ind w:firstLine="0"/>
    </w:pPr>
  </w:style>
  <w:style w:type="paragraph" w:customStyle="1" w:styleId="COT">
    <w:name w:val="COT"/>
    <w:basedOn w:val="BodyNoIndent"/>
    <w:uiPriority w:val="99"/>
    <w:rsid w:val="006825D4"/>
  </w:style>
  <w:style w:type="paragraph" w:customStyle="1" w:styleId="LH">
    <w:name w:val="LH"/>
    <w:basedOn w:val="Normal"/>
    <w:next w:val="CDT1"/>
    <w:autoRedefine/>
    <w:uiPriority w:val="99"/>
    <w:rsid w:val="006825D4"/>
    <w:pPr>
      <w:keepNext/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6825D4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6825D4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MindMapHolder">
    <w:name w:val="MindMapHolder"/>
    <w:basedOn w:val="FigureHolder"/>
    <w:autoRedefine/>
    <w:uiPriority w:val="99"/>
    <w:rsid w:val="006825D4"/>
    <w:pPr>
      <w:spacing w:before="300" w:after="290"/>
      <w:jc w:val="center"/>
    </w:pPr>
  </w:style>
  <w:style w:type="paragraph" w:customStyle="1" w:styleId="HA">
    <w:name w:val="HA"/>
    <w:basedOn w:val="Normal"/>
    <w:autoRedefine/>
    <w:uiPriority w:val="99"/>
    <w:rsid w:val="006825D4"/>
    <w:pPr>
      <w:keepNext/>
      <w:widowControl w:val="0"/>
      <w:autoSpaceDE w:val="0"/>
      <w:autoSpaceDN w:val="0"/>
      <w:adjustRightInd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color w:val="000000"/>
      <w:sz w:val="28"/>
      <w:szCs w:val="28"/>
    </w:rPr>
  </w:style>
  <w:style w:type="paragraph" w:customStyle="1" w:styleId="PD">
    <w:name w:val="PD"/>
    <w:basedOn w:val="Body"/>
    <w:uiPriority w:val="99"/>
    <w:rsid w:val="006825D4"/>
    <w:pPr>
      <w:spacing w:before="60" w:after="60"/>
      <w:ind w:firstLine="0"/>
    </w:pPr>
    <w:rPr>
      <w:color w:val="0000FF"/>
    </w:rPr>
  </w:style>
  <w:style w:type="paragraph" w:customStyle="1" w:styleId="BeginnerTopic-AdvTopic">
    <w:name w:val="BeginnerTopic-AdvTopic"/>
    <w:basedOn w:val="Body"/>
    <w:autoRedefine/>
    <w:uiPriority w:val="99"/>
    <w:rsid w:val="006825D4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6825D4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6825D4"/>
    <w:pPr>
      <w:spacing w:before="0" w:after="0"/>
    </w:pPr>
  </w:style>
  <w:style w:type="paragraph" w:customStyle="1" w:styleId="LangContrastBody">
    <w:name w:val="LangContrastBody"/>
    <w:basedOn w:val="Body"/>
    <w:uiPriority w:val="99"/>
    <w:rsid w:val="006825D4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AdvX">
    <w:name w:val="AdvX"/>
    <w:basedOn w:val="Body"/>
    <w:uiPriority w:val="99"/>
    <w:rsid w:val="006825D4"/>
    <w:pPr>
      <w:spacing w:after="240"/>
    </w:pPr>
  </w:style>
  <w:style w:type="paragraph" w:customStyle="1" w:styleId="BeginX">
    <w:name w:val="BeginX"/>
    <w:basedOn w:val="Normal"/>
    <w:uiPriority w:val="99"/>
    <w:rsid w:val="006825D4"/>
    <w:pPr>
      <w:widowControl w:val="0"/>
      <w:autoSpaceDE w:val="0"/>
      <w:autoSpaceDN w:val="0"/>
      <w:adjustRightInd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TableHolder">
    <w:name w:val="TableHolder"/>
    <w:basedOn w:val="Normal"/>
    <w:uiPriority w:val="99"/>
    <w:rsid w:val="006825D4"/>
    <w:pPr>
      <w:widowControl w:val="0"/>
      <w:suppressAutoHyphens/>
      <w:autoSpaceDE w:val="0"/>
      <w:autoSpaceDN w:val="0"/>
      <w:adjustRightInd w:val="0"/>
      <w:spacing w:after="240"/>
      <w:textAlignment w:val="center"/>
    </w:pPr>
    <w:rPr>
      <w:rFonts w:ascii="Palatino-Roman" w:hAnsi="Palatino-Roman" w:cs="Palatino-Roman"/>
      <w:color w:val="000000"/>
      <w:spacing w:val="-3"/>
    </w:rPr>
  </w:style>
  <w:style w:type="paragraph" w:customStyle="1" w:styleId="GuidelinesHholder">
    <w:name w:val="GuidelinesHholder"/>
    <w:basedOn w:val="TableHolder"/>
    <w:uiPriority w:val="99"/>
    <w:rsid w:val="006825D4"/>
    <w:pPr>
      <w:spacing w:before="360" w:after="360"/>
      <w:jc w:val="center"/>
    </w:pPr>
  </w:style>
  <w:style w:type="paragraph" w:customStyle="1" w:styleId="HE">
    <w:name w:val="HE"/>
    <w:basedOn w:val="HB"/>
    <w:uiPriority w:val="99"/>
    <w:rsid w:val="006825D4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CDT">
    <w:name w:val="CDT"/>
    <w:basedOn w:val="Normal"/>
    <w:uiPriority w:val="99"/>
    <w:rsid w:val="00465771"/>
    <w:pPr>
      <w:widowControl w:val="0"/>
      <w:suppressAutoHyphens/>
      <w:autoSpaceDE w:val="0"/>
      <w:autoSpaceDN w:val="0"/>
      <w:adjustRightInd w:val="0"/>
      <w:spacing w:line="210" w:lineRule="atLeast"/>
      <w:ind w:left="300"/>
      <w:textAlignment w:val="center"/>
    </w:pPr>
    <w:rPr>
      <w:rFonts w:ascii="Consolas" w:hAnsi="Consolas" w:cs="Consolas"/>
      <w:noProof/>
      <w:color w:val="000000"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6825D4"/>
    <w:pPr>
      <w:ind w:left="302"/>
    </w:pPr>
  </w:style>
  <w:style w:type="paragraph" w:customStyle="1" w:styleId="CDTX">
    <w:name w:val="CDTX"/>
    <w:basedOn w:val="CDT"/>
    <w:next w:val="Body"/>
    <w:uiPriority w:val="99"/>
    <w:rsid w:val="006825D4"/>
    <w:pPr>
      <w:pBdr>
        <w:bottom w:val="single" w:sz="4" w:space="4" w:color="000000"/>
      </w:pBdr>
      <w:spacing w:after="320"/>
    </w:pPr>
  </w:style>
  <w:style w:type="paragraph" w:customStyle="1" w:styleId="CDTGrayline">
    <w:name w:val="CDTGrayline"/>
    <w:basedOn w:val="CDT"/>
    <w:autoRedefine/>
    <w:uiPriority w:val="99"/>
    <w:rsid w:val="006825D4"/>
    <w:pPr>
      <w:shd w:val="clear" w:color="auto" w:fill="D9D9D9"/>
    </w:pPr>
  </w:style>
  <w:style w:type="paragraph" w:customStyle="1" w:styleId="OutputHead">
    <w:name w:val="OutputHead"/>
    <w:basedOn w:val="Normal"/>
    <w:uiPriority w:val="99"/>
    <w:rsid w:val="006825D4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paragraph" w:customStyle="1" w:styleId="OutputHeadNoSpaceBefore">
    <w:name w:val="OutputHeadNoSpaceBefore"/>
    <w:basedOn w:val="OutputHead"/>
    <w:uiPriority w:val="99"/>
    <w:rsid w:val="006825D4"/>
    <w:pPr>
      <w:spacing w:before="0"/>
    </w:pPr>
  </w:style>
  <w:style w:type="paragraph" w:customStyle="1" w:styleId="Code">
    <w:name w:val="Code"/>
    <w:basedOn w:val="Normal"/>
    <w:uiPriority w:val="99"/>
    <w:rsid w:val="006825D4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210" w:lineRule="atLeast"/>
      <w:ind w:left="300" w:right="240"/>
      <w:textAlignment w:val="center"/>
    </w:pPr>
    <w:rPr>
      <w:rFonts w:ascii="Consolas" w:hAnsi="Consolas" w:cs="Consolas"/>
      <w:color w:val="000000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6825D4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before="180"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">
    <w:name w:val="OutputCode"/>
    <w:basedOn w:val="Normal"/>
    <w:uiPriority w:val="99"/>
    <w:rsid w:val="006825D4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6825D4"/>
    <w:pPr>
      <w:spacing w:before="180" w:after="515"/>
    </w:pPr>
  </w:style>
  <w:style w:type="paragraph" w:customStyle="1" w:styleId="NL1">
    <w:name w:val="NL1"/>
    <w:basedOn w:val="Body"/>
    <w:uiPriority w:val="99"/>
    <w:rsid w:val="006825D4"/>
    <w:pPr>
      <w:spacing w:before="320" w:after="40"/>
      <w:ind w:left="662" w:hanging="360"/>
    </w:pPr>
  </w:style>
  <w:style w:type="paragraph" w:customStyle="1" w:styleId="BL1">
    <w:name w:val="BL1"/>
    <w:next w:val="BL"/>
    <w:autoRedefine/>
    <w:uiPriority w:val="99"/>
    <w:rsid w:val="006825D4"/>
    <w:pPr>
      <w:numPr>
        <w:numId w:val="6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NL">
    <w:name w:val="NL"/>
    <w:basedOn w:val="Normal"/>
    <w:autoRedefine/>
    <w:uiPriority w:val="99"/>
    <w:rsid w:val="006825D4"/>
    <w:pPr>
      <w:widowControl w:val="0"/>
      <w:autoSpaceDE w:val="0"/>
      <w:autoSpaceDN w:val="0"/>
      <w:adjustRightInd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BL">
    <w:name w:val="BL"/>
    <w:autoRedefine/>
    <w:uiPriority w:val="99"/>
    <w:rsid w:val="006825D4"/>
    <w:pPr>
      <w:numPr>
        <w:numId w:val="5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NLX">
    <w:name w:val="NLX"/>
    <w:basedOn w:val="NL"/>
    <w:autoRedefine/>
    <w:uiPriority w:val="99"/>
    <w:rsid w:val="006825D4"/>
    <w:pPr>
      <w:spacing w:after="240"/>
    </w:pPr>
  </w:style>
  <w:style w:type="paragraph" w:customStyle="1" w:styleId="BLX">
    <w:name w:val="BLX"/>
    <w:autoRedefine/>
    <w:uiPriority w:val="99"/>
    <w:rsid w:val="002E650B"/>
    <w:pPr>
      <w:numPr>
        <w:numId w:val="8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GuidelinesHolderLessSpace">
    <w:name w:val="GuidelinesHolderLessSpace"/>
    <w:basedOn w:val="GuidelinesHholder"/>
    <w:uiPriority w:val="99"/>
    <w:pPr>
      <w:spacing w:after="180"/>
    </w:pPr>
  </w:style>
  <w:style w:type="paragraph" w:customStyle="1" w:styleId="CDTX-Middle">
    <w:name w:val="CDTX-Middle"/>
    <w:basedOn w:val="CDTX"/>
    <w:uiPriority w:val="99"/>
    <w:rsid w:val="006825D4"/>
    <w:pPr>
      <w:spacing w:after="160"/>
    </w:pPr>
  </w:style>
  <w:style w:type="paragraph" w:customStyle="1" w:styleId="TableTitle">
    <w:name w:val="TableTitle"/>
    <w:basedOn w:val="Normal"/>
    <w:uiPriority w:val="99"/>
    <w:rsid w:val="006825D4"/>
    <w:pPr>
      <w:keepNext/>
      <w:widowControl w:val="0"/>
      <w:suppressAutoHyphens/>
      <w:autoSpaceDE w:val="0"/>
      <w:autoSpaceDN w:val="0"/>
      <w:adjustRightInd w:val="0"/>
      <w:spacing w:before="225" w:after="90" w:line="310" w:lineRule="atLeast"/>
      <w:textAlignment w:val="center"/>
    </w:pPr>
    <w:rPr>
      <w:rFonts w:ascii="MetaPlusBook-Roman" w:eastAsia="Times New Roman" w:hAnsi="MetaPlusBook-Roman" w:cs="MetaPlusBook-Roman"/>
      <w:color w:val="000000"/>
      <w:sz w:val="18"/>
      <w:szCs w:val="18"/>
    </w:rPr>
  </w:style>
  <w:style w:type="paragraph" w:customStyle="1" w:styleId="OutputCodeOnly">
    <w:name w:val="OutputCodeOnly"/>
    <w:basedOn w:val="OutputCode1"/>
    <w:uiPriority w:val="99"/>
    <w:rsid w:val="006825D4"/>
    <w:pPr>
      <w:pBdr>
        <w:bottom w:val="single" w:sz="72" w:space="0" w:color="E0E0E0"/>
      </w:pBdr>
      <w:spacing w:after="515"/>
    </w:pPr>
  </w:style>
  <w:style w:type="paragraph" w:customStyle="1" w:styleId="Snippet">
    <w:name w:val="Snippet"/>
    <w:basedOn w:val="CDT"/>
    <w:uiPriority w:val="99"/>
    <w:rsid w:val="006825D4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6825D4"/>
    <w:pPr>
      <w:spacing w:before="140"/>
    </w:pPr>
  </w:style>
  <w:style w:type="paragraph" w:customStyle="1" w:styleId="SnippetOnly">
    <w:name w:val="SnippetOnly"/>
    <w:basedOn w:val="Snippet1"/>
    <w:uiPriority w:val="99"/>
    <w:rsid w:val="006825D4"/>
    <w:pPr>
      <w:spacing w:after="140"/>
    </w:pPr>
  </w:style>
  <w:style w:type="paragraph" w:customStyle="1" w:styleId="SummaryHead">
    <w:name w:val="SummaryHead"/>
    <w:basedOn w:val="HA"/>
    <w:uiPriority w:val="99"/>
    <w:rsid w:val="006825D4"/>
    <w:pPr>
      <w:pBdr>
        <w:bottom w:val="single" w:sz="8" w:space="6" w:color="auto"/>
      </w:pBdr>
      <w:spacing w:after="140" w:line="310" w:lineRule="atLeast"/>
    </w:pPr>
    <w:rPr>
      <w:caps/>
      <w:sz w:val="25"/>
      <w:szCs w:val="25"/>
    </w:rPr>
  </w:style>
  <w:style w:type="paragraph" w:styleId="FootnoteText">
    <w:name w:val="footnote text"/>
    <w:basedOn w:val="Body"/>
    <w:link w:val="FootnoteTextChar"/>
    <w:uiPriority w:val="99"/>
    <w:rsid w:val="006825D4"/>
    <w:pPr>
      <w:tabs>
        <w:tab w:val="left" w:pos="280"/>
      </w:tabs>
      <w:suppressAutoHyphens/>
      <w:spacing w:line="210" w:lineRule="atLeast"/>
      <w:ind w:left="290" w:hanging="290"/>
    </w:pPr>
    <w:rPr>
      <w:sz w:val="17"/>
      <w:szCs w:val="17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25D4"/>
    <w:rPr>
      <w:rFonts w:ascii="Palatino-Roman" w:eastAsiaTheme="minorHAnsi" w:hAnsi="Palatino-Roman" w:cs="Palatino-Roman"/>
      <w:color w:val="000000"/>
      <w:sz w:val="17"/>
      <w:szCs w:val="17"/>
    </w:rPr>
  </w:style>
  <w:style w:type="paragraph" w:customStyle="1" w:styleId="NoteHead">
    <w:name w:val="NoteHead"/>
    <w:basedOn w:val="Normal"/>
    <w:autoRedefine/>
    <w:uiPriority w:val="99"/>
    <w:rsid w:val="006825D4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color w:val="000000"/>
      <w:sz w:val="23"/>
      <w:szCs w:val="23"/>
    </w:rPr>
  </w:style>
  <w:style w:type="paragraph" w:customStyle="1" w:styleId="LangContrastHead">
    <w:name w:val="LangContrastHead"/>
    <w:basedOn w:val="NoteHead"/>
    <w:uiPriority w:val="99"/>
    <w:rsid w:val="006825D4"/>
    <w:pPr>
      <w:spacing w:after="100"/>
    </w:pPr>
    <w:rPr>
      <w:rFonts w:ascii="MetaOT-Black" w:hAnsi="MetaOT-Black" w:cs="MetaOT-Black"/>
      <w:b w:val="0"/>
      <w:sz w:val="24"/>
      <w:szCs w:val="24"/>
    </w:rPr>
  </w:style>
  <w:style w:type="paragraph" w:customStyle="1" w:styleId="Guidelines">
    <w:name w:val="Guidelines"/>
    <w:basedOn w:val="OutputCode"/>
    <w:uiPriority w:val="99"/>
    <w:rsid w:val="006825D4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GuidelinesHead">
    <w:name w:val="GuidelinesHead"/>
    <w:basedOn w:val="LangContrastHead"/>
    <w:uiPriority w:val="99"/>
    <w:rsid w:val="006825D4"/>
    <w:rPr>
      <w:b/>
    </w:rPr>
  </w:style>
  <w:style w:type="paragraph" w:customStyle="1" w:styleId="TCH">
    <w:name w:val="TCH"/>
    <w:basedOn w:val="Body"/>
    <w:uiPriority w:val="99"/>
    <w:rsid w:val="006825D4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CCP">
    <w:name w:val="TCCP"/>
    <w:basedOn w:val="CDT"/>
    <w:uiPriority w:val="99"/>
    <w:rsid w:val="006825D4"/>
    <w:pPr>
      <w:ind w:left="0"/>
    </w:pPr>
  </w:style>
  <w:style w:type="paragraph" w:customStyle="1" w:styleId="TB">
    <w:name w:val="TB"/>
    <w:basedOn w:val="BodyNoIndent"/>
    <w:uiPriority w:val="99"/>
    <w:rsid w:val="006825D4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6825D4"/>
    <w:pPr>
      <w:spacing w:line="120" w:lineRule="atLeast"/>
    </w:pPr>
    <w:rPr>
      <w:sz w:val="12"/>
      <w:szCs w:val="12"/>
    </w:rPr>
  </w:style>
  <w:style w:type="paragraph" w:customStyle="1" w:styleId="NLinTable">
    <w:name w:val="NLinTable"/>
    <w:basedOn w:val="TB"/>
    <w:uiPriority w:val="99"/>
    <w:pPr>
      <w:spacing w:line="220" w:lineRule="atLeast"/>
      <w:ind w:left="180" w:hanging="180"/>
    </w:pPr>
    <w:rPr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6825D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Consolas" w:eastAsia="Times New Roman" w:hAnsi="Consolas" w:cs="Consolas"/>
      <w:color w:val="000000"/>
      <w:sz w:val="16"/>
      <w:szCs w:val="16"/>
    </w:rPr>
  </w:style>
  <w:style w:type="character" w:customStyle="1" w:styleId="E1">
    <w:name w:val="E1"/>
    <w:uiPriority w:val="99"/>
    <w:rsid w:val="006825D4"/>
    <w:rPr>
      <w:rFonts w:ascii="Palatino-Bold" w:hAnsi="Palatino-Bold" w:cs="Palatino-Bold"/>
      <w:b/>
      <w:bCs/>
    </w:rPr>
  </w:style>
  <w:style w:type="character" w:styleId="FootnoteReference">
    <w:name w:val="footnote reference"/>
    <w:basedOn w:val="DefaultParagraphFont"/>
    <w:uiPriority w:val="99"/>
    <w:rsid w:val="006825D4"/>
    <w:rPr>
      <w:rFonts w:ascii="Palatino-Roman" w:hAnsi="Palatino-Roman" w:cs="Palatino-Roman"/>
      <w:color w:val="000000"/>
      <w:w w:val="100"/>
      <w:position w:val="2"/>
      <w:sz w:val="22"/>
      <w:szCs w:val="22"/>
      <w:vertAlign w:val="superscript"/>
    </w:rPr>
  </w:style>
  <w:style w:type="character" w:customStyle="1" w:styleId="Italic">
    <w:name w:val="Italic"/>
    <w:autoRedefine/>
    <w:uiPriority w:val="99"/>
    <w:rsid w:val="006825D4"/>
    <w:rPr>
      <w:rFonts w:cs="Palatino-Italic"/>
      <w:i/>
      <w:iCs/>
    </w:rPr>
  </w:style>
  <w:style w:type="character" w:customStyle="1" w:styleId="C1">
    <w:name w:val="C1"/>
    <w:uiPriority w:val="99"/>
    <w:rsid w:val="006825D4"/>
    <w:rPr>
      <w:rFonts w:ascii="Consolas" w:hAnsi="Consolas" w:cs="Consolas"/>
      <w:color w:val="000000"/>
      <w:kern w:val="0"/>
      <w:position w:val="0"/>
    </w:rPr>
  </w:style>
  <w:style w:type="character" w:customStyle="1" w:styleId="C1inHead">
    <w:name w:val="C1 in Head"/>
    <w:uiPriority w:val="99"/>
    <w:rsid w:val="006825D4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6825D4"/>
    <w:rPr>
      <w:rFonts w:ascii="Consolas" w:hAnsi="Consolas" w:cs="Consolas-Bold"/>
      <w:b/>
      <w:bCs/>
      <w:sz w:val="24"/>
      <w:szCs w:val="18"/>
    </w:rPr>
  </w:style>
  <w:style w:type="character" w:customStyle="1" w:styleId="C1inLH">
    <w:name w:val="C1inLH"/>
    <w:basedOn w:val="C1"/>
    <w:uiPriority w:val="99"/>
    <w:rsid w:val="006825D4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PKeyword">
    <w:name w:val="CP Keyword"/>
    <w:uiPriority w:val="99"/>
    <w:rsid w:val="006825D4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Maroon">
    <w:name w:val="Maroon"/>
    <w:uiPriority w:val="99"/>
    <w:rsid w:val="006825D4"/>
    <w:rPr>
      <w:rFonts w:ascii="Consolas" w:hAnsi="Consolas" w:cs="Consolas"/>
      <w:color w:val="A31515"/>
    </w:rPr>
  </w:style>
  <w:style w:type="character" w:customStyle="1" w:styleId="CPComment">
    <w:name w:val="CP Comment"/>
    <w:uiPriority w:val="99"/>
    <w:rsid w:val="006825D4"/>
    <w:rPr>
      <w:rFonts w:cs="Consolas-Italic"/>
      <w:i/>
      <w:iCs/>
      <w:color w:val="008000"/>
    </w:rPr>
  </w:style>
  <w:style w:type="character" w:customStyle="1" w:styleId="E4">
    <w:name w:val="E4"/>
    <w:uiPriority w:val="99"/>
    <w:rsid w:val="006825D4"/>
    <w:rPr>
      <w:u w:color="000000"/>
      <w:shd w:val="clear" w:color="auto" w:fill="E0E0E0"/>
    </w:rPr>
  </w:style>
  <w:style w:type="character" w:customStyle="1" w:styleId="LN">
    <w:name w:val="LN"/>
    <w:uiPriority w:val="99"/>
    <w:rsid w:val="006825D4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E4CPKeyword">
    <w:name w:val="E4CPKeyword"/>
    <w:uiPriority w:val="99"/>
    <w:rPr>
      <w:b/>
      <w:bCs/>
      <w:color w:val="0000FF"/>
      <w:u w:color="000000"/>
      <w:shd w:val="clear" w:color="auto" w:fill="E0E0E0"/>
    </w:rPr>
  </w:style>
  <w:style w:type="character" w:customStyle="1" w:styleId="CD1">
    <w:name w:val="CD1"/>
    <w:uiPriority w:val="99"/>
    <w:rsid w:val="006825D4"/>
    <w:rPr>
      <w:rFonts w:ascii="Consolas" w:hAnsi="Consolas" w:cs="Consolas"/>
      <w:color w:val="000000"/>
      <w:w w:val="100"/>
      <w:sz w:val="20"/>
      <w:szCs w:val="20"/>
    </w:rPr>
  </w:style>
  <w:style w:type="character" w:customStyle="1" w:styleId="C1-9pt">
    <w:name w:val="C1-9pt"/>
    <w:basedOn w:val="C1"/>
    <w:uiPriority w:val="99"/>
    <w:rsid w:val="006825D4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nTable">
    <w:name w:val="c1inTable"/>
    <w:basedOn w:val="C1"/>
    <w:uiPriority w:val="99"/>
    <w:rsid w:val="006825D4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TBital">
    <w:name w:val="TBital"/>
    <w:uiPriority w:val="99"/>
    <w:rsid w:val="006825D4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6825D4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BodyChar">
    <w:name w:val="Body Char"/>
    <w:uiPriority w:val="99"/>
    <w:rsid w:val="006825D4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c1inFN">
    <w:name w:val="c1inFN"/>
    <w:basedOn w:val="C1"/>
    <w:uiPriority w:val="99"/>
    <w:rsid w:val="006825D4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DropCap">
    <w:name w:val="DropCap"/>
    <w:uiPriority w:val="99"/>
    <w:rsid w:val="006825D4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6825D4"/>
    <w:rPr>
      <w:rFonts w:ascii="Palatino-Roman" w:hAnsi="Palatino-Roman" w:cs="Palatino-Roman"/>
      <w:smallCaps/>
    </w:rPr>
  </w:style>
  <w:style w:type="character" w:customStyle="1" w:styleId="Bullet">
    <w:name w:val="Bullet"/>
    <w:uiPriority w:val="99"/>
    <w:rsid w:val="006825D4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GuideBold">
    <w:name w:val="GuideBold"/>
    <w:uiPriority w:val="99"/>
    <w:rsid w:val="006825D4"/>
    <w:rPr>
      <w:rFonts w:ascii="MetaPlusBold-Roman" w:hAnsi="MetaPlusBold-Roman" w:cs="MetaPlusBold-Roman"/>
    </w:rPr>
  </w:style>
  <w:style w:type="character" w:customStyle="1" w:styleId="UpperDingbat">
    <w:name w:val="UpperDingbat"/>
    <w:uiPriority w:val="99"/>
    <w:rsid w:val="006825D4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LowerDingbat">
    <w:name w:val="LowerDingbat"/>
    <w:uiPriority w:val="99"/>
    <w:rsid w:val="006825D4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25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825D4"/>
    <w:rPr>
      <w:rFonts w:asciiTheme="minorHAnsi" w:eastAsiaTheme="minorHAnsi" w:hAnsiTheme="minorHAnsi" w:cstheme="minorBidi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6825D4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6825D4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6825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5D4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6825D4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6825D4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6825D4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6825D4"/>
    <w:rPr>
      <w:i/>
    </w:rPr>
  </w:style>
  <w:style w:type="character" w:customStyle="1" w:styleId="definition">
    <w:name w:val="definition"/>
    <w:uiPriority w:val="1"/>
    <w:qFormat/>
    <w:rsid w:val="006825D4"/>
    <w:rPr>
      <w:b w:val="0"/>
      <w:u w:val="single"/>
    </w:rPr>
  </w:style>
  <w:style w:type="paragraph" w:customStyle="1" w:styleId="FigureCaption">
    <w:name w:val="FigureCaption"/>
    <w:qFormat/>
    <w:rsid w:val="006825D4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6825D4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6825D4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6825D4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6825D4"/>
    <w:pPr>
      <w:spacing w:after="0"/>
    </w:pPr>
  </w:style>
  <w:style w:type="paragraph" w:customStyle="1" w:styleId="AdvOnly">
    <w:name w:val="AdvOnly"/>
    <w:basedOn w:val="BodyNoIndent"/>
    <w:uiPriority w:val="99"/>
    <w:rsid w:val="006825D4"/>
    <w:pPr>
      <w:spacing w:after="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5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D4"/>
    <w:rPr>
      <w:rFonts w:ascii="Lucida Grande" w:eastAsiaTheme="minorHAnsi" w:hAnsi="Lucida Grande" w:cs="Lucida Grande"/>
      <w:sz w:val="18"/>
      <w:szCs w:val="18"/>
    </w:rPr>
  </w:style>
  <w:style w:type="paragraph" w:customStyle="1" w:styleId="BeginOnly">
    <w:name w:val="BeginOnly"/>
    <w:basedOn w:val="Body"/>
    <w:uiPriority w:val="99"/>
    <w:rsid w:val="006825D4"/>
    <w:pPr>
      <w:spacing w:after="360"/>
      <w:ind w:firstLine="0"/>
    </w:pPr>
  </w:style>
  <w:style w:type="character" w:customStyle="1" w:styleId="BodyTextChar">
    <w:name w:val="BodyTextChar"/>
    <w:basedOn w:val="C1"/>
    <w:uiPriority w:val="99"/>
    <w:rsid w:val="006825D4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C1inLanguageHead">
    <w:name w:val="C1 in LanguageHead"/>
    <w:basedOn w:val="C1inHead"/>
    <w:autoRedefine/>
    <w:uiPriority w:val="99"/>
    <w:qFormat/>
    <w:rsid w:val="006825D4"/>
    <w:rPr>
      <w:rFonts w:ascii="Consolas" w:hAnsi="Consolas" w:cs="Consolas-Bold"/>
      <w:b/>
      <w:bCs/>
      <w:sz w:val="24"/>
      <w:szCs w:val="18"/>
    </w:rPr>
  </w:style>
  <w:style w:type="character" w:customStyle="1" w:styleId="C1inAhead">
    <w:name w:val="C1inAhead"/>
    <w:basedOn w:val="C1"/>
    <w:uiPriority w:val="99"/>
    <w:rsid w:val="006825D4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E1inLangBody">
    <w:name w:val="E1inLangBody"/>
    <w:uiPriority w:val="99"/>
    <w:rsid w:val="006825D4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6825D4"/>
    <w:rPr>
      <w:rFonts w:ascii="Palatino-Italic" w:hAnsi="Palatino-Italic" w:cs="Palatino-Italic"/>
      <w:i/>
      <w:iCs/>
      <w:w w:val="100"/>
      <w:sz w:val="16"/>
      <w:szCs w:val="16"/>
    </w:rPr>
  </w:style>
  <w:style w:type="paragraph" w:customStyle="1" w:styleId="HDwithE">
    <w:name w:val="HDwithE"/>
    <w:basedOn w:val="HB"/>
    <w:autoRedefine/>
    <w:uiPriority w:val="99"/>
    <w:rsid w:val="006825D4"/>
    <w:pPr>
      <w:spacing w:after="60"/>
    </w:pPr>
  </w:style>
  <w:style w:type="paragraph" w:customStyle="1" w:styleId="NoteHolder">
    <w:name w:val="NoteHolder"/>
    <w:basedOn w:val="NoteHead"/>
    <w:uiPriority w:val="99"/>
    <w:rsid w:val="006825D4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LangContrastHolder">
    <w:name w:val="LangContrastHolder"/>
    <w:basedOn w:val="Normal"/>
    <w:uiPriority w:val="99"/>
    <w:rsid w:val="006825D4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color w:val="000000"/>
      <w:position w:val="8"/>
      <w:sz w:val="20"/>
      <w:szCs w:val="20"/>
    </w:rPr>
  </w:style>
  <w:style w:type="character" w:customStyle="1" w:styleId="Maroonital">
    <w:name w:val="Maroon ital"/>
    <w:basedOn w:val="Maroon"/>
    <w:uiPriority w:val="99"/>
    <w:rsid w:val="006825D4"/>
    <w:rPr>
      <w:rFonts w:ascii="Consolas" w:hAnsi="Consolas" w:cs="Consolas-Italic"/>
      <w:i/>
      <w:iCs/>
      <w:color w:val="A31515"/>
    </w:rPr>
  </w:style>
  <w:style w:type="paragraph" w:customStyle="1" w:styleId="NoteBody">
    <w:name w:val="NoteBody"/>
    <w:basedOn w:val="BodyNoIndent"/>
    <w:uiPriority w:val="99"/>
    <w:rsid w:val="006825D4"/>
    <w:pPr>
      <w:shd w:val="clear" w:color="auto" w:fill="E0E0E0"/>
      <w:spacing w:line="280" w:lineRule="atLeast"/>
      <w:ind w:left="1080" w:right="720"/>
    </w:pPr>
  </w:style>
  <w:style w:type="paragraph" w:customStyle="1" w:styleId="SBsubhead">
    <w:name w:val="SBsubhead"/>
    <w:basedOn w:val="HB"/>
    <w:uiPriority w:val="99"/>
    <w:rsid w:val="006825D4"/>
    <w:pPr>
      <w:spacing w:before="120"/>
    </w:pPr>
    <w:rPr>
      <w:rFonts w:ascii="MetaPlusBold-Roman" w:hAnsi="MetaPlusBold-Roman" w:cs="MetaPlusBold-Roman"/>
    </w:rPr>
  </w:style>
  <w:style w:type="paragraph" w:customStyle="1" w:styleId="BB">
    <w:name w:val="BB"/>
    <w:basedOn w:val="Normal"/>
    <w:autoRedefine/>
    <w:uiPriority w:val="99"/>
    <w:rsid w:val="006825D4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60" w:line="300" w:lineRule="atLeast"/>
      <w:ind w:left="936"/>
      <w:textAlignment w:val="center"/>
    </w:pPr>
    <w:rPr>
      <w:rFonts w:ascii="Palatino-Roman" w:eastAsia="Times New Roman" w:hAnsi="Palatino-Roman" w:cs="Palatino-Roman"/>
      <w:color w:val="000000"/>
    </w:rPr>
  </w:style>
  <w:style w:type="paragraph" w:customStyle="1" w:styleId="BB-X">
    <w:name w:val="BB-X"/>
    <w:basedOn w:val="BB"/>
    <w:uiPriority w:val="99"/>
    <w:rsid w:val="006825D4"/>
    <w:pPr>
      <w:spacing w:after="320"/>
    </w:pPr>
  </w:style>
  <w:style w:type="character" w:customStyle="1" w:styleId="C1BoldItal">
    <w:name w:val="C1BoldItal"/>
    <w:basedOn w:val="C1inB-Head"/>
    <w:uiPriority w:val="99"/>
    <w:rsid w:val="006825D4"/>
    <w:rPr>
      <w:rFonts w:ascii="Consolas-BoldItalic" w:hAnsi="Consolas-BoldItalic" w:cs="Consolas-BoldItalic"/>
      <w:b/>
      <w:bCs/>
      <w:i/>
      <w:iCs/>
      <w:sz w:val="24"/>
      <w:szCs w:val="18"/>
    </w:rPr>
  </w:style>
  <w:style w:type="paragraph" w:customStyle="1" w:styleId="NL1Sub">
    <w:name w:val="NL1Sub"/>
    <w:basedOn w:val="NL1"/>
    <w:qFormat/>
    <w:rsid w:val="006825D4"/>
    <w:pPr>
      <w:spacing w:before="0"/>
      <w:ind w:left="1080"/>
    </w:pPr>
  </w:style>
  <w:style w:type="paragraph" w:customStyle="1" w:styleId="Style1">
    <w:name w:val="Style1"/>
    <w:basedOn w:val="NL1Sub"/>
    <w:qFormat/>
    <w:rsid w:val="006825D4"/>
  </w:style>
  <w:style w:type="paragraph" w:customStyle="1" w:styleId="NLSub">
    <w:name w:val="NLSub"/>
    <w:basedOn w:val="NL1Sub"/>
    <w:autoRedefine/>
    <w:qFormat/>
    <w:rsid w:val="006825D4"/>
  </w:style>
  <w:style w:type="paragraph" w:customStyle="1" w:styleId="TableHolderFNbelow">
    <w:name w:val="TableHolderFNbelow"/>
    <w:basedOn w:val="TableHolder"/>
    <w:uiPriority w:val="99"/>
    <w:rsid w:val="006825D4"/>
    <w:pPr>
      <w:spacing w:after="120"/>
    </w:pPr>
  </w:style>
  <w:style w:type="paragraph" w:customStyle="1" w:styleId="TableFN">
    <w:name w:val="TableFN"/>
    <w:basedOn w:val="Body"/>
    <w:uiPriority w:val="99"/>
    <w:rsid w:val="006825D4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Adv1">
    <w:name w:val="Adv1"/>
    <w:basedOn w:val="BodyNoIndent"/>
    <w:uiPriority w:val="99"/>
    <w:rsid w:val="006825D4"/>
  </w:style>
  <w:style w:type="paragraph" w:customStyle="1" w:styleId="ListingHolderRuleBelow">
    <w:name w:val="ListingHolderRuleBelow"/>
    <w:basedOn w:val="FigureHolder"/>
    <w:uiPriority w:val="99"/>
    <w:rsid w:val="006825D4"/>
    <w:pPr>
      <w:pBdr>
        <w:bottom w:val="single" w:sz="4" w:space="3" w:color="auto"/>
      </w:pBdr>
      <w:spacing w:before="0" w:after="300"/>
    </w:pPr>
  </w:style>
  <w:style w:type="paragraph" w:customStyle="1" w:styleId="Adv">
    <w:name w:val="Adv"/>
    <w:basedOn w:val="Body"/>
    <w:uiPriority w:val="99"/>
    <w:rsid w:val="006825D4"/>
  </w:style>
  <w:style w:type="paragraph" w:customStyle="1" w:styleId="LHNoSpaceAbove">
    <w:name w:val="LHNoSpaceAbove"/>
    <w:basedOn w:val="LH"/>
    <w:uiPriority w:val="99"/>
    <w:rsid w:val="006825D4"/>
    <w:pPr>
      <w:spacing w:before="0"/>
    </w:pPr>
  </w:style>
  <w:style w:type="paragraph" w:customStyle="1" w:styleId="CDTOnly">
    <w:name w:val="CDTOnly"/>
    <w:basedOn w:val="CDT1"/>
    <w:uiPriority w:val="99"/>
    <w:rsid w:val="006825D4"/>
    <w:pPr>
      <w:pBdr>
        <w:bottom w:val="single" w:sz="4" w:space="4" w:color="000000"/>
      </w:pBdr>
      <w:spacing w:after="320"/>
    </w:pPr>
  </w:style>
  <w:style w:type="paragraph" w:customStyle="1" w:styleId="ListingHolderNoRuleBelow">
    <w:name w:val="ListingHolderNoRuleBelow"/>
    <w:basedOn w:val="ListingHolderRuleBelow"/>
    <w:uiPriority w:val="99"/>
    <w:rsid w:val="006825D4"/>
    <w:pPr>
      <w:pBdr>
        <w:bottom w:val="none" w:sz="0" w:space="0" w:color="auto"/>
      </w:pBdr>
    </w:pPr>
  </w:style>
  <w:style w:type="paragraph" w:customStyle="1" w:styleId="SnippetX">
    <w:name w:val="SnippetX"/>
    <w:basedOn w:val="CDT"/>
    <w:uiPriority w:val="99"/>
    <w:rsid w:val="006825D4"/>
    <w:pPr>
      <w:spacing w:after="140"/>
    </w:pPr>
    <w:rPr>
      <w:sz w:val="20"/>
    </w:rPr>
  </w:style>
  <w:style w:type="paragraph" w:customStyle="1" w:styleId="FootnoteBL">
    <w:name w:val="FootnoteBL"/>
    <w:basedOn w:val="FootnoteText"/>
    <w:uiPriority w:val="99"/>
    <w:rsid w:val="006825D4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6825D4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NoteUpperDingbat">
    <w:name w:val="NoteUpperDingbat"/>
    <w:basedOn w:val="UpperDingbat"/>
    <w:uiPriority w:val="99"/>
    <w:rsid w:val="006825D4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E2">
    <w:name w:val="E2"/>
    <w:uiPriority w:val="99"/>
    <w:rsid w:val="006825D4"/>
    <w:rPr>
      <w:i/>
      <w:iCs/>
      <w:w w:val="100"/>
    </w:rPr>
  </w:style>
  <w:style w:type="character" w:customStyle="1" w:styleId="OutputBold">
    <w:name w:val="OutputBold"/>
    <w:uiPriority w:val="99"/>
    <w:rsid w:val="006825D4"/>
  </w:style>
  <w:style w:type="character" w:customStyle="1" w:styleId="Tableword">
    <w:name w:val="Tableword"/>
    <w:uiPriority w:val="99"/>
    <w:rsid w:val="006825D4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6825D4"/>
    <w:rPr>
      <w:rFonts w:ascii="ZapfDingbats" w:hAnsi="ZapfDingbats" w:cs="ZapfDingbats"/>
      <w:color w:val="000000"/>
      <w:position w:val="0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682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D4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6825D4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D4"/>
    <w:rPr>
      <w:rFonts w:asciiTheme="minorHAnsi" w:eastAsiaTheme="minorHAnsi" w:hAnsiTheme="minorHAnsi" w:cstheme="minorBidi"/>
      <w:b/>
      <w:bCs/>
      <w:sz w:val="22"/>
      <w:szCs w:val="22"/>
    </w:rPr>
  </w:style>
  <w:style w:type="character" w:styleId="Strong">
    <w:name w:val="Strong"/>
    <w:uiPriority w:val="22"/>
    <w:qFormat/>
    <w:rsid w:val="006825D4"/>
    <w:rPr>
      <w:b/>
      <w:bCs/>
    </w:rPr>
  </w:style>
  <w:style w:type="character" w:customStyle="1" w:styleId="CPChar">
    <w:name w:val="CP Char"/>
    <w:link w:val="CP"/>
    <w:locked/>
    <w:rsid w:val="000E514E"/>
    <w:rPr>
      <w:rFonts w:ascii="Courier New" w:eastAsia="Calibri" w:hAnsi="Courier New" w:cs="Courier New"/>
      <w:noProof/>
      <w:color w:val="000000"/>
      <w:spacing w:val="14"/>
    </w:rPr>
  </w:style>
  <w:style w:type="paragraph" w:customStyle="1" w:styleId="CP">
    <w:name w:val="CP"/>
    <w:basedOn w:val="Normal"/>
    <w:link w:val="CPChar"/>
    <w:rsid w:val="000E514E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</w:pPr>
    <w:rPr>
      <w:rFonts w:ascii="Courier New" w:eastAsia="Calibri" w:hAnsi="Courier New" w:cs="Courier New"/>
      <w:noProof/>
      <w:color w:val="000000"/>
      <w:spacing w:val="14"/>
      <w:sz w:val="20"/>
      <w:szCs w:val="20"/>
    </w:rPr>
  </w:style>
  <w:style w:type="paragraph" w:styleId="Revision">
    <w:name w:val="Revision"/>
    <w:hidden/>
    <w:uiPriority w:val="99"/>
    <w:semiHidden/>
    <w:rsid w:val="000E514E"/>
    <w:rPr>
      <w:rFonts w:ascii="Cambria" w:eastAsia="Cambria" w:hAnsi="Cambria"/>
      <w:sz w:val="22"/>
      <w:szCs w:val="22"/>
    </w:rPr>
  </w:style>
  <w:style w:type="character" w:customStyle="1" w:styleId="C1Bold">
    <w:name w:val="C1Bold"/>
    <w:basedOn w:val="C1"/>
    <w:uiPriority w:val="1"/>
    <w:qFormat/>
    <w:rsid w:val="00736B63"/>
    <w:rPr>
      <w:rFonts w:ascii="Consolas" w:hAnsi="Consolas" w:cs="Consolas"/>
      <w:b/>
      <w:color w:val="000000"/>
      <w:kern w:val="0"/>
      <w:positio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D4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D4"/>
    <w:rPr>
      <w:rFonts w:asciiTheme="minorHAnsi" w:eastAsiaTheme="minorHAnsi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25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5D4"/>
    <w:rPr>
      <w:rFonts w:asciiTheme="minorHAnsi" w:eastAsiaTheme="minorHAnsi" w:hAnsiTheme="minorHAnsi" w:cstheme="minorBidi"/>
    </w:rPr>
  </w:style>
  <w:style w:type="character" w:styleId="EndnoteReference">
    <w:name w:val="endnote reference"/>
    <w:semiHidden/>
    <w:rsid w:val="006825D4"/>
    <w:rPr>
      <w:vertAlign w:val="superscript"/>
    </w:rPr>
  </w:style>
  <w:style w:type="paragraph" w:customStyle="1" w:styleId="MindMapOutline">
    <w:name w:val="MindMapOutline"/>
    <w:basedOn w:val="Normal"/>
    <w:qFormat/>
    <w:rsid w:val="006825D4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color w:val="000000"/>
      <w:spacing w:val="2"/>
    </w:rPr>
  </w:style>
  <w:style w:type="paragraph" w:customStyle="1" w:styleId="Bgn-AdvTopicHB">
    <w:name w:val="Bgn-AdvTopicHB"/>
    <w:basedOn w:val="HB"/>
    <w:uiPriority w:val="99"/>
    <w:rsid w:val="006825D4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6825D4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6825D4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6825D4"/>
    <w:pPr>
      <w:ind w:left="1080" w:right="720"/>
    </w:pPr>
  </w:style>
  <w:style w:type="paragraph" w:customStyle="1" w:styleId="Bgn-AdvTopicBL">
    <w:name w:val="Bgn-AdvTopicBL"/>
    <w:qFormat/>
    <w:rsid w:val="006825D4"/>
    <w:pPr>
      <w:numPr>
        <w:numId w:val="2"/>
      </w:numPr>
      <w:spacing w:before="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2E650B"/>
    <w:pPr>
      <w:numPr>
        <w:numId w:val="3"/>
      </w:numPr>
      <w:spacing w:before="160"/>
      <w:ind w:left="180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2E650B"/>
    <w:pPr>
      <w:numPr>
        <w:numId w:val="4"/>
      </w:numPr>
      <w:spacing w:before="40" w:after="240"/>
      <w:ind w:left="180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6825D4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6825D4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6825D4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6825D4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6825D4"/>
    <w:pPr>
      <w:ind w:left="1080" w:right="720"/>
    </w:pPr>
  </w:style>
  <w:style w:type="paragraph" w:customStyle="1" w:styleId="Bgn-AdvTopicX">
    <w:name w:val="Bgn-AdvTopicX"/>
    <w:basedOn w:val="Body"/>
    <w:uiPriority w:val="99"/>
    <w:rsid w:val="006825D4"/>
    <w:pPr>
      <w:spacing w:after="240"/>
      <w:ind w:left="1080" w:right="720" w:firstLine="302"/>
    </w:pPr>
  </w:style>
  <w:style w:type="paragraph" w:customStyle="1" w:styleId="BL1RinInItal">
    <w:name w:val="BL1RinInItal"/>
    <w:basedOn w:val="NL1"/>
    <w:next w:val="BL"/>
    <w:autoRedefine/>
    <w:uiPriority w:val="99"/>
    <w:rsid w:val="006825D4"/>
    <w:pPr>
      <w:numPr>
        <w:numId w:val="7"/>
      </w:numPr>
    </w:pPr>
    <w:rPr>
      <w:rFonts w:ascii="Palatino" w:hAnsi="Palatino"/>
      <w:i/>
    </w:rPr>
  </w:style>
  <w:style w:type="paragraph" w:customStyle="1" w:styleId="BLCon">
    <w:name w:val="BLCon"/>
    <w:qFormat/>
    <w:rsid w:val="006825D4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paragraph" w:customStyle="1" w:styleId="BLConSub">
    <w:name w:val="BLConSub"/>
    <w:basedOn w:val="BLCon"/>
    <w:qFormat/>
    <w:rsid w:val="006825D4"/>
    <w:pPr>
      <w:ind w:left="1080"/>
    </w:pPr>
  </w:style>
  <w:style w:type="paragraph" w:customStyle="1" w:styleId="BLRunInItal">
    <w:name w:val="BLRunInItal"/>
    <w:basedOn w:val="NL"/>
    <w:uiPriority w:val="99"/>
    <w:rsid w:val="006825D4"/>
  </w:style>
  <w:style w:type="character" w:customStyle="1" w:styleId="C1Italic">
    <w:name w:val="C1 Italic"/>
    <w:basedOn w:val="Italic"/>
    <w:uiPriority w:val="99"/>
    <w:rsid w:val="006825D4"/>
    <w:rPr>
      <w:rFonts w:ascii="Consolas" w:hAnsi="Consolas" w:cs="Consolas"/>
      <w:i/>
      <w:iCs/>
      <w:sz w:val="16"/>
      <w:szCs w:val="16"/>
    </w:rPr>
  </w:style>
  <w:style w:type="character" w:customStyle="1" w:styleId="c1inGuidelines">
    <w:name w:val="c1inGuidelines"/>
    <w:uiPriority w:val="99"/>
    <w:rsid w:val="006825D4"/>
    <w:rPr>
      <w:rFonts w:ascii="Consolas" w:hAnsi="Consolas" w:cs="Consolas"/>
      <w:color w:val="000000"/>
      <w:sz w:val="16"/>
      <w:szCs w:val="16"/>
    </w:rPr>
  </w:style>
  <w:style w:type="character" w:customStyle="1" w:styleId="C1ItalicInTable">
    <w:name w:val="C1ItalicInTable"/>
    <w:autoRedefine/>
    <w:uiPriority w:val="99"/>
    <w:rsid w:val="006825D4"/>
    <w:rPr>
      <w:rFonts w:cs="Consolas-Italic"/>
      <w:i/>
      <w:iCs/>
    </w:rPr>
  </w:style>
  <w:style w:type="character" w:customStyle="1" w:styleId="CPChar0">
    <w:name w:val="CPChar"/>
    <w:uiPriority w:val="99"/>
    <w:rsid w:val="006825D4"/>
  </w:style>
  <w:style w:type="character" w:customStyle="1" w:styleId="CPKeywordinSnippet">
    <w:name w:val="CPKeywordinSnippet"/>
    <w:basedOn w:val="CPKeyword"/>
    <w:uiPriority w:val="99"/>
    <w:rsid w:val="006825D4"/>
    <w:rPr>
      <w:rFonts w:ascii="Consolas" w:hAnsi="Consolas" w:cs="Consolas-Bold"/>
      <w:b/>
      <w:bCs/>
      <w:color w:val="0000FF"/>
      <w:spacing w:val="0"/>
      <w:w w:val="100"/>
      <w:sz w:val="20"/>
      <w:szCs w:val="20"/>
    </w:rPr>
  </w:style>
  <w:style w:type="character" w:customStyle="1" w:styleId="DigitinMetaFont">
    <w:name w:val="DigitinMetaFont"/>
    <w:uiPriority w:val="99"/>
    <w:rsid w:val="006825D4"/>
  </w:style>
  <w:style w:type="character" w:customStyle="1" w:styleId="E1-TB">
    <w:name w:val="E1-TB"/>
    <w:autoRedefine/>
    <w:uiPriority w:val="99"/>
    <w:rsid w:val="006825D4"/>
    <w:rPr>
      <w:rFonts w:cs="Consolas-Bold"/>
      <w:b/>
      <w:bCs/>
      <w:sz w:val="17"/>
      <w:szCs w:val="17"/>
    </w:rPr>
  </w:style>
  <w:style w:type="character" w:customStyle="1" w:styleId="E3">
    <w:name w:val="E3"/>
    <w:uiPriority w:val="99"/>
    <w:rsid w:val="006825D4"/>
    <w:rPr>
      <w:b/>
      <w:bCs/>
      <w:i/>
      <w:iCs/>
      <w:w w:val="100"/>
    </w:rPr>
  </w:style>
  <w:style w:type="character" w:customStyle="1" w:styleId="E4Maroon">
    <w:name w:val="E4Maroon"/>
    <w:uiPriority w:val="99"/>
    <w:rsid w:val="006825D4"/>
    <w:rPr>
      <w:color w:val="A31515"/>
      <w:u w:color="000000"/>
      <w:shd w:val="clear" w:color="auto" w:fill="E0E0E0"/>
    </w:rPr>
  </w:style>
  <w:style w:type="character" w:styleId="Emphasis">
    <w:name w:val="Emphasis"/>
    <w:basedOn w:val="DefaultParagraphFont"/>
    <w:uiPriority w:val="20"/>
    <w:qFormat/>
    <w:rsid w:val="006825D4"/>
    <w:rPr>
      <w:i/>
      <w:iCs/>
    </w:rPr>
  </w:style>
  <w:style w:type="paragraph" w:customStyle="1" w:styleId="ExampleCode">
    <w:name w:val="ExampleCode"/>
    <w:basedOn w:val="Normal"/>
    <w:uiPriority w:val="99"/>
    <w:rsid w:val="006825D4"/>
    <w:pPr>
      <w:widowControl w:val="0"/>
      <w:tabs>
        <w:tab w:val="left" w:pos="1800"/>
      </w:tabs>
      <w:suppressAutoHyphens/>
      <w:autoSpaceDE w:val="0"/>
      <w:autoSpaceDN w:val="0"/>
      <w:adjustRightInd w:val="0"/>
      <w:spacing w:line="280" w:lineRule="atLeast"/>
      <w:ind w:left="1440" w:right="1440"/>
      <w:textAlignment w:val="center"/>
    </w:pPr>
    <w:rPr>
      <w:rFonts w:ascii="Consolas" w:hAnsi="Consolas" w:cs="Consolas"/>
      <w:color w:val="000000"/>
      <w:sz w:val="20"/>
      <w:szCs w:val="20"/>
    </w:rPr>
  </w:style>
  <w:style w:type="paragraph" w:customStyle="1" w:styleId="Example1">
    <w:name w:val="Example1"/>
    <w:basedOn w:val="ExampleCode"/>
    <w:uiPriority w:val="99"/>
    <w:rsid w:val="006825D4"/>
    <w:pPr>
      <w:spacing w:before="40"/>
    </w:pPr>
  </w:style>
  <w:style w:type="paragraph" w:customStyle="1" w:styleId="ExampleCode1">
    <w:name w:val="ExampleCode1"/>
    <w:basedOn w:val="ExampleCode"/>
    <w:uiPriority w:val="99"/>
    <w:rsid w:val="006825D4"/>
    <w:pPr>
      <w:spacing w:before="40"/>
    </w:pPr>
  </w:style>
  <w:style w:type="paragraph" w:customStyle="1" w:styleId="ExampleCodeX">
    <w:name w:val="ExampleCodeX"/>
    <w:basedOn w:val="ExampleCode"/>
    <w:uiPriority w:val="99"/>
    <w:rsid w:val="006825D4"/>
    <w:pPr>
      <w:spacing w:after="240"/>
    </w:pPr>
  </w:style>
  <w:style w:type="paragraph" w:customStyle="1" w:styleId="ExampleX">
    <w:name w:val="ExampleX"/>
    <w:basedOn w:val="ExampleCode"/>
    <w:uiPriority w:val="99"/>
    <w:rsid w:val="006825D4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6825D4"/>
    <w:pPr>
      <w:spacing w:after="280"/>
    </w:pPr>
  </w:style>
  <w:style w:type="character" w:customStyle="1" w:styleId="FigureNumber">
    <w:name w:val="FigureNumber"/>
    <w:uiPriority w:val="1"/>
    <w:qFormat/>
    <w:rsid w:val="006825D4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6825D4"/>
    <w:pPr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6825D4"/>
    <w:pPr>
      <w:spacing w:before="120"/>
    </w:pPr>
    <w:rPr>
      <w:b/>
    </w:rPr>
  </w:style>
  <w:style w:type="paragraph" w:customStyle="1" w:styleId="FMH">
    <w:name w:val="FMH"/>
    <w:basedOn w:val="CT"/>
    <w:uiPriority w:val="99"/>
    <w:rsid w:val="006825D4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customStyle="1" w:styleId="GuidelinesHolderLessSpace0">
    <w:name w:val="GuidelinesHolderLess Space"/>
    <w:basedOn w:val="GuidelinesHholder"/>
    <w:uiPriority w:val="99"/>
    <w:rsid w:val="006825D4"/>
    <w:pPr>
      <w:spacing w:after="180"/>
    </w:pPr>
  </w:style>
  <w:style w:type="paragraph" w:customStyle="1" w:styleId="HC">
    <w:name w:val="HC"/>
    <w:basedOn w:val="HB"/>
    <w:uiPriority w:val="99"/>
    <w:rsid w:val="006825D4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customStyle="1" w:styleId="HD">
    <w:name w:val="HD"/>
    <w:basedOn w:val="Body"/>
    <w:uiPriority w:val="99"/>
    <w:rsid w:val="006825D4"/>
    <w:pPr>
      <w:keepNext/>
      <w:spacing w:before="80"/>
      <w:ind w:firstLine="0"/>
      <w:jc w:val="left"/>
    </w:pPr>
    <w:rPr>
      <w:rFonts w:ascii="Helvetica-Bold" w:hAnsi="Helvetica-Bold" w:cs="Helvetica-Bold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25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825D4"/>
    <w:rPr>
      <w:rFonts w:eastAsia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825D4"/>
    <w:rPr>
      <w:rFonts w:eastAsia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825D4"/>
    <w:rPr>
      <w:rFonts w:eastAsiaTheme="minorHAnsi" w:cstheme="min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825D4"/>
    <w:rPr>
      <w:rFonts w:eastAsiaTheme="minorHAnsi" w:cstheme="min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825D4"/>
    <w:rPr>
      <w:rFonts w:eastAsiaTheme="minorHAnsi" w:cstheme="minorBid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6825D4"/>
    <w:rPr>
      <w:rFonts w:eastAsiaTheme="minorHAnsi" w:cstheme="minorBidi"/>
      <w:sz w:val="22"/>
      <w:szCs w:val="22"/>
    </w:rPr>
  </w:style>
  <w:style w:type="character" w:customStyle="1" w:styleId="HFChar">
    <w:name w:val="HF Char"/>
    <w:uiPriority w:val="99"/>
    <w:rsid w:val="006825D4"/>
    <w:rPr>
      <w:rFonts w:ascii="Helvetica-Bold" w:hAnsi="Helvetica-Bold" w:cs="Helvetica-Bold"/>
      <w:b/>
      <w:bCs/>
      <w:color w:val="000000"/>
      <w:w w:val="1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5D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6825D4"/>
    <w:rPr>
      <w:rFonts w:ascii="Consolas" w:hAnsi="Consolas" w:cs="Consolas"/>
      <w:color w:val="00000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25D4"/>
    <w:rPr>
      <w:color w:val="0000FF"/>
      <w:u w:val="single"/>
    </w:rPr>
  </w:style>
  <w:style w:type="paragraph" w:customStyle="1" w:styleId="LangContrastBodyIndent">
    <w:name w:val="LangContrastBodyIndent"/>
    <w:basedOn w:val="LangContrastBody"/>
    <w:uiPriority w:val="99"/>
    <w:rsid w:val="006825D4"/>
    <w:pPr>
      <w:ind w:firstLine="240"/>
    </w:pPr>
  </w:style>
  <w:style w:type="character" w:customStyle="1" w:styleId="ListingNumber">
    <w:name w:val="ListingNumber"/>
    <w:basedOn w:val="DefaultParagraphFont"/>
    <w:uiPriority w:val="1"/>
    <w:qFormat/>
    <w:rsid w:val="006825D4"/>
    <w:rPr>
      <w:caps w:val="0"/>
      <w:smallCaps/>
    </w:rPr>
  </w:style>
  <w:style w:type="table" w:styleId="MediumGrid2">
    <w:name w:val="Medium Grid 2"/>
    <w:basedOn w:val="TableNormal"/>
    <w:uiPriority w:val="68"/>
    <w:rsid w:val="006825D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CP">
    <w:name w:val="NCP"/>
    <w:basedOn w:val="Body"/>
    <w:uiPriority w:val="99"/>
    <w:rsid w:val="006825D4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NLCon">
    <w:name w:val="NLCon"/>
    <w:basedOn w:val="NL"/>
    <w:qFormat/>
    <w:rsid w:val="006825D4"/>
    <w:pPr>
      <w:ind w:firstLine="0"/>
    </w:pPr>
  </w:style>
  <w:style w:type="paragraph" w:customStyle="1" w:styleId="NLSnippetOnly">
    <w:name w:val="NLSnippetOnly"/>
    <w:basedOn w:val="SnippetOnly"/>
    <w:qFormat/>
    <w:rsid w:val="006825D4"/>
    <w:pPr>
      <w:ind w:left="662"/>
    </w:pPr>
  </w:style>
  <w:style w:type="paragraph" w:styleId="NormalWeb">
    <w:name w:val="Normal (Web)"/>
    <w:basedOn w:val="Normal"/>
    <w:uiPriority w:val="99"/>
    <w:unhideWhenUsed/>
    <w:rsid w:val="0068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2lines">
    <w:name w:val="Output2lines"/>
    <w:basedOn w:val="OutputCode"/>
    <w:uiPriority w:val="99"/>
    <w:rsid w:val="006825D4"/>
  </w:style>
  <w:style w:type="paragraph" w:customStyle="1" w:styleId="OutputGrayExtraLineAbove">
    <w:name w:val="OutputGrayExtraLineAbove"/>
    <w:basedOn w:val="OutputCode"/>
    <w:uiPriority w:val="99"/>
    <w:rsid w:val="006825D4"/>
  </w:style>
  <w:style w:type="paragraph" w:customStyle="1" w:styleId="OutputNumber">
    <w:name w:val="OutputNumber"/>
    <w:basedOn w:val="Normal"/>
    <w:uiPriority w:val="99"/>
    <w:rsid w:val="006825D4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character" w:customStyle="1" w:styleId="SBItal">
    <w:name w:val="SBItal"/>
    <w:basedOn w:val="Italic"/>
    <w:uiPriority w:val="99"/>
    <w:rsid w:val="006825D4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6825D4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6825D4"/>
    <w:rPr>
      <w:vertAlign w:val="superscript"/>
    </w:rPr>
  </w:style>
  <w:style w:type="character" w:customStyle="1" w:styleId="Superscript">
    <w:name w:val="Superscript"/>
    <w:uiPriority w:val="1"/>
    <w:qFormat/>
    <w:rsid w:val="006825D4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paragraph" w:customStyle="1" w:styleId="TableCDT">
    <w:name w:val="TableCDT"/>
    <w:basedOn w:val="CDT"/>
    <w:qFormat/>
    <w:rsid w:val="006825D4"/>
    <w:pPr>
      <w:spacing w:after="40"/>
      <w:ind w:left="0"/>
    </w:pPr>
  </w:style>
  <w:style w:type="paragraph" w:customStyle="1" w:styleId="TableCDT1">
    <w:name w:val="TableCDT1"/>
    <w:basedOn w:val="CDT1"/>
    <w:qFormat/>
    <w:rsid w:val="006825D4"/>
    <w:pPr>
      <w:spacing w:after="40"/>
      <w:ind w:left="0"/>
    </w:pPr>
  </w:style>
  <w:style w:type="paragraph" w:customStyle="1" w:styleId="TableCDTGrayline">
    <w:name w:val="TableCDTGrayline"/>
    <w:basedOn w:val="CDTGrayline"/>
    <w:qFormat/>
    <w:rsid w:val="006825D4"/>
    <w:pPr>
      <w:spacing w:after="40"/>
      <w:ind w:left="0"/>
    </w:pPr>
  </w:style>
  <w:style w:type="paragraph" w:customStyle="1" w:styleId="TableCDTX">
    <w:name w:val="TableCDTX"/>
    <w:basedOn w:val="CDTX"/>
    <w:qFormat/>
    <w:rsid w:val="006825D4"/>
    <w:pPr>
      <w:pBdr>
        <w:bottom w:val="none" w:sz="0" w:space="0" w:color="auto"/>
      </w:pBdr>
      <w:spacing w:after="120"/>
      <w:ind w:left="0"/>
    </w:pPr>
  </w:style>
  <w:style w:type="paragraph" w:customStyle="1" w:styleId="TableColumnHead">
    <w:name w:val="TableColumnHead"/>
    <w:basedOn w:val="Body"/>
    <w:uiPriority w:val="99"/>
    <w:rsid w:val="006825D4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6825D4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6825D4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6">
    <w:name w:val="6"/>
    <w:basedOn w:val="CommentText"/>
    <w:rsid w:val="00B87A2F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D28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microsoft.com/en-us/archive/msdn-magazine/2011/february/msdn-magazine-parallel-computing-it-s-all-about-the-synchronizationcontext" TargetMode="External"/><Relationship Id="rId1" Type="http://schemas.openxmlformats.org/officeDocument/2006/relationships/hyperlink" Target="https://docs.microsoft.com/en-us/archive/msdn-magazine/2011/february/msdn-magazine-parallel-computing-it-s-all-about-the-synchronizationcontex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EssentialC%23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31T19:48:4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1 544,'0'0'472,"0"0"28,0 0-12,0 0-31,0 0-59,0 0-47,0 0-68,0 0-35,-9 4 2014,3-2-1881,6-2-382,-1 0 1,1 0-1,-1 0 0,1 1 1,-1-1-1,1 0 0,-1 0 1,1 1-1,-1-1 1,1 0-1,-1 0 0,1 1 1,-1-1-1,1 1 0,0-1 1,-1 0-1,1 1 0,-1-1 1,1 1-1,0-1 0,0 1 1,-1-1-1,1 1 0,0-1 1,0 1-1,-1-1 1,1 1-1,0-1 0,0 1 1,0-1-1,0 1 0,0-1 1,0 1 0,0 0 4,0-1-10,0 0-2,0 0 0,0 0 0,0 0 3,0 0 10,0 0 3,-1 0-1,-6 3-1,6-3-7,1 0 1,0 0-1,-1 0 1,1 1 0,0-1-1,-1 0 1,1 0-1,0 0 1,-1 0 0,1 0-1,0 0 1,0 1-1,-1-1 1,1 0-1,0 0 1,0 0 0,-1 1-1,1-1 1,0 0-1,0 0 1,0 1 0,0-1-1,-1 0 1,1 0-1,0 1 1,0-1-1,0 0 1,0 1 0,0-1-1,0 0 1,0 1-1,0-1 1,0 0 0,0 1-1,0-1 1,0 0 0,0 1-14,0-1-3,0 0-4,0 0 5,0 0 6,0 0 2,0 0-1,0 0-4,0 0 3,0 0-2,0 0-22,0 0-48,0 0-87,0 0-138,0 0-253,0 0-89,0 0 270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31T19:48:23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68 2673,'-5'-47'1200,"-3"37"-576,-1 4-328,7 5-384,2-2-328,8 5 264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C059-D97C-49B6-A0C2-F5F98004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EssentialC#</Template>
  <TotalTime>1884</TotalTime>
  <Pages>57</Pages>
  <Words>14092</Words>
  <Characters>80326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Michaelis - Personal</dc:creator>
  <cp:keywords/>
  <cp:lastModifiedBy>Austen Frostad</cp:lastModifiedBy>
  <cp:revision>1198</cp:revision>
  <dcterms:created xsi:type="dcterms:W3CDTF">2018-02-22T12:19:00Z</dcterms:created>
  <dcterms:modified xsi:type="dcterms:W3CDTF">2020-04-23T23:15:00Z</dcterms:modified>
</cp:coreProperties>
</file>